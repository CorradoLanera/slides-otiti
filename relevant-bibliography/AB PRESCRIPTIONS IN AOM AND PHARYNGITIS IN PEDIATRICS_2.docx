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B17965" w14:textId="74162122" w:rsidR="002C03D9" w:rsidRPr="009F0277" w:rsidRDefault="00290AC0" w:rsidP="00785B67">
      <w:pPr>
        <w:autoSpaceDE w:val="0"/>
        <w:autoSpaceDN w:val="0"/>
        <w:adjustRightInd w:val="0"/>
        <w:spacing w:line="480" w:lineRule="auto"/>
        <w:jc w:val="center"/>
        <w:rPr>
          <w:rFonts w:asciiTheme="majorBidi" w:hAnsiTheme="majorBidi" w:cstheme="majorBidi"/>
          <w:b/>
          <w:sz w:val="52"/>
          <w:szCs w:val="52"/>
          <w:u w:val="single"/>
          <w:lang w:val="en-US"/>
        </w:rPr>
      </w:pPr>
      <w:bookmarkStart w:id="0" w:name="_Hlk505696892"/>
      <w:r>
        <w:rPr>
          <w:rFonts w:asciiTheme="majorBidi" w:hAnsiTheme="majorBidi" w:cstheme="majorBidi"/>
          <w:b/>
          <w:sz w:val="52"/>
          <w:szCs w:val="52"/>
          <w:u w:val="single"/>
          <w:lang w:val="en-US"/>
        </w:rPr>
        <w:t xml:space="preserve"> </w:t>
      </w:r>
      <w:r w:rsidR="00EF6437" w:rsidRPr="00EF6437">
        <w:rPr>
          <w:rFonts w:asciiTheme="majorBidi" w:hAnsiTheme="majorBidi" w:cstheme="majorBidi"/>
          <w:b/>
          <w:sz w:val="52"/>
          <w:szCs w:val="52"/>
          <w:u w:val="single"/>
          <w:lang w:val="en-US"/>
        </w:rPr>
        <w:t>Antibiotic Prescriptions</w:t>
      </w:r>
      <w:r w:rsidR="009F0277">
        <w:rPr>
          <w:rFonts w:asciiTheme="majorBidi" w:hAnsiTheme="majorBidi" w:cstheme="majorBidi"/>
          <w:b/>
          <w:sz w:val="52"/>
          <w:szCs w:val="52"/>
          <w:u w:val="single"/>
          <w:lang w:val="en-US"/>
        </w:rPr>
        <w:t xml:space="preserve"> </w:t>
      </w:r>
      <w:r w:rsidR="002A7896">
        <w:rPr>
          <w:rFonts w:asciiTheme="majorBidi" w:hAnsiTheme="majorBidi" w:cstheme="majorBidi"/>
          <w:b/>
          <w:sz w:val="52"/>
          <w:szCs w:val="52"/>
          <w:u w:val="single"/>
          <w:lang w:val="en-US"/>
        </w:rPr>
        <w:t>i</w:t>
      </w:r>
      <w:r w:rsidR="00EF6437" w:rsidRPr="00EF6437">
        <w:rPr>
          <w:rFonts w:asciiTheme="majorBidi" w:hAnsiTheme="majorBidi" w:cstheme="majorBidi"/>
          <w:b/>
          <w:sz w:val="52"/>
          <w:szCs w:val="52"/>
          <w:u w:val="single"/>
          <w:lang w:val="en-US"/>
        </w:rPr>
        <w:t>n Acute Otit</w:t>
      </w:r>
      <w:r w:rsidR="00EF6437">
        <w:rPr>
          <w:rFonts w:asciiTheme="majorBidi" w:hAnsiTheme="majorBidi" w:cstheme="majorBidi"/>
          <w:b/>
          <w:sz w:val="52"/>
          <w:szCs w:val="52"/>
          <w:u w:val="single"/>
          <w:lang w:val="en-US"/>
        </w:rPr>
        <w:t>i</w:t>
      </w:r>
      <w:r w:rsidR="00EF6437" w:rsidRPr="00EF6437">
        <w:rPr>
          <w:rFonts w:asciiTheme="majorBidi" w:hAnsiTheme="majorBidi" w:cstheme="majorBidi"/>
          <w:b/>
          <w:sz w:val="52"/>
          <w:szCs w:val="52"/>
          <w:u w:val="single"/>
          <w:lang w:val="en-US"/>
        </w:rPr>
        <w:t>s</w:t>
      </w:r>
      <w:r w:rsidR="009F0277">
        <w:rPr>
          <w:rFonts w:asciiTheme="majorBidi" w:hAnsiTheme="majorBidi" w:cstheme="majorBidi"/>
          <w:b/>
          <w:sz w:val="52"/>
          <w:szCs w:val="52"/>
          <w:u w:val="single"/>
          <w:lang w:val="en-US"/>
        </w:rPr>
        <w:t xml:space="preserve"> </w:t>
      </w:r>
      <w:r w:rsidR="00EF6437" w:rsidRPr="00EF6437">
        <w:rPr>
          <w:rFonts w:asciiTheme="majorBidi" w:hAnsiTheme="majorBidi" w:cstheme="majorBidi"/>
          <w:b/>
          <w:sz w:val="52"/>
          <w:szCs w:val="52"/>
          <w:u w:val="single"/>
          <w:lang w:val="en-US"/>
        </w:rPr>
        <w:t xml:space="preserve">Media </w:t>
      </w:r>
      <w:r w:rsidR="002A7896">
        <w:rPr>
          <w:rFonts w:asciiTheme="majorBidi" w:hAnsiTheme="majorBidi" w:cstheme="majorBidi"/>
          <w:b/>
          <w:sz w:val="52"/>
          <w:szCs w:val="52"/>
          <w:u w:val="single"/>
          <w:lang w:val="en-US"/>
        </w:rPr>
        <w:t>a</w:t>
      </w:r>
      <w:r w:rsidR="00EF6437" w:rsidRPr="00EF6437">
        <w:rPr>
          <w:rFonts w:asciiTheme="majorBidi" w:hAnsiTheme="majorBidi" w:cstheme="majorBidi"/>
          <w:b/>
          <w:sz w:val="52"/>
          <w:szCs w:val="52"/>
          <w:u w:val="single"/>
          <w:lang w:val="en-US"/>
        </w:rPr>
        <w:t>nd</w:t>
      </w:r>
      <w:r w:rsidR="009F0277">
        <w:rPr>
          <w:rFonts w:asciiTheme="majorBidi" w:hAnsiTheme="majorBidi" w:cstheme="majorBidi"/>
          <w:b/>
          <w:sz w:val="52"/>
          <w:szCs w:val="52"/>
          <w:u w:val="single"/>
          <w:lang w:val="en-US"/>
        </w:rPr>
        <w:t xml:space="preserve"> </w:t>
      </w:r>
      <w:r w:rsidR="00EF6437" w:rsidRPr="009F0277">
        <w:rPr>
          <w:rFonts w:asciiTheme="majorBidi" w:hAnsiTheme="majorBidi" w:cstheme="majorBidi"/>
          <w:b/>
          <w:sz w:val="52"/>
          <w:szCs w:val="52"/>
          <w:u w:val="single"/>
          <w:lang w:val="en-US"/>
        </w:rPr>
        <w:t>Pharyngitis</w:t>
      </w:r>
      <w:r w:rsidR="009F0277">
        <w:rPr>
          <w:rFonts w:asciiTheme="majorBidi" w:hAnsiTheme="majorBidi" w:cstheme="majorBidi"/>
          <w:b/>
          <w:sz w:val="52"/>
          <w:szCs w:val="52"/>
          <w:u w:val="single"/>
          <w:lang w:val="en-US"/>
        </w:rPr>
        <w:t xml:space="preserve"> </w:t>
      </w:r>
      <w:r w:rsidR="002A7896">
        <w:rPr>
          <w:rFonts w:asciiTheme="majorBidi" w:hAnsiTheme="majorBidi" w:cstheme="majorBidi"/>
          <w:b/>
          <w:sz w:val="52"/>
          <w:szCs w:val="52"/>
          <w:u w:val="single"/>
          <w:lang w:val="en-US"/>
        </w:rPr>
        <w:t>i</w:t>
      </w:r>
      <w:r w:rsidR="00EF6437" w:rsidRPr="009F0277">
        <w:rPr>
          <w:rFonts w:asciiTheme="majorBidi" w:hAnsiTheme="majorBidi" w:cstheme="majorBidi"/>
          <w:b/>
          <w:sz w:val="52"/>
          <w:szCs w:val="52"/>
          <w:u w:val="single"/>
          <w:lang w:val="en-US"/>
        </w:rPr>
        <w:t>n Italian Pediatric Outpatient</w:t>
      </w:r>
      <w:bookmarkEnd w:id="0"/>
      <w:r w:rsidR="002A7896">
        <w:rPr>
          <w:rFonts w:asciiTheme="majorBidi" w:hAnsiTheme="majorBidi" w:cstheme="majorBidi"/>
          <w:b/>
          <w:sz w:val="52"/>
          <w:szCs w:val="52"/>
          <w:u w:val="single"/>
          <w:lang w:val="en-US"/>
        </w:rPr>
        <w:t>s</w:t>
      </w:r>
    </w:p>
    <w:p w14:paraId="4150DD99" w14:textId="2CAE1CAE" w:rsidR="00EF6437" w:rsidRPr="008B4335" w:rsidRDefault="00EF6437" w:rsidP="00785B67">
      <w:pPr>
        <w:autoSpaceDE w:val="0"/>
        <w:autoSpaceDN w:val="0"/>
        <w:adjustRightInd w:val="0"/>
        <w:spacing w:line="480" w:lineRule="auto"/>
        <w:jc w:val="both"/>
        <w:rPr>
          <w:rFonts w:asciiTheme="majorBidi" w:hAnsiTheme="majorBidi" w:cstheme="majorBidi"/>
          <w:b/>
          <w:sz w:val="24"/>
          <w:szCs w:val="24"/>
          <w:lang w:val="en-US"/>
        </w:rPr>
      </w:pPr>
    </w:p>
    <w:p w14:paraId="14737CBE" w14:textId="28472849" w:rsidR="00AE7CDC" w:rsidRPr="00200B5C" w:rsidRDefault="00874B74" w:rsidP="00785B67">
      <w:pPr>
        <w:autoSpaceDE w:val="0"/>
        <w:autoSpaceDN w:val="0"/>
        <w:adjustRightInd w:val="0"/>
        <w:spacing w:line="480" w:lineRule="auto"/>
        <w:jc w:val="both"/>
        <w:rPr>
          <w:rFonts w:asciiTheme="majorBidi" w:hAnsiTheme="majorBidi" w:cstheme="majorBidi"/>
          <w:b/>
          <w:bCs/>
          <w:sz w:val="24"/>
          <w:szCs w:val="24"/>
        </w:rPr>
      </w:pPr>
      <w:r w:rsidRPr="008E749D">
        <w:rPr>
          <w:rFonts w:asciiTheme="majorBidi" w:hAnsiTheme="majorBidi" w:cstheme="majorBidi"/>
          <w:sz w:val="24"/>
          <w:szCs w:val="24"/>
        </w:rPr>
        <w:t>Authors</w:t>
      </w:r>
      <w:r>
        <w:rPr>
          <w:rFonts w:asciiTheme="majorBidi" w:hAnsiTheme="majorBidi" w:cstheme="majorBidi"/>
          <w:sz w:val="24"/>
          <w:szCs w:val="24"/>
        </w:rPr>
        <w:t>:</w:t>
      </w:r>
      <w:r w:rsidR="00943A11" w:rsidRPr="00200B5C">
        <w:rPr>
          <w:rFonts w:asciiTheme="majorBidi" w:hAnsiTheme="majorBidi" w:cstheme="majorBidi"/>
          <w:b/>
          <w:bCs/>
          <w:sz w:val="24"/>
          <w:szCs w:val="24"/>
        </w:rPr>
        <w:t xml:space="preserve"> E. Barbieri</w:t>
      </w:r>
      <w:r w:rsidR="00AE7CDC" w:rsidRPr="00200B5C">
        <w:rPr>
          <w:rFonts w:asciiTheme="majorBidi" w:hAnsiTheme="majorBidi" w:cstheme="majorBidi"/>
          <w:b/>
          <w:bCs/>
          <w:sz w:val="24"/>
          <w:szCs w:val="24"/>
          <w:vertAlign w:val="superscript"/>
        </w:rPr>
        <w:t>1</w:t>
      </w:r>
      <w:r w:rsidR="00943A11" w:rsidRPr="00200B5C">
        <w:rPr>
          <w:rFonts w:asciiTheme="majorBidi" w:hAnsiTheme="majorBidi" w:cstheme="majorBidi"/>
          <w:b/>
          <w:bCs/>
          <w:sz w:val="24"/>
          <w:szCs w:val="24"/>
        </w:rPr>
        <w:t>, D. Donà</w:t>
      </w:r>
      <w:r w:rsidR="00AE7CDC" w:rsidRPr="00200B5C">
        <w:rPr>
          <w:rFonts w:asciiTheme="majorBidi" w:hAnsiTheme="majorBidi" w:cstheme="majorBidi"/>
          <w:b/>
          <w:bCs/>
          <w:sz w:val="24"/>
          <w:szCs w:val="24"/>
          <w:vertAlign w:val="superscript"/>
        </w:rPr>
        <w:t>2,3</w:t>
      </w:r>
      <w:r w:rsidR="00943A11" w:rsidRPr="00200B5C">
        <w:rPr>
          <w:rFonts w:asciiTheme="majorBidi" w:hAnsiTheme="majorBidi" w:cstheme="majorBidi"/>
          <w:b/>
          <w:bCs/>
          <w:sz w:val="24"/>
          <w:szCs w:val="24"/>
        </w:rPr>
        <w:t>, A. Cantarutti</w:t>
      </w:r>
      <w:r w:rsidR="00943A11" w:rsidRPr="00200B5C">
        <w:rPr>
          <w:rFonts w:asciiTheme="majorBidi" w:hAnsiTheme="majorBidi" w:cstheme="majorBidi"/>
          <w:b/>
          <w:bCs/>
          <w:sz w:val="24"/>
          <w:szCs w:val="24"/>
          <w:vertAlign w:val="superscript"/>
        </w:rPr>
        <w:t>4</w:t>
      </w:r>
      <w:r w:rsidR="001F0B73" w:rsidRPr="00200B5C">
        <w:rPr>
          <w:rFonts w:asciiTheme="majorBidi" w:hAnsiTheme="majorBidi" w:cstheme="majorBidi"/>
          <w:b/>
          <w:bCs/>
          <w:sz w:val="24"/>
          <w:szCs w:val="24"/>
          <w:vertAlign w:val="superscript"/>
        </w:rPr>
        <w:t>,5</w:t>
      </w:r>
      <w:r w:rsidR="00943A11" w:rsidRPr="00200B5C">
        <w:rPr>
          <w:rFonts w:asciiTheme="majorBidi" w:hAnsiTheme="majorBidi" w:cstheme="majorBidi"/>
          <w:b/>
          <w:bCs/>
          <w:sz w:val="24"/>
          <w:szCs w:val="24"/>
        </w:rPr>
        <w:t>, R. Lundin</w:t>
      </w:r>
      <w:r w:rsidR="001F0B73" w:rsidRPr="00200B5C">
        <w:rPr>
          <w:rFonts w:asciiTheme="majorBidi" w:hAnsiTheme="majorBidi" w:cstheme="majorBidi"/>
          <w:b/>
          <w:bCs/>
          <w:sz w:val="24"/>
          <w:szCs w:val="24"/>
          <w:vertAlign w:val="superscript"/>
        </w:rPr>
        <w:t>3</w:t>
      </w:r>
      <w:r w:rsidR="00943A11" w:rsidRPr="00200B5C">
        <w:rPr>
          <w:rFonts w:asciiTheme="majorBidi" w:hAnsiTheme="majorBidi" w:cstheme="majorBidi"/>
          <w:b/>
          <w:bCs/>
          <w:sz w:val="24"/>
          <w:szCs w:val="24"/>
        </w:rPr>
        <w:t>, A. Scamarcia</w:t>
      </w:r>
      <w:r w:rsidR="001F0B73" w:rsidRPr="00200B5C">
        <w:rPr>
          <w:rFonts w:asciiTheme="majorBidi" w:hAnsiTheme="majorBidi" w:cstheme="majorBidi"/>
          <w:b/>
          <w:bCs/>
          <w:sz w:val="24"/>
          <w:szCs w:val="24"/>
          <w:vertAlign w:val="superscript"/>
        </w:rPr>
        <w:t>6</w:t>
      </w:r>
      <w:r w:rsidR="00943A11" w:rsidRPr="00200B5C">
        <w:rPr>
          <w:rFonts w:asciiTheme="majorBidi" w:hAnsiTheme="majorBidi" w:cstheme="majorBidi"/>
          <w:b/>
          <w:bCs/>
          <w:sz w:val="24"/>
          <w:szCs w:val="24"/>
        </w:rPr>
        <w:t>, G. Corrao</w:t>
      </w:r>
      <w:r w:rsidR="00943A11" w:rsidRPr="00200B5C">
        <w:rPr>
          <w:rFonts w:asciiTheme="majorBidi" w:hAnsiTheme="majorBidi" w:cstheme="majorBidi"/>
          <w:b/>
          <w:bCs/>
          <w:sz w:val="24"/>
          <w:szCs w:val="24"/>
          <w:vertAlign w:val="superscript"/>
        </w:rPr>
        <w:t>4</w:t>
      </w:r>
      <w:r w:rsidR="001F0B73" w:rsidRPr="00200B5C">
        <w:rPr>
          <w:rFonts w:asciiTheme="majorBidi" w:hAnsiTheme="majorBidi" w:cstheme="majorBidi"/>
          <w:b/>
          <w:bCs/>
          <w:sz w:val="24"/>
          <w:szCs w:val="24"/>
          <w:vertAlign w:val="superscript"/>
        </w:rPr>
        <w:t>,5</w:t>
      </w:r>
      <w:r w:rsidR="00943A11" w:rsidRPr="00200B5C">
        <w:rPr>
          <w:rFonts w:asciiTheme="majorBidi" w:hAnsiTheme="majorBidi" w:cstheme="majorBidi"/>
          <w:b/>
          <w:bCs/>
          <w:sz w:val="24"/>
          <w:szCs w:val="24"/>
        </w:rPr>
        <w:t>, L. Cantarutti</w:t>
      </w:r>
      <w:r w:rsidR="001F0B73" w:rsidRPr="00200B5C">
        <w:rPr>
          <w:rFonts w:asciiTheme="majorBidi" w:hAnsiTheme="majorBidi" w:cstheme="majorBidi"/>
          <w:b/>
          <w:bCs/>
          <w:sz w:val="24"/>
          <w:szCs w:val="24"/>
          <w:vertAlign w:val="superscript"/>
        </w:rPr>
        <w:t>6</w:t>
      </w:r>
      <w:r w:rsidR="00943A11" w:rsidRPr="00200B5C">
        <w:rPr>
          <w:rFonts w:asciiTheme="majorBidi" w:hAnsiTheme="majorBidi" w:cstheme="majorBidi"/>
          <w:b/>
          <w:bCs/>
          <w:sz w:val="24"/>
          <w:szCs w:val="24"/>
        </w:rPr>
        <w:t>, C. Giaquinto</w:t>
      </w:r>
      <w:r w:rsidR="00AE7CDC" w:rsidRPr="00200B5C">
        <w:rPr>
          <w:rFonts w:asciiTheme="majorBidi" w:hAnsiTheme="majorBidi" w:cstheme="majorBidi"/>
          <w:b/>
          <w:bCs/>
          <w:sz w:val="24"/>
          <w:szCs w:val="24"/>
          <w:vertAlign w:val="superscript"/>
        </w:rPr>
        <w:t>2,3</w:t>
      </w:r>
      <w:r w:rsidR="001F0B73" w:rsidRPr="00200B5C">
        <w:rPr>
          <w:rFonts w:asciiTheme="majorBidi" w:hAnsiTheme="majorBidi" w:cstheme="majorBidi"/>
          <w:b/>
          <w:bCs/>
          <w:sz w:val="24"/>
          <w:szCs w:val="24"/>
          <w:vertAlign w:val="superscript"/>
        </w:rPr>
        <w:t>,4,6</w:t>
      </w:r>
    </w:p>
    <w:p w14:paraId="460AED37" w14:textId="388AC5A4" w:rsidR="003208B4" w:rsidRPr="00485B0F" w:rsidRDefault="003208B4" w:rsidP="00785B67">
      <w:pPr>
        <w:autoSpaceDE w:val="0"/>
        <w:autoSpaceDN w:val="0"/>
        <w:adjustRightInd w:val="0"/>
        <w:spacing w:line="480" w:lineRule="auto"/>
        <w:jc w:val="both"/>
        <w:rPr>
          <w:rFonts w:asciiTheme="majorBidi" w:hAnsiTheme="majorBidi" w:cstheme="majorBidi"/>
          <w:sz w:val="24"/>
          <w:szCs w:val="24"/>
          <w:lang w:val="en-US"/>
        </w:rPr>
      </w:pPr>
      <w:r w:rsidRPr="00485B0F">
        <w:rPr>
          <w:rFonts w:asciiTheme="majorBidi" w:hAnsiTheme="majorBidi" w:cstheme="majorBidi"/>
          <w:sz w:val="24"/>
          <w:szCs w:val="24"/>
          <w:vertAlign w:val="superscript"/>
          <w:lang w:val="en-US"/>
        </w:rPr>
        <w:t>1</w:t>
      </w:r>
      <w:r w:rsidRPr="00485B0F">
        <w:rPr>
          <w:rFonts w:asciiTheme="majorBidi" w:hAnsiTheme="majorBidi" w:cstheme="majorBidi"/>
          <w:sz w:val="24"/>
          <w:szCs w:val="24"/>
          <w:lang w:val="en-US"/>
        </w:rPr>
        <w:t xml:space="preserve"> Department </w:t>
      </w:r>
      <w:r w:rsidR="00124093">
        <w:rPr>
          <w:rFonts w:asciiTheme="majorBidi" w:hAnsiTheme="majorBidi" w:cstheme="majorBidi"/>
          <w:sz w:val="24"/>
          <w:szCs w:val="24"/>
          <w:lang w:val="en-US"/>
        </w:rPr>
        <w:t>for</w:t>
      </w:r>
      <w:r w:rsidRPr="00485B0F">
        <w:rPr>
          <w:rFonts w:asciiTheme="majorBidi" w:hAnsiTheme="majorBidi" w:cstheme="majorBidi"/>
          <w:sz w:val="24"/>
          <w:szCs w:val="24"/>
          <w:lang w:val="en-US"/>
        </w:rPr>
        <w:t xml:space="preserve"> Woman and Child Health, University of Padua, Padua, Italy.</w:t>
      </w:r>
    </w:p>
    <w:p w14:paraId="74CA276B" w14:textId="3360B92A" w:rsidR="00AE7CDC" w:rsidRPr="00485B0F" w:rsidRDefault="00AE7CDC" w:rsidP="00785B67">
      <w:pPr>
        <w:autoSpaceDE w:val="0"/>
        <w:autoSpaceDN w:val="0"/>
        <w:adjustRightInd w:val="0"/>
        <w:spacing w:line="480" w:lineRule="auto"/>
        <w:jc w:val="both"/>
        <w:rPr>
          <w:rFonts w:asciiTheme="majorBidi" w:hAnsiTheme="majorBidi" w:cstheme="majorBidi"/>
          <w:sz w:val="24"/>
          <w:szCs w:val="24"/>
          <w:lang w:val="en-US"/>
        </w:rPr>
      </w:pPr>
      <w:r w:rsidRPr="00485B0F">
        <w:rPr>
          <w:rFonts w:asciiTheme="majorBidi" w:hAnsiTheme="majorBidi" w:cstheme="majorBidi"/>
          <w:sz w:val="24"/>
          <w:szCs w:val="24"/>
          <w:vertAlign w:val="superscript"/>
          <w:lang w:val="en-US"/>
        </w:rPr>
        <w:t>2</w:t>
      </w:r>
      <w:r w:rsidRPr="00485B0F">
        <w:rPr>
          <w:rFonts w:asciiTheme="majorBidi" w:hAnsiTheme="majorBidi" w:cstheme="majorBidi"/>
          <w:sz w:val="24"/>
          <w:szCs w:val="24"/>
          <w:lang w:val="en-US"/>
        </w:rPr>
        <w:t xml:space="preserve"> Division </w:t>
      </w:r>
      <w:r w:rsidR="00C245A1">
        <w:rPr>
          <w:rFonts w:asciiTheme="majorBidi" w:hAnsiTheme="majorBidi" w:cstheme="majorBidi"/>
          <w:sz w:val="24"/>
          <w:szCs w:val="24"/>
          <w:lang w:val="en-US"/>
        </w:rPr>
        <w:t>of</w:t>
      </w:r>
      <w:r w:rsidRPr="00485B0F">
        <w:rPr>
          <w:rFonts w:asciiTheme="majorBidi" w:hAnsiTheme="majorBidi" w:cstheme="majorBidi"/>
          <w:sz w:val="24"/>
          <w:szCs w:val="24"/>
          <w:lang w:val="en-US"/>
        </w:rPr>
        <w:t xml:space="preserve"> Paediatric Infectious Diseases, Department </w:t>
      </w:r>
      <w:r w:rsidR="00C245A1">
        <w:rPr>
          <w:rFonts w:asciiTheme="majorBidi" w:hAnsiTheme="majorBidi" w:cstheme="majorBidi"/>
          <w:sz w:val="24"/>
          <w:szCs w:val="24"/>
          <w:lang w:val="en-US"/>
        </w:rPr>
        <w:t>for</w:t>
      </w:r>
      <w:r w:rsidRPr="00485B0F">
        <w:rPr>
          <w:rFonts w:asciiTheme="majorBidi" w:hAnsiTheme="majorBidi" w:cstheme="majorBidi"/>
          <w:sz w:val="24"/>
          <w:szCs w:val="24"/>
          <w:lang w:val="en-US"/>
        </w:rPr>
        <w:t xml:space="preserve"> Woman and Child Health, University of Padua, Padua, Italy.</w:t>
      </w:r>
    </w:p>
    <w:p w14:paraId="0DC2DF81" w14:textId="09CEF4C8" w:rsidR="00AE7CDC" w:rsidRPr="00485B0F" w:rsidRDefault="00AE7CDC" w:rsidP="00785B67">
      <w:pPr>
        <w:autoSpaceDE w:val="0"/>
        <w:autoSpaceDN w:val="0"/>
        <w:adjustRightInd w:val="0"/>
        <w:spacing w:line="480" w:lineRule="auto"/>
        <w:jc w:val="both"/>
        <w:rPr>
          <w:rFonts w:asciiTheme="majorBidi" w:hAnsiTheme="majorBidi" w:cstheme="majorBidi"/>
          <w:sz w:val="24"/>
          <w:szCs w:val="24"/>
          <w:lang w:val="en-US"/>
        </w:rPr>
      </w:pPr>
      <w:r w:rsidRPr="00485B0F">
        <w:rPr>
          <w:rFonts w:asciiTheme="majorBidi" w:hAnsiTheme="majorBidi" w:cstheme="majorBidi"/>
          <w:sz w:val="24"/>
          <w:szCs w:val="24"/>
          <w:vertAlign w:val="superscript"/>
          <w:lang w:val="en-US"/>
        </w:rPr>
        <w:t>3</w:t>
      </w:r>
      <w:r w:rsidRPr="00485B0F">
        <w:rPr>
          <w:rFonts w:asciiTheme="majorBidi" w:hAnsiTheme="majorBidi" w:cstheme="majorBidi"/>
          <w:sz w:val="24"/>
          <w:szCs w:val="24"/>
          <w:lang w:val="en-US"/>
        </w:rPr>
        <w:t xml:space="preserve"> PENTA Foundation, Padua, Italy.</w:t>
      </w:r>
    </w:p>
    <w:p w14:paraId="33923305" w14:textId="7A35904D" w:rsidR="00943A11" w:rsidRPr="00107B51" w:rsidRDefault="001F0B73" w:rsidP="00785B67">
      <w:pPr>
        <w:autoSpaceDE w:val="0"/>
        <w:autoSpaceDN w:val="0"/>
        <w:adjustRightInd w:val="0"/>
        <w:spacing w:line="480" w:lineRule="auto"/>
        <w:jc w:val="both"/>
        <w:rPr>
          <w:rFonts w:asciiTheme="majorBidi" w:hAnsiTheme="majorBidi" w:cstheme="majorBidi"/>
          <w:sz w:val="24"/>
          <w:szCs w:val="24"/>
          <w:lang w:val="en-US"/>
        </w:rPr>
      </w:pPr>
      <w:r w:rsidRPr="00602606">
        <w:rPr>
          <w:rFonts w:asciiTheme="majorBidi" w:hAnsiTheme="majorBidi" w:cstheme="majorBidi"/>
          <w:sz w:val="24"/>
          <w:szCs w:val="24"/>
          <w:vertAlign w:val="superscript"/>
          <w:lang w:val="en-US"/>
        </w:rPr>
        <w:t>4</w:t>
      </w:r>
      <w:r w:rsidR="00833BB3">
        <w:rPr>
          <w:rFonts w:asciiTheme="majorBidi" w:hAnsiTheme="majorBidi" w:cstheme="majorBidi"/>
          <w:sz w:val="24"/>
          <w:szCs w:val="24"/>
          <w:lang w:val="en-US"/>
        </w:rPr>
        <w:t xml:space="preserve"> </w:t>
      </w:r>
      <w:r w:rsidR="00943A11" w:rsidRPr="00107B51">
        <w:rPr>
          <w:rFonts w:asciiTheme="majorBidi" w:hAnsiTheme="majorBidi" w:cstheme="majorBidi"/>
          <w:sz w:val="24"/>
          <w:szCs w:val="24"/>
          <w:lang w:val="en-US"/>
        </w:rPr>
        <w:t>National Centre for Healthcare Research and Pharmacoepidemiology, University of Milano-Bicocca, Milan, Italy</w:t>
      </w:r>
    </w:p>
    <w:p w14:paraId="0ABC19C4" w14:textId="1EBDAB36" w:rsidR="00943A11" w:rsidRPr="00107B51" w:rsidRDefault="001F0B73" w:rsidP="00785B67">
      <w:pPr>
        <w:autoSpaceDE w:val="0"/>
        <w:autoSpaceDN w:val="0"/>
        <w:adjustRightInd w:val="0"/>
        <w:spacing w:line="480" w:lineRule="auto"/>
        <w:jc w:val="both"/>
        <w:rPr>
          <w:rFonts w:asciiTheme="majorBidi" w:hAnsiTheme="majorBidi" w:cstheme="majorBidi"/>
          <w:sz w:val="24"/>
          <w:szCs w:val="24"/>
          <w:lang w:val="en-US"/>
        </w:rPr>
      </w:pPr>
      <w:r w:rsidRPr="00602606">
        <w:rPr>
          <w:rFonts w:asciiTheme="majorBidi" w:hAnsiTheme="majorBidi" w:cstheme="majorBidi"/>
          <w:sz w:val="24"/>
          <w:szCs w:val="24"/>
          <w:vertAlign w:val="superscript"/>
          <w:lang w:val="en-US"/>
        </w:rPr>
        <w:t>5</w:t>
      </w:r>
      <w:r w:rsidR="00833BB3">
        <w:rPr>
          <w:rFonts w:asciiTheme="majorBidi" w:hAnsiTheme="majorBidi" w:cstheme="majorBidi"/>
          <w:sz w:val="24"/>
          <w:szCs w:val="24"/>
          <w:lang w:val="en-US"/>
        </w:rPr>
        <w:t xml:space="preserve"> </w:t>
      </w:r>
      <w:r w:rsidR="00943A11" w:rsidRPr="00107B51">
        <w:rPr>
          <w:rFonts w:asciiTheme="majorBidi" w:hAnsiTheme="majorBidi" w:cstheme="majorBidi"/>
          <w:sz w:val="24"/>
          <w:szCs w:val="24"/>
          <w:lang w:val="en-US"/>
        </w:rPr>
        <w:t>Department of Statistics and Quantitative Methods, Unit of Biostatistics Epidemiology and Public Health, University of Milano-Bicocca</w:t>
      </w:r>
      <w:r w:rsidR="005240B4">
        <w:rPr>
          <w:rFonts w:asciiTheme="majorBidi" w:hAnsiTheme="majorBidi" w:cstheme="majorBidi"/>
          <w:sz w:val="24"/>
          <w:szCs w:val="24"/>
          <w:lang w:val="en-US"/>
        </w:rPr>
        <w:t>,</w:t>
      </w:r>
      <w:r w:rsidR="005240B4" w:rsidRPr="005240B4">
        <w:rPr>
          <w:rFonts w:asciiTheme="majorBidi" w:hAnsiTheme="majorBidi" w:cstheme="majorBidi"/>
          <w:sz w:val="24"/>
          <w:szCs w:val="24"/>
          <w:lang w:val="en-US"/>
        </w:rPr>
        <w:t xml:space="preserve"> </w:t>
      </w:r>
      <w:r w:rsidR="005240B4" w:rsidRPr="00107B51">
        <w:rPr>
          <w:rFonts w:asciiTheme="majorBidi" w:hAnsiTheme="majorBidi" w:cstheme="majorBidi"/>
          <w:sz w:val="24"/>
          <w:szCs w:val="24"/>
          <w:lang w:val="en-US"/>
        </w:rPr>
        <w:t>Milan, Italy</w:t>
      </w:r>
    </w:p>
    <w:p w14:paraId="25C1F288" w14:textId="7084F0E1" w:rsidR="00AE7CDC" w:rsidRPr="00485B0F" w:rsidRDefault="001F0B73" w:rsidP="00785B67">
      <w:pPr>
        <w:autoSpaceDE w:val="0"/>
        <w:autoSpaceDN w:val="0"/>
        <w:adjustRightInd w:val="0"/>
        <w:spacing w:line="480" w:lineRule="auto"/>
        <w:jc w:val="both"/>
        <w:rPr>
          <w:rFonts w:asciiTheme="majorBidi" w:hAnsiTheme="majorBidi" w:cstheme="majorBidi"/>
          <w:sz w:val="24"/>
          <w:szCs w:val="24"/>
          <w:lang w:val="en-US"/>
        </w:rPr>
      </w:pPr>
      <w:r w:rsidRPr="00485B0F">
        <w:rPr>
          <w:rFonts w:asciiTheme="majorBidi" w:hAnsiTheme="majorBidi" w:cstheme="majorBidi"/>
          <w:sz w:val="24"/>
          <w:szCs w:val="24"/>
          <w:vertAlign w:val="superscript"/>
          <w:lang w:val="en-US"/>
        </w:rPr>
        <w:t>6</w:t>
      </w:r>
      <w:r w:rsidR="00AE7CDC" w:rsidRPr="00485B0F">
        <w:rPr>
          <w:rFonts w:asciiTheme="majorBidi" w:hAnsiTheme="majorBidi" w:cstheme="majorBidi"/>
          <w:sz w:val="24"/>
          <w:szCs w:val="24"/>
          <w:lang w:val="en-US"/>
        </w:rPr>
        <w:t xml:space="preserve"> Pedianet Project, Padua, Italy.</w:t>
      </w:r>
    </w:p>
    <w:p w14:paraId="50899725" w14:textId="77777777" w:rsidR="00772F11" w:rsidRPr="00772F11" w:rsidRDefault="00772F11" w:rsidP="00785B67">
      <w:pPr>
        <w:suppressAutoHyphens w:val="0"/>
        <w:spacing w:after="160" w:line="480" w:lineRule="auto"/>
        <w:rPr>
          <w:rFonts w:asciiTheme="majorBidi" w:hAnsiTheme="majorBidi" w:cstheme="majorBidi"/>
          <w:b/>
          <w:sz w:val="24"/>
          <w:szCs w:val="24"/>
          <w:lang w:val="en-US"/>
        </w:rPr>
      </w:pPr>
      <w:r w:rsidRPr="00772F11">
        <w:rPr>
          <w:rFonts w:asciiTheme="majorBidi" w:hAnsiTheme="majorBidi" w:cstheme="majorBidi"/>
          <w:b/>
          <w:sz w:val="24"/>
          <w:szCs w:val="24"/>
          <w:lang w:val="en-US"/>
        </w:rPr>
        <w:t xml:space="preserve">Corresponding author </w:t>
      </w:r>
    </w:p>
    <w:p w14:paraId="49784F7E" w14:textId="77777777" w:rsidR="00772F11" w:rsidRPr="008E749D" w:rsidRDefault="00772F11" w:rsidP="00785B67">
      <w:pPr>
        <w:suppressAutoHyphens w:val="0"/>
        <w:spacing w:after="160" w:line="480" w:lineRule="auto"/>
        <w:rPr>
          <w:rFonts w:asciiTheme="majorBidi" w:hAnsiTheme="majorBidi" w:cstheme="majorBidi"/>
          <w:sz w:val="24"/>
          <w:szCs w:val="24"/>
          <w:lang w:val="en-US"/>
        </w:rPr>
      </w:pPr>
      <w:r w:rsidRPr="008E749D">
        <w:rPr>
          <w:rFonts w:asciiTheme="majorBidi" w:hAnsiTheme="majorBidi" w:cstheme="majorBidi"/>
          <w:sz w:val="24"/>
          <w:szCs w:val="24"/>
          <w:lang w:val="en-US"/>
        </w:rPr>
        <w:t xml:space="preserve">Elisa Barbieri, </w:t>
      </w:r>
    </w:p>
    <w:p w14:paraId="278E6194" w14:textId="2E899BD7" w:rsidR="00772F11" w:rsidRPr="008E749D" w:rsidRDefault="00772F11" w:rsidP="00785B67">
      <w:pPr>
        <w:suppressAutoHyphens w:val="0"/>
        <w:spacing w:after="160" w:line="480" w:lineRule="auto"/>
        <w:rPr>
          <w:rFonts w:asciiTheme="majorBidi" w:hAnsiTheme="majorBidi" w:cstheme="majorBidi"/>
          <w:sz w:val="24"/>
          <w:szCs w:val="24"/>
          <w:lang w:val="en-US"/>
        </w:rPr>
      </w:pPr>
      <w:r w:rsidRPr="008E749D">
        <w:rPr>
          <w:rFonts w:asciiTheme="majorBidi" w:hAnsiTheme="majorBidi" w:cstheme="majorBidi"/>
          <w:sz w:val="24"/>
          <w:szCs w:val="24"/>
          <w:lang w:val="en-US"/>
        </w:rPr>
        <w:lastRenderedPageBreak/>
        <w:t xml:space="preserve">Department </w:t>
      </w:r>
      <w:r w:rsidR="00124093">
        <w:rPr>
          <w:rFonts w:asciiTheme="majorBidi" w:hAnsiTheme="majorBidi" w:cstheme="majorBidi"/>
          <w:sz w:val="24"/>
          <w:szCs w:val="24"/>
          <w:lang w:val="en-US"/>
        </w:rPr>
        <w:t>for</w:t>
      </w:r>
      <w:r w:rsidRPr="008E749D">
        <w:rPr>
          <w:rFonts w:asciiTheme="majorBidi" w:hAnsiTheme="majorBidi" w:cstheme="majorBidi"/>
          <w:sz w:val="24"/>
          <w:szCs w:val="24"/>
          <w:lang w:val="en-US"/>
        </w:rPr>
        <w:t xml:space="preserve"> Woman and Child Health, University of Padua, Via Giustiniani 3, 35141, Padua, Italy. Phone: 0039 3467327487.</w:t>
      </w:r>
    </w:p>
    <w:p w14:paraId="57A1CA60" w14:textId="4F3CABFB" w:rsidR="00772F11" w:rsidRDefault="00772F11" w:rsidP="00785B67">
      <w:pPr>
        <w:suppressAutoHyphens w:val="0"/>
        <w:spacing w:after="160" w:line="480" w:lineRule="auto"/>
        <w:rPr>
          <w:rFonts w:asciiTheme="majorBidi" w:hAnsiTheme="majorBidi" w:cstheme="majorBidi"/>
          <w:sz w:val="24"/>
          <w:szCs w:val="24"/>
          <w:lang w:val="en-US"/>
        </w:rPr>
      </w:pPr>
      <w:r w:rsidRPr="008E749D">
        <w:rPr>
          <w:rFonts w:asciiTheme="majorBidi" w:hAnsiTheme="majorBidi" w:cstheme="majorBidi"/>
          <w:sz w:val="24"/>
          <w:szCs w:val="24"/>
          <w:lang w:val="en-US"/>
        </w:rPr>
        <w:t xml:space="preserve">Email: </w:t>
      </w:r>
      <w:r w:rsidR="005F2F83">
        <w:fldChar w:fldCharType="begin"/>
      </w:r>
      <w:r w:rsidR="005F2F83" w:rsidRPr="005F2F83">
        <w:rPr>
          <w:lang w:val="en-US"/>
          <w:rPrChange w:id="1" w:author="ELISA BARBIERI" w:date="2019-05-20T15:28:00Z">
            <w:rPr/>
          </w:rPrChange>
        </w:rPr>
        <w:instrText xml:space="preserve"> HYPERLINK "mailto:elisa.barbieri.5@phd.unipd.it" </w:instrText>
      </w:r>
      <w:r w:rsidR="005F2F83">
        <w:fldChar w:fldCharType="separate"/>
      </w:r>
      <w:r w:rsidRPr="008E749D">
        <w:rPr>
          <w:rStyle w:val="Collegamentoipertestuale"/>
          <w:rFonts w:asciiTheme="majorBidi" w:hAnsiTheme="majorBidi" w:cstheme="majorBidi"/>
          <w:sz w:val="24"/>
          <w:szCs w:val="24"/>
          <w:lang w:val="en-US"/>
        </w:rPr>
        <w:t>elisa.barbieri.5@phd.unipd.it</w:t>
      </w:r>
      <w:r w:rsidR="005F2F83">
        <w:rPr>
          <w:rStyle w:val="Collegamentoipertestuale"/>
          <w:rFonts w:asciiTheme="majorBidi" w:hAnsiTheme="majorBidi" w:cstheme="majorBidi"/>
          <w:sz w:val="24"/>
          <w:szCs w:val="24"/>
          <w:lang w:val="en-US"/>
        </w:rPr>
        <w:fldChar w:fldCharType="end"/>
      </w:r>
    </w:p>
    <w:p w14:paraId="1C60864A" w14:textId="09CA20DD" w:rsidR="00772F11" w:rsidRPr="008E749D" w:rsidRDefault="00772F11" w:rsidP="00785B67">
      <w:pPr>
        <w:suppressAutoHyphens w:val="0"/>
        <w:spacing w:before="240" w:after="160" w:line="480" w:lineRule="auto"/>
        <w:rPr>
          <w:rFonts w:asciiTheme="majorBidi" w:hAnsiTheme="majorBidi" w:cstheme="majorBidi"/>
          <w:b/>
          <w:sz w:val="24"/>
          <w:szCs w:val="24"/>
          <w:lang w:val="en-US"/>
        </w:rPr>
      </w:pPr>
      <w:r w:rsidRPr="008E749D">
        <w:rPr>
          <w:rFonts w:asciiTheme="majorBidi" w:hAnsiTheme="majorBidi" w:cstheme="majorBidi"/>
          <w:b/>
          <w:sz w:val="24"/>
          <w:szCs w:val="24"/>
          <w:lang w:val="en-US"/>
        </w:rPr>
        <w:t>Other authors email</w:t>
      </w:r>
    </w:p>
    <w:p w14:paraId="4F120781" w14:textId="6FCD4302" w:rsidR="00772F11" w:rsidRPr="00183963" w:rsidRDefault="00772F11" w:rsidP="00785B67">
      <w:pPr>
        <w:suppressAutoHyphens w:val="0"/>
        <w:spacing w:after="160" w:line="480" w:lineRule="auto"/>
        <w:rPr>
          <w:rFonts w:asciiTheme="majorBidi" w:hAnsiTheme="majorBidi" w:cstheme="majorBidi"/>
          <w:sz w:val="24"/>
          <w:szCs w:val="24"/>
          <w:rPrChange w:id="2" w:author="ELISA BARBIERI" w:date="2019-05-21T13:19:00Z">
            <w:rPr>
              <w:rFonts w:asciiTheme="majorBidi" w:hAnsiTheme="majorBidi" w:cstheme="majorBidi"/>
              <w:sz w:val="24"/>
              <w:szCs w:val="24"/>
              <w:lang w:val="en-US"/>
            </w:rPr>
          </w:rPrChange>
        </w:rPr>
      </w:pPr>
      <w:r w:rsidRPr="00183963">
        <w:rPr>
          <w:rFonts w:asciiTheme="majorBidi" w:hAnsiTheme="majorBidi" w:cstheme="majorBidi"/>
          <w:sz w:val="24"/>
          <w:szCs w:val="24"/>
          <w:rPrChange w:id="3" w:author="ELISA BARBIERI" w:date="2019-05-21T13:19:00Z">
            <w:rPr>
              <w:rFonts w:asciiTheme="majorBidi" w:hAnsiTheme="majorBidi" w:cstheme="majorBidi"/>
              <w:sz w:val="24"/>
              <w:szCs w:val="24"/>
              <w:lang w:val="en-US"/>
            </w:rPr>
          </w:rPrChange>
        </w:rPr>
        <w:t>D.</w:t>
      </w:r>
      <w:r w:rsidR="00675D17" w:rsidRPr="00183963">
        <w:rPr>
          <w:rFonts w:asciiTheme="majorBidi" w:hAnsiTheme="majorBidi" w:cstheme="majorBidi"/>
          <w:sz w:val="24"/>
          <w:szCs w:val="24"/>
          <w:rPrChange w:id="4" w:author="ELISA BARBIERI" w:date="2019-05-21T13:19:00Z">
            <w:rPr>
              <w:rFonts w:asciiTheme="majorBidi" w:hAnsiTheme="majorBidi" w:cstheme="majorBidi"/>
              <w:sz w:val="24"/>
              <w:szCs w:val="24"/>
              <w:lang w:val="en-US"/>
            </w:rPr>
          </w:rPrChange>
        </w:rPr>
        <w:t xml:space="preserve"> </w:t>
      </w:r>
      <w:r w:rsidRPr="00183963">
        <w:rPr>
          <w:rFonts w:asciiTheme="majorBidi" w:hAnsiTheme="majorBidi" w:cstheme="majorBidi"/>
          <w:sz w:val="24"/>
          <w:szCs w:val="24"/>
          <w:rPrChange w:id="5" w:author="ELISA BARBIERI" w:date="2019-05-21T13:19:00Z">
            <w:rPr>
              <w:rFonts w:asciiTheme="majorBidi" w:hAnsiTheme="majorBidi" w:cstheme="majorBidi"/>
              <w:sz w:val="24"/>
              <w:szCs w:val="24"/>
              <w:lang w:val="en-US"/>
            </w:rPr>
          </w:rPrChange>
        </w:rPr>
        <w:t>Donà (</w:t>
      </w:r>
      <w:r w:rsidR="005F2F83">
        <w:fldChar w:fldCharType="begin"/>
      </w:r>
      <w:r w:rsidR="005F2F83" w:rsidRPr="00183963">
        <w:rPr>
          <w:rPrChange w:id="6" w:author="ELISA BARBIERI" w:date="2019-05-21T13:19:00Z">
            <w:rPr/>
          </w:rPrChange>
        </w:rPr>
        <w:instrText xml:space="preserve"> HYPERLINK "mailto:daniele.dona@gmail.com" </w:instrText>
      </w:r>
      <w:r w:rsidR="005F2F83">
        <w:fldChar w:fldCharType="separate"/>
      </w:r>
      <w:r w:rsidRPr="00183963">
        <w:rPr>
          <w:rStyle w:val="Collegamentoipertestuale"/>
          <w:rFonts w:asciiTheme="majorBidi" w:hAnsiTheme="majorBidi" w:cstheme="majorBidi"/>
          <w:sz w:val="24"/>
          <w:szCs w:val="24"/>
          <w:rPrChange w:id="7" w:author="ELISA BARBIERI" w:date="2019-05-21T13:19:00Z">
            <w:rPr>
              <w:rStyle w:val="Collegamentoipertestuale"/>
              <w:rFonts w:asciiTheme="majorBidi" w:hAnsiTheme="majorBidi" w:cstheme="majorBidi"/>
              <w:sz w:val="24"/>
              <w:szCs w:val="24"/>
              <w:lang w:val="en-US"/>
            </w:rPr>
          </w:rPrChange>
        </w:rPr>
        <w:t>daniele.dona@gmail.com</w:t>
      </w:r>
      <w:r w:rsidR="005F2F83">
        <w:rPr>
          <w:rStyle w:val="Collegamentoipertestuale"/>
          <w:rFonts w:asciiTheme="majorBidi" w:hAnsiTheme="majorBidi" w:cstheme="majorBidi"/>
          <w:sz w:val="24"/>
          <w:szCs w:val="24"/>
          <w:lang w:val="en-US"/>
        </w:rPr>
        <w:fldChar w:fldCharType="end"/>
      </w:r>
      <w:r w:rsidRPr="00183963">
        <w:rPr>
          <w:rFonts w:asciiTheme="majorBidi" w:hAnsiTheme="majorBidi" w:cstheme="majorBidi"/>
          <w:sz w:val="24"/>
          <w:szCs w:val="24"/>
          <w:rPrChange w:id="8" w:author="ELISA BARBIERI" w:date="2019-05-21T13:19:00Z">
            <w:rPr>
              <w:rFonts w:asciiTheme="majorBidi" w:hAnsiTheme="majorBidi" w:cstheme="majorBidi"/>
              <w:sz w:val="24"/>
              <w:szCs w:val="24"/>
              <w:lang w:val="en-US"/>
            </w:rPr>
          </w:rPrChange>
        </w:rPr>
        <w:t>)</w:t>
      </w:r>
    </w:p>
    <w:p w14:paraId="68FC5D5C" w14:textId="2219C925" w:rsidR="00772F11" w:rsidRPr="005F2F83" w:rsidRDefault="00772F11" w:rsidP="00785B67">
      <w:pPr>
        <w:suppressAutoHyphens w:val="0"/>
        <w:spacing w:after="160" w:line="480" w:lineRule="auto"/>
        <w:rPr>
          <w:rFonts w:asciiTheme="majorBidi" w:hAnsiTheme="majorBidi" w:cstheme="majorBidi"/>
          <w:sz w:val="24"/>
          <w:szCs w:val="24"/>
          <w:rPrChange w:id="9" w:author="ELISA BARBIERI" w:date="2019-05-20T15:28:00Z">
            <w:rPr>
              <w:rFonts w:asciiTheme="majorBidi" w:hAnsiTheme="majorBidi" w:cstheme="majorBidi"/>
              <w:sz w:val="24"/>
              <w:szCs w:val="24"/>
              <w:lang w:val="en-US"/>
            </w:rPr>
          </w:rPrChange>
        </w:rPr>
      </w:pPr>
      <w:r w:rsidRPr="005F2F83">
        <w:rPr>
          <w:rFonts w:asciiTheme="majorBidi" w:hAnsiTheme="majorBidi" w:cstheme="majorBidi"/>
          <w:sz w:val="24"/>
          <w:szCs w:val="24"/>
          <w:rPrChange w:id="10" w:author="ELISA BARBIERI" w:date="2019-05-20T15:28:00Z">
            <w:rPr>
              <w:rFonts w:asciiTheme="majorBidi" w:hAnsiTheme="majorBidi" w:cstheme="majorBidi"/>
              <w:sz w:val="24"/>
              <w:szCs w:val="24"/>
              <w:lang w:val="en-US"/>
            </w:rPr>
          </w:rPrChange>
        </w:rPr>
        <w:t>A.</w:t>
      </w:r>
      <w:r w:rsidR="00675D17" w:rsidRPr="005F2F83">
        <w:rPr>
          <w:rFonts w:asciiTheme="majorBidi" w:hAnsiTheme="majorBidi" w:cstheme="majorBidi"/>
          <w:sz w:val="24"/>
          <w:szCs w:val="24"/>
          <w:rPrChange w:id="11" w:author="ELISA BARBIERI" w:date="2019-05-20T15:28:00Z">
            <w:rPr>
              <w:rFonts w:asciiTheme="majorBidi" w:hAnsiTheme="majorBidi" w:cstheme="majorBidi"/>
              <w:sz w:val="24"/>
              <w:szCs w:val="24"/>
              <w:lang w:val="en-US"/>
            </w:rPr>
          </w:rPrChange>
        </w:rPr>
        <w:t xml:space="preserve"> </w:t>
      </w:r>
      <w:r w:rsidRPr="005F2F83">
        <w:rPr>
          <w:rFonts w:asciiTheme="majorBidi" w:hAnsiTheme="majorBidi" w:cstheme="majorBidi"/>
          <w:sz w:val="24"/>
          <w:szCs w:val="24"/>
          <w:rPrChange w:id="12" w:author="ELISA BARBIERI" w:date="2019-05-20T15:28:00Z">
            <w:rPr>
              <w:rFonts w:asciiTheme="majorBidi" w:hAnsiTheme="majorBidi" w:cstheme="majorBidi"/>
              <w:sz w:val="24"/>
              <w:szCs w:val="24"/>
              <w:lang w:val="en-US"/>
            </w:rPr>
          </w:rPrChange>
        </w:rPr>
        <w:t>Cantarutti (</w:t>
      </w:r>
      <w:r w:rsidR="005F2F83">
        <w:fldChar w:fldCharType="begin"/>
      </w:r>
      <w:r w:rsidR="005F2F83">
        <w:instrText xml:space="preserve"> HYPERLINK "mailto:anna.cantarutti@unimib.it" </w:instrText>
      </w:r>
      <w:r w:rsidR="005F2F83">
        <w:fldChar w:fldCharType="separate"/>
      </w:r>
      <w:r w:rsidRPr="005F2F83">
        <w:rPr>
          <w:rStyle w:val="Collegamentoipertestuale"/>
          <w:rFonts w:asciiTheme="majorBidi" w:hAnsiTheme="majorBidi" w:cstheme="majorBidi"/>
          <w:sz w:val="24"/>
          <w:szCs w:val="24"/>
          <w:rPrChange w:id="13" w:author="ELISA BARBIERI" w:date="2019-05-20T15:28:00Z">
            <w:rPr>
              <w:rStyle w:val="Collegamentoipertestuale"/>
              <w:rFonts w:asciiTheme="majorBidi" w:hAnsiTheme="majorBidi" w:cstheme="majorBidi"/>
              <w:sz w:val="24"/>
              <w:szCs w:val="24"/>
              <w:lang w:val="en-US"/>
            </w:rPr>
          </w:rPrChange>
        </w:rPr>
        <w:t>anna.cantarutti@unimib.it</w:t>
      </w:r>
      <w:r w:rsidR="005F2F83">
        <w:rPr>
          <w:rStyle w:val="Collegamentoipertestuale"/>
          <w:rFonts w:asciiTheme="majorBidi" w:hAnsiTheme="majorBidi" w:cstheme="majorBidi"/>
          <w:sz w:val="24"/>
          <w:szCs w:val="24"/>
          <w:lang w:val="en-US"/>
        </w:rPr>
        <w:fldChar w:fldCharType="end"/>
      </w:r>
      <w:r w:rsidRPr="005F2F83">
        <w:rPr>
          <w:rFonts w:asciiTheme="majorBidi" w:hAnsiTheme="majorBidi" w:cstheme="majorBidi"/>
          <w:sz w:val="24"/>
          <w:szCs w:val="24"/>
          <w:rPrChange w:id="14" w:author="ELISA BARBIERI" w:date="2019-05-20T15:28:00Z">
            <w:rPr>
              <w:rFonts w:asciiTheme="majorBidi" w:hAnsiTheme="majorBidi" w:cstheme="majorBidi"/>
              <w:sz w:val="24"/>
              <w:szCs w:val="24"/>
              <w:lang w:val="en-US"/>
            </w:rPr>
          </w:rPrChange>
        </w:rPr>
        <w:t>)</w:t>
      </w:r>
    </w:p>
    <w:p w14:paraId="47E2CFEB" w14:textId="55BD2A19" w:rsidR="00772F11" w:rsidRPr="007D12E1" w:rsidRDefault="00772F11" w:rsidP="00785B67">
      <w:pPr>
        <w:suppressAutoHyphens w:val="0"/>
        <w:spacing w:after="160" w:line="480" w:lineRule="auto"/>
        <w:rPr>
          <w:rFonts w:asciiTheme="majorBidi" w:hAnsiTheme="majorBidi" w:cstheme="majorBidi"/>
          <w:sz w:val="24"/>
          <w:szCs w:val="24"/>
          <w:lang w:val="nb-NO"/>
        </w:rPr>
      </w:pPr>
      <w:r w:rsidRPr="007D12E1">
        <w:rPr>
          <w:rFonts w:asciiTheme="majorBidi" w:hAnsiTheme="majorBidi" w:cstheme="majorBidi"/>
          <w:sz w:val="24"/>
          <w:szCs w:val="24"/>
          <w:lang w:val="nb-NO"/>
        </w:rPr>
        <w:t>R.</w:t>
      </w:r>
      <w:r w:rsidR="00675D17" w:rsidRPr="007D12E1">
        <w:rPr>
          <w:rFonts w:asciiTheme="majorBidi" w:hAnsiTheme="majorBidi" w:cstheme="majorBidi"/>
          <w:sz w:val="24"/>
          <w:szCs w:val="24"/>
          <w:lang w:val="nb-NO"/>
        </w:rPr>
        <w:t xml:space="preserve"> </w:t>
      </w:r>
      <w:r w:rsidRPr="007D12E1">
        <w:rPr>
          <w:rFonts w:asciiTheme="majorBidi" w:hAnsiTheme="majorBidi" w:cstheme="majorBidi"/>
          <w:sz w:val="24"/>
          <w:szCs w:val="24"/>
          <w:lang w:val="nb-NO"/>
        </w:rPr>
        <w:t>Lundin (</w:t>
      </w:r>
      <w:r w:rsidR="005F2F83">
        <w:fldChar w:fldCharType="begin"/>
      </w:r>
      <w:r w:rsidR="005F2F83" w:rsidRPr="005F2F83">
        <w:rPr>
          <w:lang w:val="en-US"/>
          <w:rPrChange w:id="15" w:author="ELISA BARBIERI" w:date="2019-05-20T15:28:00Z">
            <w:rPr/>
          </w:rPrChange>
        </w:rPr>
        <w:instrText xml:space="preserve"> HYPERLINK "mailto:rebecca.lundin@pentafoundation.org" </w:instrText>
      </w:r>
      <w:r w:rsidR="005F2F83">
        <w:fldChar w:fldCharType="separate"/>
      </w:r>
      <w:r w:rsidRPr="007D12E1">
        <w:rPr>
          <w:rStyle w:val="Collegamentoipertestuale"/>
          <w:rFonts w:asciiTheme="majorBidi" w:hAnsiTheme="majorBidi" w:cstheme="majorBidi"/>
          <w:sz w:val="24"/>
          <w:szCs w:val="24"/>
          <w:lang w:val="nb-NO"/>
        </w:rPr>
        <w:t>rebecca.lundin@pentafoundation.org</w:t>
      </w:r>
      <w:r w:rsidR="005F2F83">
        <w:rPr>
          <w:rStyle w:val="Collegamentoipertestuale"/>
          <w:rFonts w:asciiTheme="majorBidi" w:hAnsiTheme="majorBidi" w:cstheme="majorBidi"/>
          <w:sz w:val="24"/>
          <w:szCs w:val="24"/>
          <w:lang w:val="nb-NO"/>
        </w:rPr>
        <w:fldChar w:fldCharType="end"/>
      </w:r>
      <w:r w:rsidRPr="007D12E1">
        <w:rPr>
          <w:rFonts w:asciiTheme="majorBidi" w:hAnsiTheme="majorBidi" w:cstheme="majorBidi"/>
          <w:sz w:val="24"/>
          <w:szCs w:val="24"/>
          <w:lang w:val="nb-NO"/>
        </w:rPr>
        <w:t>)</w:t>
      </w:r>
    </w:p>
    <w:p w14:paraId="3E678C5B" w14:textId="1F3F699B" w:rsidR="00772F11" w:rsidRPr="00845EF5" w:rsidRDefault="00772F11" w:rsidP="00785B67">
      <w:pPr>
        <w:suppressAutoHyphens w:val="0"/>
        <w:spacing w:after="160" w:line="480" w:lineRule="auto"/>
        <w:rPr>
          <w:rFonts w:asciiTheme="majorBidi" w:hAnsiTheme="majorBidi" w:cstheme="majorBidi"/>
          <w:sz w:val="24"/>
          <w:szCs w:val="24"/>
        </w:rPr>
      </w:pPr>
      <w:r w:rsidRPr="00845EF5">
        <w:rPr>
          <w:rFonts w:asciiTheme="majorBidi" w:hAnsiTheme="majorBidi" w:cstheme="majorBidi"/>
          <w:sz w:val="24"/>
          <w:szCs w:val="24"/>
        </w:rPr>
        <w:t>A.</w:t>
      </w:r>
      <w:r w:rsidR="00675D17">
        <w:rPr>
          <w:rFonts w:asciiTheme="majorBidi" w:hAnsiTheme="majorBidi" w:cstheme="majorBidi"/>
          <w:sz w:val="24"/>
          <w:szCs w:val="24"/>
        </w:rPr>
        <w:t xml:space="preserve"> </w:t>
      </w:r>
      <w:r w:rsidRPr="00845EF5">
        <w:rPr>
          <w:rFonts w:asciiTheme="majorBidi" w:hAnsiTheme="majorBidi" w:cstheme="majorBidi"/>
          <w:sz w:val="24"/>
          <w:szCs w:val="24"/>
        </w:rPr>
        <w:t>Scamarcia (</w:t>
      </w:r>
      <w:hyperlink r:id="rId8" w:history="1">
        <w:r w:rsidRPr="00845EF5">
          <w:rPr>
            <w:rStyle w:val="Collegamentoipertestuale"/>
            <w:rFonts w:asciiTheme="majorBidi" w:hAnsiTheme="majorBidi" w:cstheme="majorBidi"/>
            <w:sz w:val="24"/>
            <w:szCs w:val="24"/>
          </w:rPr>
          <w:t>a.scamarcia@sosepe.com</w:t>
        </w:r>
      </w:hyperlink>
      <w:r w:rsidRPr="00845EF5">
        <w:rPr>
          <w:rFonts w:asciiTheme="majorBidi" w:hAnsiTheme="majorBidi" w:cstheme="majorBidi"/>
          <w:sz w:val="24"/>
          <w:szCs w:val="24"/>
        </w:rPr>
        <w:t>)</w:t>
      </w:r>
    </w:p>
    <w:p w14:paraId="1D44582C" w14:textId="06318CAA" w:rsidR="00772F11" w:rsidRPr="00845EF5" w:rsidRDefault="00772F11" w:rsidP="00785B67">
      <w:pPr>
        <w:suppressAutoHyphens w:val="0"/>
        <w:spacing w:after="160" w:line="480" w:lineRule="auto"/>
        <w:rPr>
          <w:rFonts w:asciiTheme="majorBidi" w:hAnsiTheme="majorBidi" w:cstheme="majorBidi"/>
          <w:sz w:val="24"/>
          <w:szCs w:val="24"/>
        </w:rPr>
      </w:pPr>
      <w:r w:rsidRPr="00845EF5">
        <w:rPr>
          <w:rFonts w:asciiTheme="majorBidi" w:hAnsiTheme="majorBidi" w:cstheme="majorBidi"/>
          <w:sz w:val="24"/>
          <w:szCs w:val="24"/>
        </w:rPr>
        <w:t>G.</w:t>
      </w:r>
      <w:r w:rsidR="00675D17">
        <w:rPr>
          <w:rFonts w:asciiTheme="majorBidi" w:hAnsiTheme="majorBidi" w:cstheme="majorBidi"/>
          <w:sz w:val="24"/>
          <w:szCs w:val="24"/>
        </w:rPr>
        <w:t xml:space="preserve"> </w:t>
      </w:r>
      <w:r w:rsidRPr="00845EF5">
        <w:rPr>
          <w:rFonts w:asciiTheme="majorBidi" w:hAnsiTheme="majorBidi" w:cstheme="majorBidi"/>
          <w:sz w:val="24"/>
          <w:szCs w:val="24"/>
        </w:rPr>
        <w:t>Corrao (</w:t>
      </w:r>
      <w:hyperlink r:id="rId9" w:history="1">
        <w:r w:rsidRPr="00845EF5">
          <w:rPr>
            <w:rStyle w:val="Collegamentoipertestuale"/>
            <w:rFonts w:asciiTheme="majorBidi" w:hAnsiTheme="majorBidi" w:cstheme="majorBidi"/>
            <w:sz w:val="24"/>
            <w:szCs w:val="24"/>
          </w:rPr>
          <w:t>giovanni.corrao@unimib.it</w:t>
        </w:r>
      </w:hyperlink>
      <w:r w:rsidRPr="00845EF5">
        <w:rPr>
          <w:rFonts w:asciiTheme="majorBidi" w:hAnsiTheme="majorBidi" w:cstheme="majorBidi"/>
          <w:sz w:val="24"/>
          <w:szCs w:val="24"/>
        </w:rPr>
        <w:t>)</w:t>
      </w:r>
    </w:p>
    <w:p w14:paraId="68BC25FA" w14:textId="405B5889" w:rsidR="00772F11" w:rsidRPr="00845EF5" w:rsidRDefault="00772F11" w:rsidP="00785B67">
      <w:pPr>
        <w:suppressAutoHyphens w:val="0"/>
        <w:spacing w:after="160" w:line="480" w:lineRule="auto"/>
        <w:rPr>
          <w:rFonts w:asciiTheme="majorBidi" w:hAnsiTheme="majorBidi" w:cstheme="majorBidi"/>
          <w:sz w:val="24"/>
          <w:szCs w:val="24"/>
        </w:rPr>
      </w:pPr>
      <w:r w:rsidRPr="00845EF5">
        <w:rPr>
          <w:rFonts w:asciiTheme="majorBidi" w:hAnsiTheme="majorBidi" w:cstheme="majorBidi"/>
          <w:sz w:val="24"/>
          <w:szCs w:val="24"/>
        </w:rPr>
        <w:t>L.</w:t>
      </w:r>
      <w:r w:rsidR="00675D17">
        <w:rPr>
          <w:rFonts w:asciiTheme="majorBidi" w:hAnsiTheme="majorBidi" w:cstheme="majorBidi"/>
          <w:sz w:val="24"/>
          <w:szCs w:val="24"/>
        </w:rPr>
        <w:t xml:space="preserve"> </w:t>
      </w:r>
      <w:r w:rsidRPr="00845EF5">
        <w:rPr>
          <w:rFonts w:asciiTheme="majorBidi" w:hAnsiTheme="majorBidi" w:cstheme="majorBidi"/>
          <w:sz w:val="24"/>
          <w:szCs w:val="24"/>
        </w:rPr>
        <w:t>Cantarutti (</w:t>
      </w:r>
      <w:hyperlink r:id="rId10" w:history="1">
        <w:r w:rsidRPr="00845EF5">
          <w:rPr>
            <w:rStyle w:val="Collegamentoipertestuale"/>
            <w:rFonts w:asciiTheme="majorBidi" w:hAnsiTheme="majorBidi" w:cstheme="majorBidi"/>
            <w:sz w:val="24"/>
            <w:szCs w:val="24"/>
          </w:rPr>
          <w:t>l.cantarutti@sosepe.com</w:t>
        </w:r>
      </w:hyperlink>
      <w:r w:rsidRPr="00845EF5">
        <w:rPr>
          <w:rFonts w:asciiTheme="majorBidi" w:hAnsiTheme="majorBidi" w:cstheme="majorBidi"/>
          <w:sz w:val="24"/>
          <w:szCs w:val="24"/>
        </w:rPr>
        <w:t>)</w:t>
      </w:r>
    </w:p>
    <w:p w14:paraId="41EB5921" w14:textId="45675331" w:rsidR="00772F11" w:rsidRPr="00E556F4" w:rsidRDefault="00772F11" w:rsidP="00785B67">
      <w:pPr>
        <w:suppressAutoHyphens w:val="0"/>
        <w:spacing w:after="160" w:line="480" w:lineRule="auto"/>
        <w:rPr>
          <w:rFonts w:asciiTheme="majorBidi" w:hAnsiTheme="majorBidi" w:cstheme="majorBidi"/>
          <w:sz w:val="24"/>
          <w:szCs w:val="24"/>
          <w:lang w:val="pt-PT"/>
        </w:rPr>
      </w:pPr>
      <w:r w:rsidRPr="00E556F4">
        <w:rPr>
          <w:rFonts w:asciiTheme="majorBidi" w:hAnsiTheme="majorBidi" w:cstheme="majorBidi"/>
          <w:sz w:val="24"/>
          <w:szCs w:val="24"/>
          <w:lang w:val="pt-PT"/>
        </w:rPr>
        <w:t>C.Giaquinto (</w:t>
      </w:r>
      <w:hyperlink r:id="rId11" w:history="1">
        <w:r w:rsidRPr="00E556F4">
          <w:rPr>
            <w:rStyle w:val="Collegamentoipertestuale"/>
            <w:rFonts w:asciiTheme="majorBidi" w:hAnsiTheme="majorBidi" w:cstheme="majorBidi"/>
            <w:sz w:val="24"/>
            <w:szCs w:val="24"/>
            <w:lang w:val="pt-PT"/>
          </w:rPr>
          <w:t>carlo.giaquinto@unipd.it</w:t>
        </w:r>
      </w:hyperlink>
      <w:r w:rsidRPr="00E556F4">
        <w:rPr>
          <w:rFonts w:asciiTheme="majorBidi" w:hAnsiTheme="majorBidi" w:cstheme="majorBidi"/>
          <w:sz w:val="24"/>
          <w:szCs w:val="24"/>
          <w:lang w:val="pt-PT"/>
        </w:rPr>
        <w:t>)</w:t>
      </w:r>
    </w:p>
    <w:p w14:paraId="48B5187C" w14:textId="79FF5086" w:rsidR="00785B67" w:rsidRPr="007D12E1" w:rsidRDefault="00785B67" w:rsidP="00785B67">
      <w:pPr>
        <w:autoSpaceDE w:val="0"/>
        <w:autoSpaceDN w:val="0"/>
        <w:adjustRightInd w:val="0"/>
        <w:spacing w:line="480" w:lineRule="auto"/>
        <w:jc w:val="both"/>
        <w:rPr>
          <w:rFonts w:asciiTheme="majorBidi" w:hAnsiTheme="majorBidi" w:cstheme="majorBidi"/>
          <w:b/>
          <w:sz w:val="24"/>
          <w:szCs w:val="24"/>
          <w:lang w:val="pt-PT"/>
        </w:rPr>
      </w:pPr>
    </w:p>
    <w:p w14:paraId="52C111B3" w14:textId="5CA9D4F2" w:rsidR="00785B67" w:rsidRPr="007D12E1" w:rsidRDefault="00785B67" w:rsidP="00785B67">
      <w:pPr>
        <w:autoSpaceDE w:val="0"/>
        <w:autoSpaceDN w:val="0"/>
        <w:adjustRightInd w:val="0"/>
        <w:spacing w:line="480" w:lineRule="auto"/>
        <w:jc w:val="both"/>
        <w:rPr>
          <w:rFonts w:asciiTheme="majorBidi" w:hAnsiTheme="majorBidi" w:cstheme="majorBidi"/>
          <w:b/>
          <w:sz w:val="24"/>
          <w:szCs w:val="24"/>
          <w:lang w:val="pt-PT"/>
        </w:rPr>
      </w:pPr>
    </w:p>
    <w:p w14:paraId="7A5B3921" w14:textId="268D2FEB" w:rsidR="00785B67" w:rsidRPr="007D12E1" w:rsidRDefault="00785B67" w:rsidP="00785B67">
      <w:pPr>
        <w:autoSpaceDE w:val="0"/>
        <w:autoSpaceDN w:val="0"/>
        <w:adjustRightInd w:val="0"/>
        <w:spacing w:line="480" w:lineRule="auto"/>
        <w:jc w:val="both"/>
        <w:rPr>
          <w:rFonts w:asciiTheme="majorBidi" w:hAnsiTheme="majorBidi" w:cstheme="majorBidi"/>
          <w:b/>
          <w:sz w:val="24"/>
          <w:szCs w:val="24"/>
          <w:lang w:val="pt-PT"/>
        </w:rPr>
      </w:pPr>
    </w:p>
    <w:p w14:paraId="11740B7D" w14:textId="2380D1E7" w:rsidR="00785B67" w:rsidRPr="007D12E1" w:rsidRDefault="00785B67" w:rsidP="00785B67">
      <w:pPr>
        <w:autoSpaceDE w:val="0"/>
        <w:autoSpaceDN w:val="0"/>
        <w:adjustRightInd w:val="0"/>
        <w:spacing w:line="480" w:lineRule="auto"/>
        <w:jc w:val="both"/>
        <w:rPr>
          <w:rFonts w:asciiTheme="majorBidi" w:hAnsiTheme="majorBidi" w:cstheme="majorBidi"/>
          <w:b/>
          <w:sz w:val="24"/>
          <w:szCs w:val="24"/>
          <w:lang w:val="pt-PT"/>
        </w:rPr>
      </w:pPr>
    </w:p>
    <w:p w14:paraId="20015CD1" w14:textId="74EA6E11" w:rsidR="00785B67" w:rsidRPr="007D12E1" w:rsidRDefault="00785B67" w:rsidP="00785B67">
      <w:pPr>
        <w:autoSpaceDE w:val="0"/>
        <w:autoSpaceDN w:val="0"/>
        <w:adjustRightInd w:val="0"/>
        <w:spacing w:line="480" w:lineRule="auto"/>
        <w:jc w:val="both"/>
        <w:rPr>
          <w:rFonts w:asciiTheme="majorBidi" w:hAnsiTheme="majorBidi" w:cstheme="majorBidi"/>
          <w:b/>
          <w:sz w:val="24"/>
          <w:szCs w:val="24"/>
          <w:lang w:val="pt-PT"/>
        </w:rPr>
      </w:pPr>
    </w:p>
    <w:p w14:paraId="608D83F3" w14:textId="50324FB1" w:rsidR="00785B67" w:rsidRPr="007D12E1" w:rsidRDefault="00785B67" w:rsidP="00785B67">
      <w:pPr>
        <w:autoSpaceDE w:val="0"/>
        <w:autoSpaceDN w:val="0"/>
        <w:adjustRightInd w:val="0"/>
        <w:spacing w:line="480" w:lineRule="auto"/>
        <w:jc w:val="both"/>
        <w:rPr>
          <w:rFonts w:asciiTheme="majorBidi" w:hAnsiTheme="majorBidi" w:cstheme="majorBidi"/>
          <w:b/>
          <w:sz w:val="24"/>
          <w:szCs w:val="24"/>
          <w:lang w:val="pt-PT"/>
        </w:rPr>
      </w:pPr>
    </w:p>
    <w:p w14:paraId="35281923" w14:textId="78B04ECA" w:rsidR="00785B67" w:rsidRPr="007D12E1" w:rsidRDefault="00785B67" w:rsidP="00785B67">
      <w:pPr>
        <w:autoSpaceDE w:val="0"/>
        <w:autoSpaceDN w:val="0"/>
        <w:adjustRightInd w:val="0"/>
        <w:spacing w:line="480" w:lineRule="auto"/>
        <w:jc w:val="both"/>
        <w:rPr>
          <w:rFonts w:asciiTheme="majorBidi" w:hAnsiTheme="majorBidi" w:cstheme="majorBidi"/>
          <w:b/>
          <w:sz w:val="24"/>
          <w:szCs w:val="24"/>
          <w:lang w:val="pt-PT"/>
        </w:rPr>
      </w:pPr>
    </w:p>
    <w:p w14:paraId="1ECB86AF" w14:textId="3F2C159A" w:rsidR="00785B67" w:rsidRPr="007D12E1" w:rsidRDefault="00785B67" w:rsidP="00785B67">
      <w:pPr>
        <w:autoSpaceDE w:val="0"/>
        <w:autoSpaceDN w:val="0"/>
        <w:adjustRightInd w:val="0"/>
        <w:spacing w:line="480" w:lineRule="auto"/>
        <w:jc w:val="both"/>
        <w:rPr>
          <w:rFonts w:asciiTheme="majorBidi" w:hAnsiTheme="majorBidi" w:cstheme="majorBidi"/>
          <w:b/>
          <w:sz w:val="24"/>
          <w:szCs w:val="24"/>
          <w:lang w:val="pt-PT"/>
        </w:rPr>
      </w:pPr>
    </w:p>
    <w:p w14:paraId="19459E26" w14:textId="77777777" w:rsidR="00785B67" w:rsidRPr="007D12E1" w:rsidRDefault="00785B67" w:rsidP="00785B67">
      <w:pPr>
        <w:autoSpaceDE w:val="0"/>
        <w:autoSpaceDN w:val="0"/>
        <w:adjustRightInd w:val="0"/>
        <w:spacing w:line="480" w:lineRule="auto"/>
        <w:jc w:val="both"/>
        <w:rPr>
          <w:rFonts w:asciiTheme="majorBidi" w:hAnsiTheme="majorBidi" w:cstheme="majorBidi"/>
          <w:b/>
          <w:sz w:val="24"/>
          <w:szCs w:val="24"/>
          <w:lang w:val="pt-PT"/>
        </w:rPr>
      </w:pPr>
    </w:p>
    <w:p w14:paraId="1D8B083C" w14:textId="65A16DA1" w:rsidR="00543027" w:rsidRPr="00652353" w:rsidRDefault="00543027" w:rsidP="00785B67">
      <w:pPr>
        <w:autoSpaceDE w:val="0"/>
        <w:autoSpaceDN w:val="0"/>
        <w:adjustRightInd w:val="0"/>
        <w:spacing w:line="480" w:lineRule="auto"/>
        <w:jc w:val="both"/>
        <w:rPr>
          <w:rFonts w:asciiTheme="majorBidi" w:hAnsiTheme="majorBidi" w:cstheme="majorBidi"/>
          <w:b/>
          <w:sz w:val="24"/>
          <w:szCs w:val="24"/>
          <w:lang w:val="en-US"/>
        </w:rPr>
      </w:pPr>
      <w:r w:rsidRPr="00652353">
        <w:rPr>
          <w:rFonts w:asciiTheme="majorBidi" w:hAnsiTheme="majorBidi" w:cstheme="majorBidi"/>
          <w:b/>
          <w:sz w:val="24"/>
          <w:szCs w:val="24"/>
          <w:lang w:val="en-US"/>
        </w:rPr>
        <w:lastRenderedPageBreak/>
        <w:t>Abstract</w:t>
      </w:r>
    </w:p>
    <w:p w14:paraId="36AF0C44" w14:textId="32C802EF" w:rsidR="00354944" w:rsidRPr="00652353" w:rsidRDefault="00354944" w:rsidP="00785B67">
      <w:pPr>
        <w:autoSpaceDE w:val="0"/>
        <w:autoSpaceDN w:val="0"/>
        <w:adjustRightInd w:val="0"/>
        <w:spacing w:line="480" w:lineRule="auto"/>
        <w:jc w:val="both"/>
        <w:rPr>
          <w:rFonts w:asciiTheme="majorBidi" w:hAnsiTheme="majorBidi" w:cstheme="majorBidi"/>
          <w:sz w:val="24"/>
          <w:szCs w:val="24"/>
          <w:lang w:val="en-US"/>
        </w:rPr>
      </w:pPr>
      <w:bookmarkStart w:id="16" w:name="_GoBack"/>
      <w:bookmarkEnd w:id="16"/>
      <w:r w:rsidRPr="00652353">
        <w:rPr>
          <w:rFonts w:asciiTheme="majorBidi" w:hAnsiTheme="majorBidi" w:cstheme="majorBidi"/>
          <w:b/>
          <w:sz w:val="24"/>
          <w:szCs w:val="24"/>
          <w:lang w:val="en-US"/>
        </w:rPr>
        <w:t>Background</w:t>
      </w:r>
      <w:r w:rsidRPr="00652353">
        <w:rPr>
          <w:rFonts w:asciiTheme="majorBidi" w:hAnsiTheme="majorBidi" w:cstheme="majorBidi"/>
          <w:sz w:val="24"/>
          <w:szCs w:val="24"/>
          <w:lang w:val="en-US"/>
        </w:rPr>
        <w:t xml:space="preserve">: </w:t>
      </w:r>
      <w:r w:rsidR="00124093">
        <w:rPr>
          <w:rFonts w:asciiTheme="majorBidi" w:hAnsiTheme="majorBidi" w:cstheme="majorBidi"/>
          <w:sz w:val="24"/>
          <w:szCs w:val="24"/>
          <w:lang w:val="en-US"/>
        </w:rPr>
        <w:t>a</w:t>
      </w:r>
      <w:r w:rsidRPr="00652353">
        <w:rPr>
          <w:rFonts w:asciiTheme="majorBidi" w:hAnsiTheme="majorBidi" w:cstheme="majorBidi"/>
          <w:sz w:val="24"/>
          <w:szCs w:val="24"/>
          <w:lang w:val="en-US"/>
        </w:rPr>
        <w:t>cute otitis media (AOM) and pharyngitis are very common infections</w:t>
      </w:r>
      <w:r>
        <w:rPr>
          <w:rFonts w:asciiTheme="majorBidi" w:hAnsiTheme="majorBidi" w:cstheme="majorBidi"/>
          <w:sz w:val="24"/>
          <w:szCs w:val="24"/>
          <w:lang w:val="en-US"/>
        </w:rPr>
        <w:t xml:space="preserve"> </w:t>
      </w:r>
      <w:r w:rsidRPr="00652353">
        <w:rPr>
          <w:rFonts w:asciiTheme="majorBidi" w:hAnsiTheme="majorBidi" w:cstheme="majorBidi"/>
          <w:sz w:val="24"/>
          <w:szCs w:val="24"/>
          <w:lang w:val="en-US"/>
        </w:rPr>
        <w:t>in children and adolescents.</w:t>
      </w:r>
      <w:r>
        <w:rPr>
          <w:rFonts w:asciiTheme="majorBidi" w:hAnsiTheme="majorBidi" w:cstheme="majorBidi"/>
          <w:sz w:val="24"/>
          <w:szCs w:val="24"/>
          <w:lang w:val="en-US"/>
        </w:rPr>
        <w:t xml:space="preserve"> </w:t>
      </w:r>
      <w:r w:rsidRPr="00652353">
        <w:rPr>
          <w:rFonts w:asciiTheme="majorBidi" w:hAnsiTheme="majorBidi" w:cstheme="majorBidi"/>
          <w:sz w:val="24"/>
          <w:szCs w:val="24"/>
          <w:lang w:val="en-US"/>
        </w:rPr>
        <w:t>Italy is one of the European countr</w:t>
      </w:r>
      <w:r>
        <w:rPr>
          <w:rFonts w:asciiTheme="majorBidi" w:hAnsiTheme="majorBidi" w:cstheme="majorBidi"/>
          <w:sz w:val="24"/>
          <w:szCs w:val="24"/>
          <w:lang w:val="en-US"/>
        </w:rPr>
        <w:t>ies</w:t>
      </w:r>
      <w:r w:rsidRPr="00652353">
        <w:rPr>
          <w:rFonts w:asciiTheme="majorBidi" w:hAnsiTheme="majorBidi" w:cstheme="majorBidi"/>
          <w:sz w:val="24"/>
          <w:szCs w:val="24"/>
          <w:lang w:val="en-US"/>
        </w:rPr>
        <w:t xml:space="preserve"> with the highest rate of antibiotic prescriptions. The aim of this study is to describe </w:t>
      </w:r>
      <w:r w:rsidRPr="00AC3AF1">
        <w:rPr>
          <w:rFonts w:asciiTheme="majorBidi" w:hAnsiTheme="majorBidi" w:cstheme="majorBidi"/>
          <w:sz w:val="24"/>
          <w:szCs w:val="24"/>
          <w:lang w:val="en-US"/>
        </w:rPr>
        <w:t xml:space="preserve">first-line treatment </w:t>
      </w:r>
      <w:r>
        <w:rPr>
          <w:rFonts w:asciiTheme="majorBidi" w:hAnsiTheme="majorBidi" w:cstheme="majorBidi"/>
          <w:sz w:val="24"/>
          <w:szCs w:val="24"/>
          <w:lang w:val="en-US"/>
        </w:rPr>
        <w:t xml:space="preserve">approaches </w:t>
      </w:r>
      <w:r w:rsidRPr="00652353">
        <w:rPr>
          <w:rFonts w:asciiTheme="majorBidi" w:hAnsiTheme="majorBidi" w:cstheme="majorBidi"/>
          <w:sz w:val="24"/>
          <w:szCs w:val="24"/>
          <w:lang w:val="en-US"/>
        </w:rPr>
        <w:t>for AOM and pharyngitis</w:t>
      </w:r>
      <w:r w:rsidRPr="00AC3AF1">
        <w:rPr>
          <w:rFonts w:asciiTheme="majorBidi" w:hAnsiTheme="majorBidi" w:cstheme="majorBidi"/>
          <w:sz w:val="24"/>
          <w:szCs w:val="24"/>
          <w:lang w:val="en-US"/>
        </w:rPr>
        <w:t xml:space="preserve"> in primary care setting</w:t>
      </w:r>
      <w:r w:rsidR="002A7896">
        <w:rPr>
          <w:rFonts w:asciiTheme="majorBidi" w:hAnsiTheme="majorBidi" w:cstheme="majorBidi"/>
          <w:sz w:val="24"/>
          <w:szCs w:val="24"/>
          <w:lang w:val="en-US"/>
        </w:rPr>
        <w:t>s</w:t>
      </w:r>
      <w:r w:rsidRPr="00AC3AF1">
        <w:rPr>
          <w:rFonts w:asciiTheme="majorBidi" w:hAnsiTheme="majorBidi" w:cstheme="majorBidi"/>
          <w:sz w:val="24"/>
          <w:szCs w:val="24"/>
          <w:lang w:val="en-US"/>
        </w:rPr>
        <w:t xml:space="preserve"> in Italy</w:t>
      </w:r>
      <w:r>
        <w:rPr>
          <w:rFonts w:asciiTheme="majorBidi" w:hAnsiTheme="majorBidi" w:cstheme="majorBidi"/>
          <w:sz w:val="24"/>
          <w:szCs w:val="24"/>
          <w:lang w:val="en-US"/>
        </w:rPr>
        <w:t xml:space="preserve"> over six years, including the prevalence of ‘wait and see’ for AOM, where prescription of antibiotics is delayed 48 hours from presentation, and differences in prescribing for pharyngitis when diagnostic tests are used</w:t>
      </w:r>
      <w:r w:rsidRPr="00AC3AF1">
        <w:rPr>
          <w:rFonts w:asciiTheme="majorBidi" w:hAnsiTheme="majorBidi" w:cstheme="majorBidi"/>
          <w:sz w:val="24"/>
          <w:szCs w:val="24"/>
          <w:lang w:val="en-US"/>
        </w:rPr>
        <w:t>.</w:t>
      </w:r>
    </w:p>
    <w:p w14:paraId="7476603F" w14:textId="0DEEB9D9" w:rsidR="00354944" w:rsidRPr="00652353" w:rsidRDefault="00354944" w:rsidP="00785B67">
      <w:pPr>
        <w:autoSpaceDE w:val="0"/>
        <w:autoSpaceDN w:val="0"/>
        <w:adjustRightInd w:val="0"/>
        <w:spacing w:line="480" w:lineRule="auto"/>
        <w:jc w:val="both"/>
        <w:rPr>
          <w:rFonts w:asciiTheme="majorBidi" w:hAnsiTheme="majorBidi" w:cstheme="majorBidi"/>
          <w:sz w:val="24"/>
          <w:szCs w:val="24"/>
          <w:lang w:val="en-US"/>
        </w:rPr>
      </w:pPr>
      <w:r w:rsidRPr="00652353">
        <w:rPr>
          <w:rFonts w:asciiTheme="majorBidi" w:hAnsiTheme="majorBidi" w:cstheme="majorBidi"/>
          <w:b/>
          <w:sz w:val="24"/>
          <w:szCs w:val="24"/>
          <w:lang w:val="en-US"/>
        </w:rPr>
        <w:t>Methods</w:t>
      </w:r>
      <w:r w:rsidRPr="00652353">
        <w:rPr>
          <w:rFonts w:asciiTheme="majorBidi" w:hAnsiTheme="majorBidi" w:cstheme="majorBidi"/>
          <w:sz w:val="24"/>
          <w:szCs w:val="24"/>
          <w:lang w:val="en-US"/>
        </w:rPr>
        <w:t xml:space="preserve">: </w:t>
      </w:r>
      <w:r w:rsidR="00124093">
        <w:rPr>
          <w:rFonts w:asciiTheme="majorBidi" w:hAnsiTheme="majorBidi" w:cstheme="majorBidi"/>
          <w:sz w:val="24"/>
          <w:szCs w:val="24"/>
          <w:lang w:val="en-US"/>
        </w:rPr>
        <w:t>t</w:t>
      </w:r>
      <w:r w:rsidRPr="00652353">
        <w:rPr>
          <w:rFonts w:asciiTheme="majorBidi" w:hAnsiTheme="majorBidi" w:cstheme="majorBidi"/>
          <w:sz w:val="24"/>
          <w:szCs w:val="24"/>
          <w:lang w:val="en-US"/>
        </w:rPr>
        <w:t>he study is a secondary data analysis using Pedianet, a database including data at outpatient level from children aged 0-14 in Italy. Prescriptions per antibiotic group, per age</w:t>
      </w:r>
      <w:r w:rsidR="002A7896">
        <w:rPr>
          <w:rFonts w:asciiTheme="majorBidi" w:hAnsiTheme="majorBidi" w:cstheme="majorBidi"/>
          <w:sz w:val="24"/>
          <w:szCs w:val="24"/>
          <w:lang w:val="en-US"/>
        </w:rPr>
        <w:t xml:space="preserve"> group</w:t>
      </w:r>
      <w:r w:rsidRPr="00652353">
        <w:rPr>
          <w:rFonts w:asciiTheme="majorBidi" w:hAnsiTheme="majorBidi" w:cstheme="majorBidi"/>
          <w:sz w:val="24"/>
          <w:szCs w:val="24"/>
          <w:lang w:val="en-US"/>
        </w:rPr>
        <w:t xml:space="preserve"> and per </w:t>
      </w:r>
      <w:r w:rsidR="002A7896">
        <w:rPr>
          <w:rFonts w:asciiTheme="majorBidi" w:hAnsiTheme="majorBidi" w:cstheme="majorBidi"/>
          <w:sz w:val="24"/>
          <w:szCs w:val="24"/>
          <w:lang w:val="en-US"/>
        </w:rPr>
        <w:t>calendar</w:t>
      </w:r>
      <w:r w:rsidRPr="00652353">
        <w:rPr>
          <w:rFonts w:asciiTheme="majorBidi" w:hAnsiTheme="majorBidi" w:cstheme="majorBidi"/>
          <w:sz w:val="24"/>
          <w:szCs w:val="24"/>
          <w:lang w:val="en-US"/>
        </w:rPr>
        <w:t xml:space="preserve"> year w</w:t>
      </w:r>
      <w:r w:rsidR="002A7896">
        <w:rPr>
          <w:rFonts w:asciiTheme="majorBidi" w:hAnsiTheme="majorBidi" w:cstheme="majorBidi"/>
          <w:sz w:val="24"/>
          <w:szCs w:val="24"/>
          <w:lang w:val="en-US"/>
        </w:rPr>
        <w:t>ere</w:t>
      </w:r>
      <w:r w:rsidRPr="00652353">
        <w:rPr>
          <w:rFonts w:asciiTheme="majorBidi" w:hAnsiTheme="majorBidi" w:cstheme="majorBidi"/>
          <w:sz w:val="24"/>
          <w:szCs w:val="24"/>
          <w:lang w:val="en-US"/>
        </w:rPr>
        <w:t xml:space="preserve"> described as percentage</w:t>
      </w:r>
      <w:r w:rsidR="002A7896">
        <w:rPr>
          <w:rFonts w:asciiTheme="majorBidi" w:hAnsiTheme="majorBidi" w:cstheme="majorBidi"/>
          <w:sz w:val="24"/>
          <w:szCs w:val="24"/>
          <w:lang w:val="en-US"/>
        </w:rPr>
        <w:t>s</w:t>
      </w:r>
      <w:r w:rsidRPr="00652353">
        <w:rPr>
          <w:rFonts w:asciiTheme="majorBidi" w:hAnsiTheme="majorBidi" w:cstheme="majorBidi"/>
          <w:sz w:val="24"/>
          <w:szCs w:val="24"/>
          <w:lang w:val="en-US"/>
        </w:rPr>
        <w:t xml:space="preserve">. “Wait and see” approach </w:t>
      </w:r>
      <w:r w:rsidR="002A7896">
        <w:rPr>
          <w:rFonts w:asciiTheme="majorBidi" w:hAnsiTheme="majorBidi" w:cstheme="majorBidi"/>
          <w:sz w:val="24"/>
          <w:szCs w:val="24"/>
          <w:lang w:val="en-US"/>
        </w:rPr>
        <w:t xml:space="preserve">rate </w:t>
      </w:r>
      <w:r w:rsidRPr="00652353">
        <w:rPr>
          <w:rFonts w:asciiTheme="majorBidi" w:hAnsiTheme="majorBidi" w:cstheme="majorBidi"/>
          <w:sz w:val="24"/>
          <w:szCs w:val="24"/>
          <w:lang w:val="en-US"/>
        </w:rPr>
        <w:t xml:space="preserve">was described for AOM and pharyngitis </w:t>
      </w:r>
      <w:r w:rsidR="002A7896">
        <w:rPr>
          <w:rFonts w:asciiTheme="majorBidi" w:hAnsiTheme="majorBidi" w:cstheme="majorBidi"/>
          <w:sz w:val="24"/>
          <w:szCs w:val="24"/>
          <w:lang w:val="en-US"/>
        </w:rPr>
        <w:t>prescriptions</w:t>
      </w:r>
      <w:r w:rsidRPr="00652353">
        <w:rPr>
          <w:rFonts w:asciiTheme="majorBidi" w:hAnsiTheme="majorBidi" w:cstheme="majorBidi"/>
          <w:sz w:val="24"/>
          <w:szCs w:val="24"/>
          <w:lang w:val="en-US"/>
        </w:rPr>
        <w:t xml:space="preserve"> were further</w:t>
      </w:r>
      <w:r>
        <w:rPr>
          <w:rFonts w:asciiTheme="majorBidi" w:hAnsiTheme="majorBidi" w:cstheme="majorBidi"/>
          <w:sz w:val="24"/>
          <w:szCs w:val="24"/>
          <w:lang w:val="en-US"/>
        </w:rPr>
        <w:t xml:space="preserve"> </w:t>
      </w:r>
      <w:r w:rsidRPr="00652353">
        <w:rPr>
          <w:rFonts w:asciiTheme="majorBidi" w:hAnsiTheme="majorBidi" w:cstheme="majorBidi"/>
          <w:sz w:val="24"/>
          <w:szCs w:val="24"/>
          <w:lang w:val="en-US"/>
        </w:rPr>
        <w:t>grouped according to the diagnostic test performed and test results.</w:t>
      </w:r>
    </w:p>
    <w:p w14:paraId="7C573F07" w14:textId="46BCB027" w:rsidR="00354944" w:rsidRPr="00D44D35" w:rsidRDefault="00354944" w:rsidP="00785B67">
      <w:pPr>
        <w:autoSpaceDE w:val="0"/>
        <w:autoSpaceDN w:val="0"/>
        <w:adjustRightInd w:val="0"/>
        <w:spacing w:line="480" w:lineRule="auto"/>
        <w:jc w:val="both"/>
        <w:rPr>
          <w:rFonts w:asciiTheme="majorBidi" w:hAnsiTheme="majorBidi" w:cstheme="majorBidi"/>
          <w:sz w:val="24"/>
          <w:szCs w:val="24"/>
          <w:lang w:val="en-US"/>
        </w:rPr>
      </w:pPr>
      <w:r w:rsidRPr="002243B3">
        <w:rPr>
          <w:rFonts w:asciiTheme="majorBidi" w:hAnsiTheme="majorBidi" w:cstheme="majorBidi"/>
          <w:b/>
          <w:bCs/>
          <w:sz w:val="24"/>
          <w:szCs w:val="24"/>
          <w:lang w:val="en-US"/>
        </w:rPr>
        <w:t>Results</w:t>
      </w:r>
      <w:r w:rsidRPr="74E3A7D6">
        <w:rPr>
          <w:rFonts w:asciiTheme="majorBidi" w:hAnsiTheme="majorBidi" w:cstheme="majorBidi"/>
          <w:sz w:val="24"/>
          <w:szCs w:val="24"/>
          <w:lang w:val="en-US"/>
        </w:rPr>
        <w:t xml:space="preserve">: </w:t>
      </w:r>
      <w:r w:rsidR="00124093">
        <w:rPr>
          <w:rFonts w:asciiTheme="majorBidi" w:hAnsiTheme="majorBidi" w:cstheme="majorBidi"/>
          <w:sz w:val="24"/>
          <w:szCs w:val="24"/>
          <w:lang w:val="en-US"/>
        </w:rPr>
        <w:t>w</w:t>
      </w:r>
      <w:r w:rsidRPr="74E3A7D6">
        <w:rPr>
          <w:rFonts w:asciiTheme="majorBidi" w:hAnsiTheme="majorBidi" w:cstheme="majorBidi"/>
          <w:sz w:val="24"/>
          <w:szCs w:val="24"/>
          <w:lang w:val="en-US"/>
        </w:rPr>
        <w:t>e identified 120338 children followed by 125 family pediatricians between January 2010 and December 2015 for a total of 923780 person-years of follow-up. Among them 30394 (mean age 44 months) had at least one AOM diagnosis (n=54943) and 52341 (mean age 5 years)</w:t>
      </w:r>
      <w:r>
        <w:rPr>
          <w:rFonts w:asciiTheme="majorBidi" w:hAnsiTheme="majorBidi" w:cstheme="majorBidi"/>
          <w:sz w:val="24"/>
          <w:szCs w:val="24"/>
          <w:lang w:val="en-US"/>
        </w:rPr>
        <w:t xml:space="preserve"> had</w:t>
      </w:r>
      <w:r w:rsidRPr="74E3A7D6">
        <w:rPr>
          <w:rFonts w:asciiTheme="majorBidi" w:hAnsiTheme="majorBidi" w:cstheme="majorBidi"/>
          <w:sz w:val="24"/>
          <w:szCs w:val="24"/>
          <w:lang w:val="en-US"/>
        </w:rPr>
        <w:t xml:space="preserve"> at least one pharyngitis diagnosis (n = 126098). </w:t>
      </w:r>
      <w:r w:rsidR="005D2376">
        <w:rPr>
          <w:rFonts w:asciiTheme="majorBidi" w:hAnsiTheme="majorBidi" w:cstheme="majorBidi"/>
          <w:sz w:val="24"/>
          <w:szCs w:val="24"/>
          <w:lang w:val="en-US"/>
        </w:rPr>
        <w:t>81.5</w:t>
      </w:r>
      <w:r w:rsidRPr="74E3A7D6">
        <w:rPr>
          <w:rFonts w:asciiTheme="majorBidi" w:hAnsiTheme="majorBidi" w:cstheme="majorBidi"/>
          <w:sz w:val="24"/>
          <w:szCs w:val="24"/>
          <w:lang w:val="en-US"/>
        </w:rPr>
        <w:t>% of AOM diagnoses were treated with an antibiotic within 48 hours (mainly amoxicillin and amoxicillin/clavulanate) and the “wait and see” approach was adopted only in 18</w:t>
      </w:r>
      <w:r>
        <w:rPr>
          <w:rFonts w:asciiTheme="majorBidi" w:hAnsiTheme="majorBidi" w:cstheme="majorBidi"/>
          <w:sz w:val="24"/>
          <w:szCs w:val="24"/>
          <w:lang w:val="en-US"/>
        </w:rPr>
        <w:t>.</w:t>
      </w:r>
      <w:r w:rsidRPr="74E3A7D6">
        <w:rPr>
          <w:rFonts w:asciiTheme="majorBidi" w:hAnsiTheme="majorBidi" w:cstheme="majorBidi"/>
          <w:sz w:val="24"/>
          <w:szCs w:val="24"/>
          <w:lang w:val="en-US"/>
        </w:rPr>
        <w:t xml:space="preserve">5% of cases. The trend over time shows an increase in broad spectrum antibiotic prescriptions in the last year (2015). 79620 (63%) </w:t>
      </w:r>
      <w:r w:rsidR="002A7896">
        <w:rPr>
          <w:rFonts w:asciiTheme="majorBidi" w:hAnsiTheme="majorBidi" w:cstheme="majorBidi"/>
          <w:sz w:val="24"/>
          <w:szCs w:val="24"/>
          <w:lang w:val="en-US"/>
        </w:rPr>
        <w:t xml:space="preserve">cases of </w:t>
      </w:r>
      <w:r w:rsidRPr="74E3A7D6">
        <w:rPr>
          <w:rFonts w:asciiTheme="majorBidi" w:hAnsiTheme="majorBidi" w:cstheme="majorBidi"/>
          <w:sz w:val="24"/>
          <w:szCs w:val="24"/>
          <w:lang w:val="en-US"/>
        </w:rPr>
        <w:t xml:space="preserve">pharyngitis were treated </w:t>
      </w:r>
      <w:r w:rsidR="00F0224F">
        <w:rPr>
          <w:rFonts w:asciiTheme="majorBidi" w:hAnsiTheme="majorBidi" w:cstheme="majorBidi"/>
          <w:sz w:val="24"/>
          <w:szCs w:val="24"/>
          <w:lang w:val="en-US"/>
        </w:rPr>
        <w:t>and a</w:t>
      </w:r>
      <w:r w:rsidRPr="74E3A7D6">
        <w:rPr>
          <w:rFonts w:asciiTheme="majorBidi" w:hAnsiTheme="majorBidi" w:cstheme="majorBidi"/>
          <w:sz w:val="24"/>
          <w:szCs w:val="24"/>
          <w:lang w:val="en-US"/>
        </w:rPr>
        <w:t xml:space="preserve">mong </w:t>
      </w:r>
      <w:r w:rsidR="00031BE9">
        <w:rPr>
          <w:rFonts w:asciiTheme="majorBidi" w:hAnsiTheme="majorBidi" w:cstheme="majorBidi"/>
          <w:sz w:val="24"/>
          <w:szCs w:val="24"/>
          <w:lang w:val="en-US"/>
        </w:rPr>
        <w:t>GABHS</w:t>
      </w:r>
      <w:r w:rsidRPr="74E3A7D6">
        <w:rPr>
          <w:rFonts w:asciiTheme="majorBidi" w:hAnsiTheme="majorBidi" w:cstheme="majorBidi"/>
          <w:sz w:val="24"/>
          <w:szCs w:val="24"/>
          <w:lang w:val="en-US"/>
        </w:rPr>
        <w:t xml:space="preserve"> pharyngitis confirmed by rapid test 5</w:t>
      </w:r>
      <w:r>
        <w:rPr>
          <w:rFonts w:asciiTheme="majorBidi" w:hAnsiTheme="majorBidi" w:cstheme="majorBidi"/>
          <w:sz w:val="24"/>
          <w:szCs w:val="24"/>
          <w:lang w:val="en-US"/>
        </w:rPr>
        <w:t>6</w:t>
      </w:r>
      <w:r w:rsidRPr="74E3A7D6">
        <w:rPr>
          <w:rFonts w:asciiTheme="majorBidi" w:hAnsiTheme="majorBidi" w:cstheme="majorBidi"/>
          <w:sz w:val="24"/>
          <w:szCs w:val="24"/>
          <w:lang w:val="en-US"/>
        </w:rPr>
        <w:t>% were treated with amoxicillin. The ones not test</w:t>
      </w:r>
      <w:r w:rsidR="00F0224F">
        <w:rPr>
          <w:rFonts w:asciiTheme="majorBidi" w:hAnsiTheme="majorBidi" w:cstheme="majorBidi"/>
          <w:sz w:val="24"/>
          <w:szCs w:val="24"/>
          <w:lang w:val="en-US"/>
        </w:rPr>
        <w:t xml:space="preserve"> confirmed</w:t>
      </w:r>
      <w:r w:rsidRPr="74E3A7D6">
        <w:rPr>
          <w:rFonts w:asciiTheme="majorBidi" w:hAnsiTheme="majorBidi" w:cstheme="majorBidi"/>
          <w:sz w:val="24"/>
          <w:szCs w:val="24"/>
          <w:lang w:val="en-US"/>
        </w:rPr>
        <w:t xml:space="preserve"> were treated mainly with broad spectrum antibiotics.</w:t>
      </w:r>
    </w:p>
    <w:p w14:paraId="3A19F058" w14:textId="60C7D2D5" w:rsidR="00354944" w:rsidRDefault="00354944" w:rsidP="00785B67">
      <w:pPr>
        <w:autoSpaceDE w:val="0"/>
        <w:autoSpaceDN w:val="0"/>
        <w:adjustRightInd w:val="0"/>
        <w:spacing w:line="480" w:lineRule="auto"/>
        <w:jc w:val="both"/>
        <w:rPr>
          <w:rFonts w:asciiTheme="majorBidi" w:hAnsiTheme="majorBidi" w:cstheme="majorBidi"/>
          <w:sz w:val="24"/>
          <w:szCs w:val="24"/>
          <w:lang w:val="en-US"/>
        </w:rPr>
      </w:pPr>
      <w:r w:rsidRPr="00652353">
        <w:rPr>
          <w:rFonts w:asciiTheme="majorBidi" w:hAnsiTheme="majorBidi" w:cstheme="majorBidi"/>
          <w:b/>
          <w:sz w:val="24"/>
          <w:szCs w:val="24"/>
          <w:lang w:val="en-US"/>
        </w:rPr>
        <w:t>Conclusions</w:t>
      </w:r>
      <w:r w:rsidRPr="00652353">
        <w:rPr>
          <w:rFonts w:asciiTheme="majorBidi" w:hAnsiTheme="majorBidi" w:cstheme="majorBidi"/>
          <w:sz w:val="24"/>
          <w:szCs w:val="24"/>
          <w:lang w:val="en-US"/>
        </w:rPr>
        <w:t xml:space="preserve">: </w:t>
      </w:r>
      <w:r w:rsidR="00124093">
        <w:rPr>
          <w:rFonts w:asciiTheme="majorBidi" w:hAnsiTheme="majorBidi" w:cstheme="majorBidi"/>
          <w:sz w:val="24"/>
          <w:szCs w:val="24"/>
          <w:lang w:val="en-US"/>
        </w:rPr>
        <w:t>d</w:t>
      </w:r>
      <w:r w:rsidRPr="00AC3AF1">
        <w:rPr>
          <w:rFonts w:asciiTheme="majorBidi" w:hAnsiTheme="majorBidi" w:cstheme="majorBidi"/>
          <w:sz w:val="24"/>
          <w:szCs w:val="24"/>
          <w:lang w:val="en-US"/>
        </w:rPr>
        <w:t xml:space="preserve">espite </w:t>
      </w:r>
      <w:r>
        <w:rPr>
          <w:rFonts w:asciiTheme="majorBidi" w:hAnsiTheme="majorBidi" w:cstheme="majorBidi"/>
          <w:sz w:val="24"/>
          <w:szCs w:val="24"/>
          <w:lang w:val="en-US"/>
        </w:rPr>
        <w:t>guidance to use the ‘wait and see’ approach in the age group</w:t>
      </w:r>
      <w:r w:rsidRPr="00AC3AF1">
        <w:rPr>
          <w:rFonts w:asciiTheme="majorBidi" w:hAnsiTheme="majorBidi" w:cstheme="majorBidi"/>
          <w:sz w:val="24"/>
          <w:szCs w:val="24"/>
          <w:lang w:val="en-US"/>
        </w:rPr>
        <w:t xml:space="preserve"> analyzed, th</w:t>
      </w:r>
      <w:r>
        <w:rPr>
          <w:rFonts w:asciiTheme="majorBidi" w:hAnsiTheme="majorBidi" w:cstheme="majorBidi"/>
          <w:sz w:val="24"/>
          <w:szCs w:val="24"/>
          <w:lang w:val="en-US"/>
        </w:rPr>
        <w:t>is strategy is not often used</w:t>
      </w:r>
      <w:r w:rsidRPr="00AC3AF1">
        <w:rPr>
          <w:rFonts w:asciiTheme="majorBidi" w:hAnsiTheme="majorBidi" w:cstheme="majorBidi"/>
          <w:sz w:val="24"/>
          <w:szCs w:val="24"/>
          <w:lang w:val="en-US"/>
        </w:rPr>
        <w:t xml:space="preserve"> for AOM, as previously noted in other studies in hospital setting</w:t>
      </w:r>
      <w:r>
        <w:rPr>
          <w:rFonts w:asciiTheme="majorBidi" w:hAnsiTheme="majorBidi" w:cstheme="majorBidi"/>
          <w:sz w:val="24"/>
          <w:szCs w:val="24"/>
          <w:lang w:val="en-US"/>
        </w:rPr>
        <w:t>s</w:t>
      </w:r>
      <w:r w:rsidRPr="00AC3AF1">
        <w:rPr>
          <w:rFonts w:asciiTheme="majorBidi" w:hAnsiTheme="majorBidi" w:cstheme="majorBidi"/>
          <w:sz w:val="24"/>
          <w:szCs w:val="24"/>
          <w:lang w:val="en-US"/>
        </w:rPr>
        <w:t xml:space="preserve">.  </w:t>
      </w:r>
      <w:r>
        <w:rPr>
          <w:rFonts w:asciiTheme="majorBidi" w:hAnsiTheme="majorBidi" w:cstheme="majorBidi"/>
          <w:sz w:val="24"/>
          <w:szCs w:val="24"/>
          <w:lang w:val="en-US"/>
        </w:rPr>
        <w:t>B</w:t>
      </w:r>
      <w:r w:rsidRPr="00AC3AF1">
        <w:rPr>
          <w:rFonts w:asciiTheme="majorBidi" w:hAnsiTheme="majorBidi" w:cstheme="majorBidi"/>
          <w:sz w:val="24"/>
          <w:szCs w:val="24"/>
          <w:lang w:val="en-US"/>
        </w:rPr>
        <w:t>road-</w:t>
      </w:r>
      <w:r w:rsidRPr="00AC3AF1">
        <w:rPr>
          <w:rFonts w:asciiTheme="majorBidi" w:hAnsiTheme="majorBidi" w:cstheme="majorBidi"/>
          <w:sz w:val="24"/>
          <w:szCs w:val="24"/>
          <w:lang w:val="en-US"/>
        </w:rPr>
        <w:lastRenderedPageBreak/>
        <w:t xml:space="preserve">spectrum antibiotic </w:t>
      </w:r>
      <w:r>
        <w:rPr>
          <w:rFonts w:asciiTheme="majorBidi" w:hAnsiTheme="majorBidi" w:cstheme="majorBidi"/>
          <w:sz w:val="24"/>
          <w:szCs w:val="24"/>
          <w:lang w:val="en-US"/>
        </w:rPr>
        <w:t>prescription</w:t>
      </w:r>
      <w:r w:rsidR="00410726">
        <w:rPr>
          <w:rFonts w:asciiTheme="majorBidi" w:hAnsiTheme="majorBidi" w:cstheme="majorBidi"/>
          <w:sz w:val="24"/>
          <w:szCs w:val="24"/>
          <w:lang w:val="en-US"/>
        </w:rPr>
        <w:t xml:space="preserve"> was more frequent when</w:t>
      </w:r>
      <w:r w:rsidRPr="00AC3AF1">
        <w:rPr>
          <w:rFonts w:asciiTheme="majorBidi" w:hAnsiTheme="majorBidi" w:cstheme="majorBidi"/>
          <w:sz w:val="24"/>
          <w:szCs w:val="24"/>
          <w:lang w:val="en-US"/>
        </w:rPr>
        <w:t xml:space="preserve"> pharyngitis </w:t>
      </w:r>
      <w:r w:rsidR="00410726">
        <w:rPr>
          <w:rFonts w:asciiTheme="majorBidi" w:hAnsiTheme="majorBidi" w:cstheme="majorBidi"/>
          <w:sz w:val="24"/>
          <w:szCs w:val="24"/>
          <w:lang w:val="en-US"/>
        </w:rPr>
        <w:t>was</w:t>
      </w:r>
      <w:r w:rsidRPr="00AC3AF1">
        <w:rPr>
          <w:rFonts w:asciiTheme="majorBidi" w:hAnsiTheme="majorBidi" w:cstheme="majorBidi"/>
          <w:sz w:val="24"/>
          <w:szCs w:val="24"/>
          <w:lang w:val="en-US"/>
        </w:rPr>
        <w:t xml:space="preserve"> not confirmed by </w:t>
      </w:r>
      <w:r>
        <w:rPr>
          <w:rFonts w:asciiTheme="majorBidi" w:hAnsiTheme="majorBidi" w:cstheme="majorBidi"/>
          <w:sz w:val="24"/>
          <w:szCs w:val="24"/>
          <w:lang w:val="en-US"/>
        </w:rPr>
        <w:t>rapid</w:t>
      </w:r>
      <w:r w:rsidRPr="00AC3AF1">
        <w:rPr>
          <w:rFonts w:asciiTheme="majorBidi" w:hAnsiTheme="majorBidi" w:cstheme="majorBidi"/>
          <w:sz w:val="24"/>
          <w:szCs w:val="24"/>
          <w:lang w:val="en-US"/>
        </w:rPr>
        <w:t xml:space="preserve"> test, </w:t>
      </w:r>
      <w:r>
        <w:rPr>
          <w:rFonts w:asciiTheme="majorBidi" w:hAnsiTheme="majorBidi" w:cstheme="majorBidi"/>
          <w:sz w:val="24"/>
          <w:szCs w:val="24"/>
          <w:lang w:val="en-US"/>
        </w:rPr>
        <w:t>in keeping with evidence from other studies that</w:t>
      </w:r>
      <w:r w:rsidRPr="00AC3AF1">
        <w:rPr>
          <w:rFonts w:asciiTheme="majorBidi" w:hAnsiTheme="majorBidi" w:cstheme="majorBidi"/>
          <w:sz w:val="24"/>
          <w:szCs w:val="24"/>
          <w:lang w:val="en-US"/>
        </w:rPr>
        <w:t xml:space="preserve"> diagnostic uncertainty leads to overuse</w:t>
      </w:r>
      <w:r w:rsidR="00410726">
        <w:rPr>
          <w:rFonts w:asciiTheme="majorBidi" w:hAnsiTheme="majorBidi" w:cstheme="majorBidi"/>
          <w:sz w:val="24"/>
          <w:szCs w:val="24"/>
          <w:lang w:val="en-US"/>
        </w:rPr>
        <w:t xml:space="preserve"> </w:t>
      </w:r>
      <w:r w:rsidRPr="00AC3AF1">
        <w:rPr>
          <w:rFonts w:asciiTheme="majorBidi" w:hAnsiTheme="majorBidi" w:cstheme="majorBidi"/>
          <w:sz w:val="24"/>
          <w:szCs w:val="24"/>
          <w:lang w:val="en-US"/>
        </w:rPr>
        <w:t>of antibiotics.</w:t>
      </w:r>
    </w:p>
    <w:p w14:paraId="01861D71" w14:textId="5CAB37BA" w:rsidR="00543027" w:rsidRPr="0081693F" w:rsidRDefault="00E827D3" w:rsidP="00785B67">
      <w:pPr>
        <w:autoSpaceDE w:val="0"/>
        <w:autoSpaceDN w:val="0"/>
        <w:adjustRightInd w:val="0"/>
        <w:spacing w:line="480" w:lineRule="auto"/>
        <w:jc w:val="both"/>
        <w:rPr>
          <w:rFonts w:asciiTheme="majorBidi" w:hAnsiTheme="majorBidi" w:cstheme="majorBidi"/>
          <w:sz w:val="24"/>
          <w:szCs w:val="24"/>
          <w:u w:val="single"/>
          <w:lang w:val="en-US"/>
        </w:rPr>
      </w:pPr>
      <w:r>
        <w:rPr>
          <w:rFonts w:asciiTheme="majorBidi" w:hAnsiTheme="majorBidi" w:cstheme="majorBidi"/>
          <w:sz w:val="24"/>
          <w:szCs w:val="24"/>
          <w:u w:val="single"/>
          <w:lang w:val="en-US"/>
        </w:rPr>
        <w:t>Keywords</w:t>
      </w:r>
    </w:p>
    <w:p w14:paraId="11242084" w14:textId="77777777" w:rsidR="00543027" w:rsidRPr="003F000B" w:rsidRDefault="00E827D3" w:rsidP="00785B67">
      <w:pPr>
        <w:autoSpaceDE w:val="0"/>
        <w:autoSpaceDN w:val="0"/>
        <w:adjustRightInd w:val="0"/>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“antibiotic prescriptions”, </w:t>
      </w:r>
      <w:r w:rsidR="00CC4CD9">
        <w:rPr>
          <w:rFonts w:asciiTheme="majorBidi" w:hAnsiTheme="majorBidi" w:cstheme="majorBidi"/>
          <w:sz w:val="24"/>
          <w:szCs w:val="24"/>
          <w:lang w:val="en-US"/>
        </w:rPr>
        <w:t xml:space="preserve">“wait and see”, </w:t>
      </w:r>
      <w:r>
        <w:rPr>
          <w:rFonts w:asciiTheme="majorBidi" w:hAnsiTheme="majorBidi" w:cstheme="majorBidi"/>
          <w:sz w:val="24"/>
          <w:szCs w:val="24"/>
          <w:lang w:val="en-US"/>
        </w:rPr>
        <w:t>“acute otitis media” “pharyngitis”, “Italian study”, “pediatric patient”, “pharmacoepidemiology”</w:t>
      </w:r>
    </w:p>
    <w:p w14:paraId="09342A4F" w14:textId="77777777" w:rsidR="00785B67" w:rsidRDefault="00785B67" w:rsidP="00785B67">
      <w:pPr>
        <w:autoSpaceDE w:val="0"/>
        <w:autoSpaceDN w:val="0"/>
        <w:adjustRightInd w:val="0"/>
        <w:spacing w:line="480" w:lineRule="auto"/>
        <w:jc w:val="both"/>
        <w:rPr>
          <w:rFonts w:asciiTheme="majorBidi" w:hAnsiTheme="majorBidi" w:cstheme="majorBidi"/>
          <w:b/>
          <w:sz w:val="24"/>
          <w:szCs w:val="24"/>
          <w:lang w:val="en-US"/>
        </w:rPr>
      </w:pPr>
    </w:p>
    <w:p w14:paraId="3E4B2643" w14:textId="77777777" w:rsidR="00785B67" w:rsidRDefault="00785B67" w:rsidP="00785B67">
      <w:pPr>
        <w:autoSpaceDE w:val="0"/>
        <w:autoSpaceDN w:val="0"/>
        <w:adjustRightInd w:val="0"/>
        <w:spacing w:line="480" w:lineRule="auto"/>
        <w:jc w:val="both"/>
        <w:rPr>
          <w:rFonts w:asciiTheme="majorBidi" w:hAnsiTheme="majorBidi" w:cstheme="majorBidi"/>
          <w:b/>
          <w:sz w:val="24"/>
          <w:szCs w:val="24"/>
          <w:lang w:val="en-US"/>
        </w:rPr>
      </w:pPr>
    </w:p>
    <w:p w14:paraId="11A32199" w14:textId="77777777" w:rsidR="00785B67" w:rsidRDefault="00785B67" w:rsidP="00785B67">
      <w:pPr>
        <w:autoSpaceDE w:val="0"/>
        <w:autoSpaceDN w:val="0"/>
        <w:adjustRightInd w:val="0"/>
        <w:spacing w:line="480" w:lineRule="auto"/>
        <w:jc w:val="both"/>
        <w:rPr>
          <w:rFonts w:asciiTheme="majorBidi" w:hAnsiTheme="majorBidi" w:cstheme="majorBidi"/>
          <w:b/>
          <w:sz w:val="24"/>
          <w:szCs w:val="24"/>
          <w:lang w:val="en-US"/>
        </w:rPr>
      </w:pPr>
    </w:p>
    <w:p w14:paraId="15BB655E" w14:textId="77777777" w:rsidR="00785B67" w:rsidRDefault="00785B67" w:rsidP="00785B67">
      <w:pPr>
        <w:autoSpaceDE w:val="0"/>
        <w:autoSpaceDN w:val="0"/>
        <w:adjustRightInd w:val="0"/>
        <w:spacing w:line="480" w:lineRule="auto"/>
        <w:jc w:val="both"/>
        <w:rPr>
          <w:rFonts w:asciiTheme="majorBidi" w:hAnsiTheme="majorBidi" w:cstheme="majorBidi"/>
          <w:b/>
          <w:sz w:val="24"/>
          <w:szCs w:val="24"/>
          <w:lang w:val="en-US"/>
        </w:rPr>
      </w:pPr>
    </w:p>
    <w:p w14:paraId="0BA9CBC5" w14:textId="77777777" w:rsidR="00785B67" w:rsidRDefault="00785B67" w:rsidP="00785B67">
      <w:pPr>
        <w:autoSpaceDE w:val="0"/>
        <w:autoSpaceDN w:val="0"/>
        <w:adjustRightInd w:val="0"/>
        <w:spacing w:line="480" w:lineRule="auto"/>
        <w:jc w:val="both"/>
        <w:rPr>
          <w:rFonts w:asciiTheme="majorBidi" w:hAnsiTheme="majorBidi" w:cstheme="majorBidi"/>
          <w:b/>
          <w:sz w:val="24"/>
          <w:szCs w:val="24"/>
          <w:lang w:val="en-US"/>
        </w:rPr>
      </w:pPr>
    </w:p>
    <w:p w14:paraId="36A372E0" w14:textId="77777777" w:rsidR="00785B67" w:rsidRDefault="00785B67" w:rsidP="00785B67">
      <w:pPr>
        <w:autoSpaceDE w:val="0"/>
        <w:autoSpaceDN w:val="0"/>
        <w:adjustRightInd w:val="0"/>
        <w:spacing w:line="480" w:lineRule="auto"/>
        <w:jc w:val="both"/>
        <w:rPr>
          <w:rFonts w:asciiTheme="majorBidi" w:hAnsiTheme="majorBidi" w:cstheme="majorBidi"/>
          <w:b/>
          <w:sz w:val="24"/>
          <w:szCs w:val="24"/>
          <w:lang w:val="en-US"/>
        </w:rPr>
      </w:pPr>
    </w:p>
    <w:p w14:paraId="2FBBC2D1" w14:textId="77777777" w:rsidR="00785B67" w:rsidRDefault="00785B67" w:rsidP="00785B67">
      <w:pPr>
        <w:autoSpaceDE w:val="0"/>
        <w:autoSpaceDN w:val="0"/>
        <w:adjustRightInd w:val="0"/>
        <w:spacing w:line="480" w:lineRule="auto"/>
        <w:jc w:val="both"/>
        <w:rPr>
          <w:rFonts w:asciiTheme="majorBidi" w:hAnsiTheme="majorBidi" w:cstheme="majorBidi"/>
          <w:b/>
          <w:sz w:val="24"/>
          <w:szCs w:val="24"/>
          <w:lang w:val="en-US"/>
        </w:rPr>
      </w:pPr>
    </w:p>
    <w:p w14:paraId="2D6AFE43" w14:textId="77777777" w:rsidR="00785B67" w:rsidRDefault="00785B67" w:rsidP="00785B67">
      <w:pPr>
        <w:autoSpaceDE w:val="0"/>
        <w:autoSpaceDN w:val="0"/>
        <w:adjustRightInd w:val="0"/>
        <w:spacing w:line="480" w:lineRule="auto"/>
        <w:jc w:val="both"/>
        <w:rPr>
          <w:rFonts w:asciiTheme="majorBidi" w:hAnsiTheme="majorBidi" w:cstheme="majorBidi"/>
          <w:b/>
          <w:sz w:val="24"/>
          <w:szCs w:val="24"/>
          <w:lang w:val="en-US"/>
        </w:rPr>
      </w:pPr>
    </w:p>
    <w:p w14:paraId="51CA327F" w14:textId="77777777" w:rsidR="00785B67" w:rsidRDefault="00785B67" w:rsidP="00785B67">
      <w:pPr>
        <w:autoSpaceDE w:val="0"/>
        <w:autoSpaceDN w:val="0"/>
        <w:adjustRightInd w:val="0"/>
        <w:spacing w:line="480" w:lineRule="auto"/>
        <w:jc w:val="both"/>
        <w:rPr>
          <w:rFonts w:asciiTheme="majorBidi" w:hAnsiTheme="majorBidi" w:cstheme="majorBidi"/>
          <w:b/>
          <w:sz w:val="24"/>
          <w:szCs w:val="24"/>
          <w:lang w:val="en-US"/>
        </w:rPr>
      </w:pPr>
    </w:p>
    <w:p w14:paraId="7EA10C84" w14:textId="77777777" w:rsidR="00785B67" w:rsidRDefault="00785B67" w:rsidP="00785B67">
      <w:pPr>
        <w:autoSpaceDE w:val="0"/>
        <w:autoSpaceDN w:val="0"/>
        <w:adjustRightInd w:val="0"/>
        <w:spacing w:line="480" w:lineRule="auto"/>
        <w:jc w:val="both"/>
        <w:rPr>
          <w:rFonts w:asciiTheme="majorBidi" w:hAnsiTheme="majorBidi" w:cstheme="majorBidi"/>
          <w:b/>
          <w:sz w:val="24"/>
          <w:szCs w:val="24"/>
          <w:lang w:val="en-US"/>
        </w:rPr>
      </w:pPr>
    </w:p>
    <w:p w14:paraId="03BA8957" w14:textId="77777777" w:rsidR="00785B67" w:rsidRDefault="00785B67" w:rsidP="00785B67">
      <w:pPr>
        <w:autoSpaceDE w:val="0"/>
        <w:autoSpaceDN w:val="0"/>
        <w:adjustRightInd w:val="0"/>
        <w:spacing w:line="480" w:lineRule="auto"/>
        <w:jc w:val="both"/>
        <w:rPr>
          <w:rFonts w:asciiTheme="majorBidi" w:hAnsiTheme="majorBidi" w:cstheme="majorBidi"/>
          <w:b/>
          <w:sz w:val="24"/>
          <w:szCs w:val="24"/>
          <w:lang w:val="en-US"/>
        </w:rPr>
      </w:pPr>
    </w:p>
    <w:p w14:paraId="5D36E067" w14:textId="77777777" w:rsidR="00785B67" w:rsidRDefault="00785B67" w:rsidP="00785B67">
      <w:pPr>
        <w:autoSpaceDE w:val="0"/>
        <w:autoSpaceDN w:val="0"/>
        <w:adjustRightInd w:val="0"/>
        <w:spacing w:line="480" w:lineRule="auto"/>
        <w:jc w:val="both"/>
        <w:rPr>
          <w:rFonts w:asciiTheme="majorBidi" w:hAnsiTheme="majorBidi" w:cstheme="majorBidi"/>
          <w:b/>
          <w:sz w:val="24"/>
          <w:szCs w:val="24"/>
          <w:lang w:val="en-US"/>
        </w:rPr>
      </w:pPr>
    </w:p>
    <w:p w14:paraId="37D34D5F" w14:textId="77777777" w:rsidR="00785B67" w:rsidRDefault="00785B67" w:rsidP="00785B67">
      <w:pPr>
        <w:autoSpaceDE w:val="0"/>
        <w:autoSpaceDN w:val="0"/>
        <w:adjustRightInd w:val="0"/>
        <w:spacing w:line="480" w:lineRule="auto"/>
        <w:jc w:val="both"/>
        <w:rPr>
          <w:rFonts w:asciiTheme="majorBidi" w:hAnsiTheme="majorBidi" w:cstheme="majorBidi"/>
          <w:b/>
          <w:sz w:val="24"/>
          <w:szCs w:val="24"/>
          <w:lang w:val="en-US"/>
        </w:rPr>
      </w:pPr>
    </w:p>
    <w:p w14:paraId="58A757E3" w14:textId="575931EF" w:rsidR="00785B67" w:rsidRDefault="00785B67" w:rsidP="00785B67">
      <w:pPr>
        <w:autoSpaceDE w:val="0"/>
        <w:autoSpaceDN w:val="0"/>
        <w:adjustRightInd w:val="0"/>
        <w:spacing w:line="480" w:lineRule="auto"/>
        <w:jc w:val="both"/>
        <w:rPr>
          <w:ins w:id="17" w:author="ELISA BARBIERI" w:date="2019-05-20T12:07:00Z"/>
          <w:rFonts w:asciiTheme="majorBidi" w:hAnsiTheme="majorBidi" w:cstheme="majorBidi"/>
          <w:b/>
          <w:sz w:val="24"/>
          <w:szCs w:val="24"/>
          <w:lang w:val="en-US"/>
        </w:rPr>
      </w:pPr>
    </w:p>
    <w:p w14:paraId="13DD7904" w14:textId="77777777" w:rsidR="0003337F" w:rsidRDefault="0003337F" w:rsidP="00785B67">
      <w:pPr>
        <w:autoSpaceDE w:val="0"/>
        <w:autoSpaceDN w:val="0"/>
        <w:adjustRightInd w:val="0"/>
        <w:spacing w:line="480" w:lineRule="auto"/>
        <w:jc w:val="both"/>
        <w:rPr>
          <w:rFonts w:asciiTheme="majorBidi" w:hAnsiTheme="majorBidi" w:cstheme="majorBidi"/>
          <w:b/>
          <w:sz w:val="24"/>
          <w:szCs w:val="24"/>
          <w:lang w:val="en-US"/>
        </w:rPr>
      </w:pPr>
    </w:p>
    <w:p w14:paraId="49A7A272" w14:textId="043317AD" w:rsidR="009B265E" w:rsidRPr="007408F6" w:rsidRDefault="00E827D3" w:rsidP="00785B67">
      <w:pPr>
        <w:autoSpaceDE w:val="0"/>
        <w:autoSpaceDN w:val="0"/>
        <w:adjustRightInd w:val="0"/>
        <w:spacing w:line="480" w:lineRule="auto"/>
        <w:jc w:val="both"/>
        <w:rPr>
          <w:rFonts w:asciiTheme="majorBidi" w:hAnsiTheme="majorBidi" w:cstheme="majorBidi"/>
          <w:b/>
          <w:sz w:val="24"/>
          <w:szCs w:val="24"/>
          <w:lang w:val="en-US"/>
        </w:rPr>
      </w:pPr>
      <w:r w:rsidRPr="007408F6">
        <w:rPr>
          <w:rFonts w:asciiTheme="majorBidi" w:hAnsiTheme="majorBidi" w:cstheme="majorBidi"/>
          <w:b/>
          <w:sz w:val="24"/>
          <w:szCs w:val="24"/>
          <w:lang w:val="en-US"/>
        </w:rPr>
        <w:lastRenderedPageBreak/>
        <w:t>Background</w:t>
      </w:r>
    </w:p>
    <w:p w14:paraId="3F0FBB94" w14:textId="4966C036" w:rsidR="00F418FC" w:rsidRPr="00F17838" w:rsidRDefault="00F708B1" w:rsidP="00785B67">
      <w:pPr>
        <w:autoSpaceDE w:val="0"/>
        <w:autoSpaceDN w:val="0"/>
        <w:adjustRightInd w:val="0"/>
        <w:spacing w:line="480" w:lineRule="auto"/>
        <w:jc w:val="both"/>
        <w:rPr>
          <w:rFonts w:asciiTheme="majorBidi" w:hAnsiTheme="majorBidi" w:cstheme="majorBidi"/>
          <w:sz w:val="24"/>
          <w:szCs w:val="24"/>
          <w:lang w:val="en-US"/>
        </w:rPr>
      </w:pPr>
      <w:r w:rsidRPr="68602784">
        <w:rPr>
          <w:rFonts w:asciiTheme="majorBidi" w:hAnsiTheme="majorBidi" w:cstheme="majorBidi"/>
          <w:sz w:val="24"/>
          <w:szCs w:val="24"/>
          <w:lang w:val="en-US"/>
        </w:rPr>
        <w:t>Anti</w:t>
      </w:r>
      <w:r w:rsidR="00D97CCD" w:rsidRPr="68602784">
        <w:rPr>
          <w:rFonts w:asciiTheme="majorBidi" w:hAnsiTheme="majorBidi" w:cstheme="majorBidi"/>
          <w:sz w:val="24"/>
          <w:szCs w:val="24"/>
          <w:lang w:val="en-US"/>
        </w:rPr>
        <w:t>microbials</w:t>
      </w:r>
      <w:r w:rsidR="00AC3AF1" w:rsidRPr="68602784">
        <w:rPr>
          <w:rFonts w:asciiTheme="majorBidi" w:hAnsiTheme="majorBidi" w:cstheme="majorBidi"/>
          <w:sz w:val="24"/>
          <w:szCs w:val="24"/>
          <w:lang w:val="en-US"/>
        </w:rPr>
        <w:t xml:space="preserve"> </w:t>
      </w:r>
      <w:r w:rsidR="001502BF" w:rsidRPr="68602784">
        <w:rPr>
          <w:rFonts w:asciiTheme="majorBidi" w:hAnsiTheme="majorBidi" w:cstheme="majorBidi"/>
          <w:sz w:val="24"/>
          <w:szCs w:val="24"/>
          <w:lang w:val="en-US"/>
        </w:rPr>
        <w:t>are</w:t>
      </w:r>
      <w:r w:rsidRPr="68602784">
        <w:rPr>
          <w:rFonts w:asciiTheme="majorBidi" w:hAnsiTheme="majorBidi" w:cstheme="majorBidi"/>
          <w:sz w:val="24"/>
          <w:szCs w:val="24"/>
          <w:lang w:val="en-US"/>
        </w:rPr>
        <w:t xml:space="preserve"> the most widely prescribed </w:t>
      </w:r>
      <w:r w:rsidR="001502BF" w:rsidRPr="68602784">
        <w:rPr>
          <w:rFonts w:asciiTheme="majorBidi" w:hAnsiTheme="majorBidi" w:cstheme="majorBidi"/>
          <w:sz w:val="24"/>
          <w:szCs w:val="24"/>
          <w:lang w:val="en-US"/>
        </w:rPr>
        <w:t>drug</w:t>
      </w:r>
      <w:r w:rsidR="00410726">
        <w:rPr>
          <w:rFonts w:asciiTheme="majorBidi" w:hAnsiTheme="majorBidi" w:cstheme="majorBidi"/>
          <w:sz w:val="24"/>
          <w:szCs w:val="24"/>
          <w:lang w:val="en-US"/>
        </w:rPr>
        <w:t>s</w:t>
      </w:r>
      <w:r w:rsidRPr="68602784">
        <w:rPr>
          <w:rFonts w:asciiTheme="majorBidi" w:hAnsiTheme="majorBidi" w:cstheme="majorBidi"/>
          <w:sz w:val="24"/>
          <w:szCs w:val="24"/>
          <w:lang w:val="en-US"/>
        </w:rPr>
        <w:t xml:space="preserve"> in children</w:t>
      </w:r>
      <w:r w:rsidR="009514B8" w:rsidRPr="68602784">
        <w:rPr>
          <w:rFonts w:asciiTheme="majorBidi" w:hAnsiTheme="majorBidi" w:cstheme="majorBidi"/>
          <w:sz w:val="24"/>
          <w:szCs w:val="24"/>
          <w:lang w:val="en-US"/>
        </w:rPr>
        <w:t xml:space="preserve"> worldwide</w:t>
      </w:r>
      <w:r w:rsidRPr="68602784">
        <w:rPr>
          <w:rFonts w:asciiTheme="majorBidi" w:hAnsiTheme="majorBidi" w:cstheme="majorBidi"/>
          <w:sz w:val="24"/>
          <w:szCs w:val="24"/>
          <w:lang w:val="en-US"/>
        </w:rPr>
        <w:t>, both in hospital</w:t>
      </w:r>
      <w:r w:rsidR="001502BF" w:rsidRPr="68602784">
        <w:rPr>
          <w:rFonts w:asciiTheme="majorBidi" w:hAnsiTheme="majorBidi" w:cstheme="majorBidi"/>
          <w:sz w:val="24"/>
          <w:szCs w:val="24"/>
          <w:lang w:val="en-US"/>
        </w:rPr>
        <w:t xml:space="preserve"> </w:t>
      </w:r>
      <w:r w:rsidR="007220C0" w:rsidRPr="004308E2">
        <w:fldChar w:fldCharType="begin" w:fldLock="1"/>
      </w:r>
      <w:r w:rsidR="00C05BA1">
        <w:rPr>
          <w:rFonts w:asciiTheme="majorBidi" w:hAnsiTheme="majorBidi" w:cstheme="majorBidi"/>
          <w:sz w:val="24"/>
          <w:szCs w:val="24"/>
          <w:lang w:val="en-US"/>
        </w:rPr>
        <w:instrText>ADDIN CSL_CITATION {"citationItems":[{"id":"ITEM-1","itemData":{"DOI":"10.1046/j.1469-0691.2001.00079.x","ISBN":"1198-743X (Print)\\r1198-743X (Linking)","ISSN":"1198743X","PMID":"11990686","abstract":"There is worldwide concern about the development of antimicrobial resistance [1]. Selective pressure by antimicrobial drugs is by far the most important driving force for the development of resistance. Antimicrobial drugs are among the most commonly prescribed drugs in hospitals. In developed countries, some 30% of the hospitalized patients will be treated with these drugs. It is generally accepted that antimicrobial prescribing is often suboptimal, even in a country like the Netherlands, where both antibiotic consumption and microbial resistance rates are low [2,3]. The major problem with inappropriate prescribing is because of insufficient education in infectious diseases and antimicrobial therapy. Often, the prescription of these drugs with little toxicity is unjustified because of insecurity about the diagnosis of the cliniciandrugs of fear' [4]. In our surveys, some 15% of the antibiotic prescriptions in surgical and internal medicine wards were considered unjustified [5,6]. Many prescribers are not yet fully aware that their justified or unjustified prescription adds to the resistance problem. In this paper, aspects of the quality of antimicrobial prescribing in the hospital setting will be discussed.","author":[{"dropping-particle":"","family":"Meer","given":"J.W.M.","non-dropping-particle":"van der","parse-names":false,"suffix":""},{"dropping-particle":"","family":"Gyssens","given":"I.C.","non-dropping-particle":"","parse-names":false,"suffix":""}],"container-title":"Clinical Microbiology and Infection","id":"ITEM-1","issued":{"date-parts":[["2001"]]},"page":"12-15","title":"Quality of antimicrobial drug prescription in hospital","type":"article-journal","volume":"7"},"uris":["http://www.mendeley.com/documents/?uuid=d00d0eb7-a5e5-325f-9dfd-ad1da0659c75"]},{"id":"ITEM-2","itemData":{"DOI":"10.1542/peds.2010-1275","ISSN":"0031-4005","PMID":"21078728","abstract":"BACKGROUND Variation in medical practice has identified opportunities for quality improvement in patient care. The degree of variation in the use of antibiotics in children's hospitals is unknown. METHODS We conducted a retrospective cohort study of 556,692 consecutive pediatric inpatient discharges from 40 freestanding children's hospitals between January 1, 2008, and December 31, 2008. We used the Pediatric Health Information System to acquire data on antibiotic use and clinical diagnoses. RESULTS Overall, 60% of the children received at least 1 antibiotic agent during their hospitalization, including &gt;90% of patients who had surgery, underwent central venous catheter placement, had prolonged ventilation, or remained in the hospital for &gt;14 days. Even after adjustment for both hospital- and patient-level demographic and clinical characteristics, antibiotic use varied substantially across hospitals, including both the proportion of children exposed to antibiotics (38%-72%) and the number of days children received antibiotics (368-601 antibiotic-days per 1000 patient-days). In general, hospitals that used more antibiotics also used a higher proportion of broad-spectrum antibiotics. CONCLUSIONS Children's hospitals vary substantially in their use of antibiotics to a degree unexplained by patient- or hospital-level factors typically associated with the need for antibiotic therapy, which reveals an opportunity to improve the use of these drugs.","author":[{"dropping-particle":"","family":"Gerber","given":"J. S.","non-dropping-particle":"","parse-names":false,"suffix":""},{"dropping-particle":"","family":"Newland","given":"J. G.","non-dropping-particle":"","parse-names":false,"suffix":""},{"dropping-particle":"","family":"Coffin","given":"S. E.","non-dropping-particle":"","parse-names":false,"suffix":""},{"dropping-particle":"","family":"Hall","given":"M.","non-dropping-particle":"","parse-names":false,"suffix":""},{"dropping-particle":"","family":"Thurm","given":"C.","non-dropping-particle":"","parse-names":false,"suffix":""},{"dropping-particle":"","family":"Prasad","given":"P. A.","non-dropping-particle":"","parse-names":false,"suffix":""},{"dropping-particle":"","family":"Feudtner","given":"C.","non-dropping-particle":"","parse-names":false,"suffix":""},{"dropping-particle":"","family":"Zaoutis","given":"T. E.","non-dropping-particle":"","parse-names":false,"suffix":""}],"container-title":"PEDIATRICS","id":"ITEM-2","issue":"6","issued":{"date-parts":[["2010","12","1"]]},"page":"1067-1073","title":"Variability in Antibiotic Use at Children's Hospitals","type":"article-journal","volume":"126"},"uris":["http://www.mendeley.com/documents/?uuid=d13cd309-2e57-348b-a22c-d6c4b19a4a97"]}],"mendeley":{"formattedCitation":"&lt;sup&gt;1,2&lt;/sup&gt;","plainTextFormattedCitation":"1,2","previouslyFormattedCitation":"&lt;sup&gt;1,2&lt;/sup&gt;"},"properties":{"noteIndex":0},"schema":"https://github.com/citation-style-language/schema/raw/master/csl-citation.json"}</w:instrText>
      </w:r>
      <w:r w:rsidR="007220C0" w:rsidRPr="004308E2">
        <w:rPr>
          <w:rFonts w:asciiTheme="majorBidi" w:hAnsiTheme="majorBidi" w:cstheme="majorBidi"/>
          <w:sz w:val="24"/>
          <w:szCs w:val="24"/>
          <w:lang w:val="en-US"/>
        </w:rPr>
        <w:fldChar w:fldCharType="separate"/>
      </w:r>
      <w:r w:rsidR="0098684E" w:rsidRPr="0098684E">
        <w:rPr>
          <w:rFonts w:asciiTheme="majorBidi" w:hAnsiTheme="majorBidi" w:cstheme="majorBidi"/>
          <w:noProof/>
          <w:sz w:val="24"/>
          <w:szCs w:val="24"/>
          <w:vertAlign w:val="superscript"/>
          <w:lang w:val="en-US"/>
        </w:rPr>
        <w:t>1,2</w:t>
      </w:r>
      <w:r w:rsidR="007220C0" w:rsidRPr="004308E2">
        <w:fldChar w:fldCharType="end"/>
      </w:r>
      <w:r w:rsidRPr="68602784">
        <w:rPr>
          <w:rFonts w:asciiTheme="majorBidi" w:hAnsiTheme="majorBidi" w:cstheme="majorBidi"/>
          <w:sz w:val="24"/>
          <w:szCs w:val="24"/>
          <w:lang w:val="en-US"/>
        </w:rPr>
        <w:t xml:space="preserve"> and community setting</w:t>
      </w:r>
      <w:r w:rsidR="00410726">
        <w:rPr>
          <w:rFonts w:asciiTheme="majorBidi" w:hAnsiTheme="majorBidi" w:cstheme="majorBidi"/>
          <w:sz w:val="24"/>
          <w:szCs w:val="24"/>
          <w:lang w:val="en-US"/>
        </w:rPr>
        <w:t>s</w:t>
      </w:r>
      <w:r w:rsidR="001502BF" w:rsidRPr="68602784">
        <w:rPr>
          <w:rFonts w:asciiTheme="majorBidi" w:hAnsiTheme="majorBidi" w:cstheme="majorBidi"/>
          <w:sz w:val="24"/>
          <w:szCs w:val="24"/>
          <w:lang w:val="en-US"/>
        </w:rPr>
        <w:t xml:space="preserve"> </w:t>
      </w:r>
      <w:r w:rsidR="002B6B09" w:rsidRPr="004308E2">
        <w:fldChar w:fldCharType="begin" w:fldLock="1"/>
      </w:r>
      <w:r w:rsidR="00C05BA1">
        <w:rPr>
          <w:rFonts w:asciiTheme="majorBidi" w:hAnsiTheme="majorBidi" w:cstheme="majorBidi"/>
          <w:sz w:val="24"/>
          <w:szCs w:val="24"/>
          <w:lang w:val="en-US"/>
        </w:rPr>
        <w:instrText>ADDIN CSL_CITATION {"citationItems":[{"id":"ITEM-1","itemData":{"DOI":"10.1093/jac/dkt363","ISSN":"0305-7453","PMID":"24027247","abstract":"The clinical, public health and economic implications of antimicrobial resistance present a major threat to future healthcare. Antimicrobial use is a major driver of resistance, and antimicrobial stewardship programmes are increasingly being advocated as a means of improving the quality of prescribing. However, to increase their impact and assess their success, a better understanding of antimicrobial usage, both in primary and secondary care, and linkage with antimicrobial resistance data are required. In England, national summaries of primary care dispensing data are issued annually by the Health and Social Care Information Centre. However, there is currently no routine public reporting of antimicrobial usage in hospitals. In response to the threat posed by antimicrobial resistance, as highlighted in the Report of the Chief Medical Officer and on the request of the Department of Health, Public Health England has developed a new national programme, the English Surveillance Programme for Antimicrobial Utilization and Resistance (ESPAUR). The programme will bring together the elements of antimicrobial utilization and resistance surveillance in both primary and secondary care settings, alongside the development of quality measures and methods to monitor unintended outcomes of antimicrobial stewardship and both public and professional behaviour interventions. This article reports on the background to the programme development, the current oversight group membership and the public reporting structure.","author":[{"dropping-particle":"","family":"Ashiru-Oredope","given":"D.","non-dropping-particle":"","parse-names":false,"suffix":""},{"dropping-particle":"","family":"Kessel","given":"A.","non-dropping-particle":"","parse-names":false,"suffix":""},{"dropping-particle":"","family":"Hopkins","given":"S.","non-dropping-particle":"","parse-names":false,"suffix":""},{"dropping-particle":"","family":"Ashiru-Oredope","given":"D.","non-dropping-particle":"","parse-names":false,"suffix":""},{"dropping-particle":"","family":"Brown","given":"B.","non-dropping-particle":"","parse-names":false,"suffix":""},{"dropping-particle":"","family":"Brown","given":"N.","non-dropping-particle":"","parse-names":false,"suffix":""},{"dropping-particle":"","family":"Carter","given":"S.","non-dropping-particle":"","parse-names":false,"suffix":""},{"dropping-particle":"","family":"Charlett","given":"A.","non-dropping-particle":"","parse-names":false,"suffix":""},{"dropping-particle":"","family":"Cichowka","given":"A.","non-dropping-particle":"","parse-names":false,"suffix":""},{"dropping-particle":"","family":"Faulding","given":"S.","non-dropping-particle":"","parse-names":false,"suffix":""},{"dropping-particle":"","family":"Gallagher","given":"R.","non-dropping-particle":"","parse-names":false,"suffix":""},{"dropping-particle":"","family":"Johnson","given":"A.","non-dropping-particle":"","parse-names":false,"suffix":""},{"dropping-particle":"","family":"McNulty","given":"C.","non-dropping-particle":"","parse-names":false,"suffix":""},{"dropping-particle":"","family":"Moore","given":"M.","non-dropping-particle":"","parse-names":false,"suffix":""},{"dropping-particle":"","family":"Patel","given":"B.","non-dropping-particle":"","parse-names":false,"suffix":""},{"dropping-particle":"","family":"Puleston","given":"R.","non-dropping-particle":"","parse-names":false,"suffix":""},{"dropping-particle":"","family":"Richman","given":"C.","non-dropping-particle":"","parse-names":false,"suffix":""},{"dropping-particle":"","family":"Ridge","given":"K.","non-dropping-particle":"","parse-names":false,"suffix":""},{"dropping-particle":"","family":"Robotham","given":"J.","non-dropping-particle":"","parse-names":false,"suffix":""},{"dropping-particle":"","family":"Sharland","given":"M.","non-dropping-particle":"","parse-names":false,"suffix":""},{"dropping-particle":"","family":"Stephens","given":"P.","non-dropping-particle":"","parse-names":false,"suffix":""},{"dropping-particle":"","family":"Stokle","given":"L.","non-dropping-particle":"","parse-names":false,"suffix":""},{"dropping-particle":"","family":"Towers","given":"K.","non-dropping-particle":"","parse-names":false,"suffix":""},{"dropping-particle":"","family":"Underhill","given":"J.","non-dropping-particle":"","parse-names":false,"suffix":""},{"dropping-particle":"","family":"West","given":"T.","non-dropping-particle":"","parse-names":false,"suffix":""},{"dropping-particle":"","family":"Whitney","given":"L.","non-dropping-particle":"","parse-names":false,"suffix":""},{"dropping-particle":"","family":"Wight","given":"A.","non-dropping-particle":"","parse-names":false,"suffix":""},{"dropping-particle":"","family":"Woodford","given":"N.","non-dropping-particle":"","parse-names":false,"suffix":""},{"dropping-particle":"","family":"Young","given":"T.","non-dropping-particle":"","parse-names":false,"suffix":""}],"container-title":"Journal of Antimicrobial Chemotherapy","id":"ITEM-1","issue":"11","issued":{"date-parts":[["2013","11","1"]]},"page":"2421-2423","title":"Antimicrobial stewardship: English Surveillance Programme for Antimicrobial Utilization and Resistance (ESPAUR)","type":"article-journal","volume":"68"},"uris":["http://www.mendeley.com/documents/?uuid=97c6e5bf-ad4b-4754-84c8-77d122467817"]}],"mendeley":{"formattedCitation":"&lt;sup&gt;3&lt;/sup&gt;","plainTextFormattedCitation":"3","previouslyFormattedCitation":"&lt;sup&gt;3&lt;/sup&gt;"},"properties":{"noteIndex":0},"schema":"https://github.com/citation-style-language/schema/raw/master/csl-citation.json"}</w:instrText>
      </w:r>
      <w:r w:rsidR="002B6B09" w:rsidRPr="004308E2">
        <w:rPr>
          <w:rFonts w:asciiTheme="majorBidi" w:hAnsiTheme="majorBidi" w:cstheme="majorBidi"/>
          <w:sz w:val="24"/>
          <w:szCs w:val="24"/>
          <w:lang w:val="en-US"/>
        </w:rPr>
        <w:fldChar w:fldCharType="separate"/>
      </w:r>
      <w:r w:rsidR="0098684E" w:rsidRPr="0098684E">
        <w:rPr>
          <w:rFonts w:asciiTheme="majorBidi" w:hAnsiTheme="majorBidi" w:cstheme="majorBidi"/>
          <w:noProof/>
          <w:sz w:val="24"/>
          <w:szCs w:val="24"/>
          <w:vertAlign w:val="superscript"/>
          <w:lang w:val="en-US"/>
        </w:rPr>
        <w:t>3</w:t>
      </w:r>
      <w:r w:rsidR="002B6B09" w:rsidRPr="004308E2">
        <w:fldChar w:fldCharType="end"/>
      </w:r>
      <w:r w:rsidRPr="68602784">
        <w:rPr>
          <w:rFonts w:asciiTheme="majorBidi" w:hAnsiTheme="majorBidi" w:cstheme="majorBidi"/>
          <w:sz w:val="24"/>
          <w:szCs w:val="24"/>
          <w:lang w:val="en-US"/>
        </w:rPr>
        <w:t xml:space="preserve">, especially </w:t>
      </w:r>
      <w:r w:rsidR="00410726">
        <w:rPr>
          <w:rFonts w:asciiTheme="majorBidi" w:hAnsiTheme="majorBidi" w:cstheme="majorBidi"/>
          <w:sz w:val="24"/>
          <w:szCs w:val="24"/>
          <w:lang w:val="en-US"/>
        </w:rPr>
        <w:t>at</w:t>
      </w:r>
      <w:r w:rsidRPr="68602784">
        <w:rPr>
          <w:rFonts w:asciiTheme="majorBidi" w:hAnsiTheme="majorBidi" w:cstheme="majorBidi"/>
          <w:sz w:val="24"/>
          <w:szCs w:val="24"/>
          <w:lang w:val="en-US"/>
        </w:rPr>
        <w:t xml:space="preserve"> preschool age</w:t>
      </w:r>
      <w:r w:rsidR="002B6B09" w:rsidRPr="004308E2">
        <w:fldChar w:fldCharType="begin" w:fldLock="1"/>
      </w:r>
      <w:r w:rsidR="00C05BA1">
        <w:rPr>
          <w:rFonts w:asciiTheme="majorBidi" w:hAnsiTheme="majorBidi" w:cstheme="majorBidi"/>
          <w:sz w:val="24"/>
          <w:szCs w:val="24"/>
          <w:lang w:val="en-US"/>
        </w:rPr>
        <w:instrText>ADDIN CSL_CITATION {"citationItems":[{"id":"ITEM-1","itemData":{"DOI":"10.1007/s00228-009-0679-7","ISBN":"1432-1041 (Electronic)\\r0031-6970 (Linking)","ISSN":"00316970","PMID":"19529926","abstract":"PURPOSE: To evaluate the drug prescription pattern in outpatient children. METHODS: A systematic literature search was performed in MEDLINE and EMBASE to identify studies published between 1994 and 2008 evaluating drug prescriptions to outpatient children. RESULTS: A total of 128 drug utilisation studies were identified, 107 of which were focused on a specific drug class, in particular psychotropic drugs (49 studies) and antibiotics (32 studies). The 21 studies that evaluated all drug prescriptions involved 21 countries, mainly from Europe (13 studies). Large differences were found between studies concerning data source, sample size and age range. A prevalence ranging from 51% in Denmark to 70% in Greenland and a prescription rate (number of drugs per children) ranging from 0.8 in Norway to 3.2 in the United States were reported in the 11 studies that monitored the overall paediatric population. The prevalence rate was higher in preschoolers, with a peak between 72 and 90%, and decreased in children &gt;6 years. Antibiotics were the most prescribed drugs (20-33% of the prescriptions) followed by antiasthmatics (10-25%). According to the results of four studies comparable in terms of data source and children's age, the overall prevalence estimate was 60%. CONCLUSION: A large heterogeneity was found between studies, making a comparative evaluation often difficult or incomplete. The epidemiological evaluation of drug use in children should therefore be improved, in particular in terms of methodological quality of studies, and prospective multinational collaborative studies aimed at collecting valid and comparable data should be performed to improve the rational use of drugs.","author":[{"dropping-particle":"","family":"Clavenna","given":"Antonio","non-dropping-particle":"","parse-names":false,"suffix":""},{"dropping-particle":"","family":"Bonati","given":"Maurizio","non-dropping-particle":"","parse-names":false,"suffix":""}],"container-title":"European Journal of Clinical Pharmacology","id":"ITEM-1","issue":"8","issued":{"date-parts":[["2009","8","16"]]},"page":"749-755","publisher":"Springer-Verlag","title":"Drug prescriptions to outpatient children: A review of the literature","type":"article-journal","volume":"65"},"uris":["http://www.mendeley.com/documents/?uuid=f9c197cd-c2a5-3d3c-abce-e7304f1dfcd4"]}],"mendeley":{"formattedCitation":"&lt;sup&gt;4&lt;/sup&gt;","plainTextFormattedCitation":"4","previouslyFormattedCitation":"&lt;sup&gt;4&lt;/sup&gt;"},"properties":{"noteIndex":0},"schema":"https://github.com/citation-style-language/schema/raw/master/csl-citation.json"}</w:instrText>
      </w:r>
      <w:r w:rsidR="002B6B09" w:rsidRPr="004308E2">
        <w:rPr>
          <w:rFonts w:asciiTheme="majorBidi" w:hAnsiTheme="majorBidi" w:cstheme="majorBidi"/>
          <w:sz w:val="24"/>
          <w:szCs w:val="24"/>
          <w:lang w:val="en-US"/>
        </w:rPr>
        <w:fldChar w:fldCharType="separate"/>
      </w:r>
      <w:r w:rsidR="0098684E" w:rsidRPr="0098684E">
        <w:rPr>
          <w:rFonts w:asciiTheme="majorBidi" w:hAnsiTheme="majorBidi" w:cstheme="majorBidi"/>
          <w:noProof/>
          <w:sz w:val="24"/>
          <w:szCs w:val="24"/>
          <w:vertAlign w:val="superscript"/>
          <w:lang w:val="en-US"/>
        </w:rPr>
        <w:t>4</w:t>
      </w:r>
      <w:r w:rsidR="002B6B09" w:rsidRPr="004308E2">
        <w:fldChar w:fldCharType="end"/>
      </w:r>
      <w:r w:rsidR="009514B8" w:rsidRPr="68602784">
        <w:rPr>
          <w:rFonts w:asciiTheme="majorBidi" w:hAnsiTheme="majorBidi" w:cstheme="majorBidi"/>
          <w:sz w:val="24"/>
          <w:szCs w:val="24"/>
          <w:lang w:val="en-US"/>
        </w:rPr>
        <w:t>.</w:t>
      </w:r>
      <w:r w:rsidR="00034BC4" w:rsidRPr="68602784">
        <w:rPr>
          <w:rFonts w:asciiTheme="majorBidi" w:hAnsiTheme="majorBidi" w:cstheme="majorBidi"/>
          <w:sz w:val="24"/>
          <w:szCs w:val="24"/>
          <w:lang w:val="en-US"/>
        </w:rPr>
        <w:t xml:space="preserve"> </w:t>
      </w:r>
      <w:r w:rsidR="009514B8" w:rsidRPr="68602784">
        <w:rPr>
          <w:rFonts w:asciiTheme="majorBidi" w:hAnsiTheme="majorBidi" w:cstheme="majorBidi"/>
          <w:sz w:val="24"/>
          <w:szCs w:val="24"/>
          <w:lang w:val="en-US"/>
        </w:rPr>
        <w:t xml:space="preserve">It has been </w:t>
      </w:r>
      <w:r w:rsidR="00410726">
        <w:rPr>
          <w:rFonts w:asciiTheme="majorBidi" w:hAnsiTheme="majorBidi" w:cstheme="majorBidi"/>
          <w:sz w:val="24"/>
          <w:szCs w:val="24"/>
          <w:lang w:val="en-US"/>
        </w:rPr>
        <w:t>estimated</w:t>
      </w:r>
      <w:r w:rsidR="009514B8" w:rsidRPr="68602784">
        <w:rPr>
          <w:rFonts w:asciiTheme="majorBidi" w:hAnsiTheme="majorBidi" w:cstheme="majorBidi"/>
          <w:sz w:val="24"/>
          <w:szCs w:val="24"/>
          <w:lang w:val="en-US"/>
        </w:rPr>
        <w:t xml:space="preserve"> that</w:t>
      </w:r>
      <w:r w:rsidR="00275A7B" w:rsidRPr="68602784">
        <w:rPr>
          <w:rFonts w:asciiTheme="majorBidi" w:hAnsiTheme="majorBidi" w:cstheme="majorBidi"/>
          <w:sz w:val="24"/>
          <w:szCs w:val="24"/>
          <w:lang w:val="en-US"/>
        </w:rPr>
        <w:t xml:space="preserve"> </w:t>
      </w:r>
      <w:r w:rsidR="001502BF" w:rsidRPr="68602784">
        <w:rPr>
          <w:rFonts w:asciiTheme="majorBidi" w:hAnsiTheme="majorBidi" w:cstheme="majorBidi"/>
          <w:sz w:val="24"/>
          <w:szCs w:val="24"/>
          <w:lang w:val="en-US"/>
        </w:rPr>
        <w:t>37-61</w:t>
      </w:r>
      <w:r w:rsidR="00D91F33" w:rsidRPr="68602784">
        <w:rPr>
          <w:rFonts w:asciiTheme="majorBidi" w:hAnsiTheme="majorBidi" w:cstheme="majorBidi"/>
          <w:sz w:val="24"/>
          <w:szCs w:val="24"/>
          <w:lang w:val="en-US"/>
        </w:rPr>
        <w:t xml:space="preserve">% of hospitalized infants and children receive antibiotics </w:t>
      </w:r>
      <w:r w:rsidR="002B6B09" w:rsidRPr="004308E2">
        <w:fldChar w:fldCharType="begin" w:fldLock="1"/>
      </w:r>
      <w:r w:rsidR="00C05BA1">
        <w:rPr>
          <w:rFonts w:asciiTheme="majorBidi" w:hAnsiTheme="majorBidi" w:cstheme="majorBidi"/>
          <w:sz w:val="24"/>
          <w:szCs w:val="24"/>
          <w:lang w:val="en-US"/>
        </w:rPr>
        <w:instrText>ADDIN CSL_CITATION {"citationItems":[{"id":"ITEM-1","itemData":{"DOI":"10.1016/S0924-8579(98)00022-3","ISSN":"0924-8579","abstract":"Antibiotics are among the most commonly prescribed drugs in paediatrics. Because of an overall rise in health care costs, lack of uniformity in drug prescribing and the emergence of antibiotic resistance, monitoring and control of antibiotic use is of growing concern and strict antibiotic policies are warranted. Before such policies can be implemented, detailed knowledge of antibiotic prescribing patterns is important. In this combined retrospective and prospective study the utilisation of antibiotics in a paediatric university hospital over three consecutive years has been analysed. Over an 8-week period (1 November–22 December) in 1994, 1995 and 1996 patient charts were reviewed with regard to antibiotic prescription (generic class, dose, duration and indication). A total of 1120 patients were admitted during the study periods. Antibiotics were prescribed at least once for 36% of hospitalised children, although only 12.3% of the patients receiving antibiotics had a proven bacterial infection. During a single hospitalisation 13, 4.7, 2.6, and 2.7% of all children received 2, 3, 4 or more than four antibiotics, respectively. Infants less than 2 years received antibiotics more frequently than older children (25 and 11% respectively, P=0.0256). More children admitted to the intensive care unit received antibiotics compared with patients admitted on medium care units (49.7 and 29.3% respectively, P&lt;0.0001). They received more often several different antibiotic courses (2.6 courses per patient versus 1.9 courses per patient, P&lt;0.0001). These children were also given more often intravenous rather than oral antibiotics (P&lt;0.0001) Significant differences could be found between the generic classes of antibiotics prescribed to children admitted to the intensive care unit and the medium care. However high variability in dose and duration of antibiotic therapy for the same clinical indication was shown. A high percentage of all hospitalised children receive antibiotics. In most cases antibiotics are started on an empirical basis, without proof of a bacterial infection, either before the start of therapy or afterwards. The fact that children admitted to intensive care units and patients of younger age groups are at special risk of receiving multiple courses of antibiotics, together with the knowledge that antibiotic resistance develops in this setting, suggest that strategies to control antibiotic use should focus on these patient populations.","author":[{"dropping-particle":"","family":"Houten","given":"Marlies A","non-dropping-particle":"van","parse-names":false,"suffix":""},{"dropping-particle":"","family":"Luinge","given":"Klarieke","non-dropping-particle":"","parse-names":false,"suffix":""},{"dropping-particle":"","family":"Laseur","given":"Marian","non-dropping-particle":"","parse-names":false,"suffix":""},{"dropping-particle":"","family":"Kimpen","given":"Jan L.L","non-dropping-particle":"","parse-names":false,"suffix":""}],"container-title":"International Journal of Antimicrobial Agents","id":"ITEM-1","issue":"2","issued":{"date-parts":[["1998","5","21"]]},"page":"161-164","publisher":"Elsevier","title":"Antibiotic utilisation for hospitalised paediatric patients","type":"article-journal","volume":"10"},"uris":["http://www.mendeley.com/documents/?uuid=ed95155a-8bca-414c-bd87-1baff4af329d"]},{"id":"ITEM-2","itemData":{"DOI":"10.1007/s15010-003-4130-1","ISBN":"0300-8126 (Print)\\r0300-8126 (Linking)","ISSN":"0300-8126","PMID":"14735382","abstract":"BACKGROUND: The rise in the use of antibiotics has resulted in increasing health care costs and the emergence of resistant bacteria. Little is known about the general misuse of antibiotics in hospitalized children. We evaluated the utilization of antibiotics in a pediatric teaching hospital aiming to identify targets for improvement of prescription.\\n\\nPATIENTS AND METHODS: Clinical, radiological, laboratory and treatment data of patients hospitalized in a pediatric medical and a pediatric surgery ward were prospectively collected during a 6-week period. A subsequent review of the collected data by a pediatric infectious diseases specialist, taking into consideration existing in-house treatment guidelines, was carried out.\\n\\nRESULTS: A total of 125 (36%) of 349 patients was prescribed 246 antibiotics. The median length of hospital stay for children prescribed antibiotics was 5 days (range, 2-30 days) and for those not prescribed 3 days (1-32 days; p &lt; 0.001). Of 154 patients in the medical ward, 64 (42%) received antibiotics, compared to 61 (31%) of 195 patients in the surgical ward (p &lt; 0.05). Empirical prescriptions were more frequent than prophylactic ones, which were more frequent than therapeutic prescriptions (136 [55%] vs 94 [38%] vs 16 [7%]; p &lt; 0.001). Overall, 85% of the prescriptions were considered justified. The rates of inappropriate prescriptions were similar in the medical and surgical ward, and higher for therapeutic (19%) or prophylactic treatment (18%) than for empirical treatment (12%). Higher inappropriate prescription rates were noted for macrolides than for co-trimoxazole and beta-lactams (50% vs 18% and 15%, respectively; p &lt; 0.05).\\n\\nCONCLUSION: Efforts need to be undertaken towards continuous education of medical staff on judicious antibiotic use, as well as ensuring compliance with existing guidelines. Improvement in the availability of rapid diagnostic methods to discern viral from bacterial infections may help reduce the numbers of empiric therapies in favor of pathogen-targeted therapeutic treatments.","author":[{"dropping-particle":"","family":"Potocki","given":"M","non-dropping-particle":"","parse-names":false,"suffix":""},{"dropping-particle":"","family":"Goette","given":"J","non-dropping-particle":"","parse-names":false,"suffix":""},{"dropping-particle":"","family":"Szucs","given":"T D","non-dropping-particle":"","parse-names":false,"suffix":""},{"dropping-particle":"","family":"Nadal","given":"D","non-dropping-particle":"","parse-names":false,"suffix":""}],"container-title":"Infection","id":"ITEM-2","issue":"6","issued":{"date-parts":[["2003"]]},"page":"398-403","title":"Prospective survey of antibiotic utilization in pediatric hospitalized patients to identify targets for improvement of prescription.","type":"article-journal","volume":"31"},"uris":["http://www.mendeley.com/documents/?uuid=b3f06fc4-6f40-4e8d-9acd-14b2d321a970"]},{"id":"ITEM-3","itemData":{"DOI":"10.1016/j.jhin.2007.04.018","ISSN":"01956701","PMID":"17573155","abstract":"We carried out a one-day prevalence survey of hospital-acquired infections (HAIs) and antimicrobial use in February 2006 in a paediatric hospital in Arkhangelsk, north-western Russia. A total 472 patients aged less than 18 years old were included in the study, of which 395 (84%) had been inpatients in the hospital for at least 48 h on the study day. The overall prevalence of HAI amongst the latter group of patients was 17% [67/395; 95% confidence interval (CI): 13.8-21.2] with upper respiratory tract infections being most frequently diagnosed (45%), followed by lower respiratory tract infections (19%) and urinary tract infections (12%). The highest proportion of HAI was found in patients less than one year old and in those with hospital stays of longer than 10 days. Antimicrobial agents were given to 39% of all hospitalized patients (183/472; 95% CI: 34.5-43.2). Cephalosporins accounted for 39% (82/211) of all antimicrobial prescriptions, followed by the penicillins (22%; 46/211). This study established a baseline for surveillance of HAI and antimicrobial use within the hospital, and facilitated the adoption of targeted infection control measures.","author":[{"dropping-particle":"","family":"Hajdu","given":"A.","non-dropping-particle":"","parse-names":false,"suffix":""},{"dropping-particle":"","family":"Samodova","given":"O.V.","non-dropping-particle":"","parse-names":false,"suffix":""},{"dropping-particle":"","family":"Carlsson","given":"T.R.","non-dropping-particle":"","parse-names":false,"suffix":""},{"dropping-particle":"","family":"Voinova","given":"L.V.","non-dropping-particle":"","parse-names":false,"suffix":""},{"dropping-particle":"","family":"Nazarenko","given":"S.J.","non-dropping-particle":"","parse-names":false,"suffix":""},{"dropping-particle":"","family":"Tjurikov","given":"A.V.","non-dropping-particle":"","parse-names":false,"suffix":""},{"dropping-particle":"","family":"Petrova","given":"E.G.","non-dropping-particle":"","parse-names":false,"suffix":""},{"dropping-particle":"","family":"Tulisov","given":"A.V.","non-dropping-particle":"","parse-names":false,"suffix":""},{"dropping-particle":"","family":"Andresen","given":"S.","non-dropping-particle":"","parse-names":false,"suffix":""},{"dropping-particle":"","family":"Eriksen","given":"H.M.","non-dropping-particle":"","parse-names":false,"suffix":""}],"container-title":"Journal of Hospital Infection","id":"ITEM-3","issue":"4","issued":{"date-parts":[["2007","8"]]},"page":"378-384","title":"A point prevalence survey of hospital-acquired infections and antimicrobial use in a paediatric hospital in north-western Russia","type":"article-journal","volume":"66"},"uris":["http://www.mendeley.com/documents/?uuid=e0242818-b925-333e-909c-67b42adc5fc7"]},{"id":"ITEM-4","itemData":{"DOI":"http://dx.doi.org/10.1016/j.ijantimicag.2008.01.009","ISSN":"0924-8579","abstract":"A controlled intervention study was performed in a paediatric hospital in Russia to improve antibiotic use and to see whether improvements persisted. During October-December 2002, clinical and microbiological data, antibiotic use, costs and outcome were recorded at two wards for gastrointestinal infections (GIIs) and two wards for respiratory tract infections (RTIs). Guidelines for diagnosis and treatment of infections were developed and implemented at one ward for GIIs and one ward for RTIs in 2003. The other two wards served as controls. The same data were recorded during the same 3-month periods in 2003 and 2004. At the intervention ward, the percentage of patients with GII who received antibiotics decreased from 94% in 2002 to 41% in 2003, but increased to 73% in 2004. In RTI patients these percentages were 90% in 2002, 53% in 2003 and 83% in 2004. The proportions of patients who received antibiotics in 2004 were still lower than in 2002: risk difference (RD) = 0.217 (P &lt;= 0.001) in GIIs and RD = 0.073 (P = 0.013) in RTIs. From 2002 to 2004 there was a decrease in cephalosporin use (P = 0.021) and an increase in penicillin use (P = 0.032) in pneumonia. There was no difference in mortality, duration of fever or duration of hospital stay between the intervention and control wards. Antibiotic use could be halved without compromising the quality of patient care, but 1 year after the intervention the use of antibiotics approached pre-intervention levels. Strategies to sustain the effect of interventions are needed. © 2008 Elsevier B.V. and the International Society of Chemotherapy.","author":[{"dropping-particle":"","family":"D.","given":"Berild","non-dropping-particle":"","parse-names":false,"suffix":""},{"dropping-particle":"","family":"T.G.","given":"Abrahamsen","non-dropping-particle":"","parse-names":false,"suffix":""},{"dropping-particle":"","family":"S.","given":"Andresen","non-dropping-particle":"","parse-names":false,"suffix":""},{"dropping-particle":"","family":"E.","given":"Bjorlow","non-dropping-particle":"","parse-names":false,"suffix":""},{"dropping-particle":"","family":"O.","given":"Haug","non-dropping-particle":"","parse-names":false,"suffix":""},{"dropping-particle":"","family":"I.M.","given":"Kossenko","non-dropping-particle":"","parse-names":false,"suffix":""},{"dropping-particle":"","family":"O.I.","given":"Kubar","non-dropping-particle":"","parse-names":false,"suffix":""},{"dropping-particle":"","family":"M.","given":"Lelek","non-dropping-particle":"","parse-names":false,"suffix":""},{"dropping-particle":"","family":"S.I.","given":"Mintchenko","non-dropping-particle":"","parse-names":false,"suffix":""},{"dropping-particle":"","family":"M.F.","given":"Pyasetskaya","non-dropping-particle":"","parse-names":false,"suffix":""},{"dropping-particle":"","family":"S.H.","given":"Ringertz","non-dropping-particle":"","parse-names":false,"suffix":""}],"container-title":"International Journal of Antimicrobial Agents","id":"ITEM-4","issue":"5","issued":{"date-parts":[["2008"]]},"page":"478-483","publisher":"Elsevier (P.O. Box 211, Amsterdam 1000 AE, Netherlands)","publisher-place":"D. Berild, Department of Infectious Diseases, Aker University Hospital, N-0514 Oslo, Norway. E-mail: dag.berild@medisin.uio.no","title":"A controlled intervention study to improve antibiotic use in a Russian paediatric hospital","type":"article-journal","volume":"31"},"uris":["http://www.mendeley.com/documents/?uuid=9462bc3a-a6b7-4cf0-b023-03f1b1407743"]},{"id":"ITEM-5","itemData":{"DOI":"10.1016/j.jhin.2008.01.030","ISSN":"0195-6701","PMID":"18353500","author":[{"dropping-particle":"","family":"Ang","given":"L","non-dropping-particle":"","parse-names":false,"suffix":""},{"dropping-particle":"","family":"Laskar","given":"R","non-dropping-particle":"","parse-names":false,"suffix":""},{"dropping-particle":"","family":"Gray","given":"J W","non-dropping-particle":"","parse-names":false,"suffix":""}],"container-title":"The Journal of hospital infection","id":"ITEM-5","issue":"4","issued":{"date-parts":[["2008","4","1"]]},"page":"372-4","publisher":"Elsevier","title":"A point prevalence study of infection and antimicrobial use at a UK children's hospital.","type":"article-journal","volume":"68"},"uris":["http://www.mendeley.com/documents/?uuid=259f1fed-98e0-472d-8cab-96066e4f3d4c"]}],"mendeley":{"formattedCitation":"&lt;sup&gt;5–9&lt;/sup&gt;","plainTextFormattedCitation":"5–9","previouslyFormattedCitation":"&lt;sup&gt;5–9&lt;/sup&gt;"},"properties":{"noteIndex":0},"schema":"https://github.com/citation-style-language/schema/raw/master/csl-citation.json"}</w:instrText>
      </w:r>
      <w:r w:rsidR="002B6B09" w:rsidRPr="004308E2">
        <w:rPr>
          <w:rFonts w:asciiTheme="majorBidi" w:hAnsiTheme="majorBidi" w:cstheme="majorBidi"/>
          <w:sz w:val="24"/>
          <w:szCs w:val="24"/>
          <w:lang w:val="en-US"/>
        </w:rPr>
        <w:fldChar w:fldCharType="separate"/>
      </w:r>
      <w:r w:rsidR="0098684E" w:rsidRPr="0098684E">
        <w:rPr>
          <w:rFonts w:asciiTheme="majorBidi" w:hAnsiTheme="majorBidi" w:cstheme="majorBidi"/>
          <w:noProof/>
          <w:sz w:val="24"/>
          <w:szCs w:val="24"/>
          <w:vertAlign w:val="superscript"/>
          <w:lang w:val="en-US"/>
        </w:rPr>
        <w:t>5–9</w:t>
      </w:r>
      <w:r w:rsidR="002B6B09" w:rsidRPr="004308E2">
        <w:fldChar w:fldCharType="end"/>
      </w:r>
      <w:r w:rsidR="00D91F33" w:rsidRPr="68602784">
        <w:rPr>
          <w:rFonts w:asciiTheme="majorBidi" w:hAnsiTheme="majorBidi" w:cstheme="majorBidi"/>
          <w:sz w:val="24"/>
          <w:szCs w:val="24"/>
          <w:lang w:val="en-US"/>
        </w:rPr>
        <w:t xml:space="preserve"> and almost half of antibiotic prescriptions in children are unnecessary</w:t>
      </w:r>
      <w:r w:rsidR="002B6B09" w:rsidRPr="004308E2">
        <w:fldChar w:fldCharType="begin" w:fldLock="1"/>
      </w:r>
      <w:r w:rsidR="00C05BA1">
        <w:rPr>
          <w:rFonts w:asciiTheme="majorBidi" w:hAnsiTheme="majorBidi" w:cstheme="majorBidi"/>
          <w:sz w:val="24"/>
          <w:szCs w:val="24"/>
          <w:lang w:val="en-US"/>
        </w:rPr>
        <w:instrText>ADDIN CSL_CITATION {"citationItems":[{"id":"ITEM-1","itemData":{"DOI":"10.1001/jama.279.11.875","ISBN":"0098-7484 (Print)\\r0098-7484 (Linking)","ISSN":"00987484","PMID":"9516004","abstract":"CONTEXT: The spread of antibiotic-resistant bacteria is associated with antibiotic use. Children receive a significant proportion of the antibiotics prescribed each year and represent an important target group for efforts aimed at reducing unnecessary antibiotic use. OBJECTIVE: To evaluate antibiotic-prescribing practices for children younger than 18 years who had received a diagnosis of cold, upper respiratory tract infection (URI), or bronchitis in the United States. DESIGN: Representative national survey of practicing physicians participating in the National Ambulatory Medical Care Survey conducted in 1992 with a response rate of 73%. SETTING: Office-based physician practices. PARTICIPANTS: Physicians completing patient record forms for patients younger than 18 years. MAIN OUTCOME MEASURES: Principal diagnoses and antibiotic prescriptions. RESULTS: A total of 531 pediatric office visits were recorded that included a principal diagnosis of cold, URI, or bronchitis. Antibiotics were prescribed to 44% of patients with common colds, 46% with URIs, and 75% with bronchitis. Extrapolating to the United States, 6.5 million prescriptions (12% of all prescriptions for children) were written for children diagnosed as having a URI or nasopharyngitis (common cold), and 4.7 million (9% of all prescriptions for children) were written for children diagnosed as having bronchitis. After controlling for confounding factors, antibiotics were prescribed more often for children aged 5 to 11 years than for younger children (odds ratio [OR], 1.94; 95% confidence interval [CI], 1.13-3.33) and rates were lower for pediatricians than for nonpediatricians (OR, 0.57; 95% CI, 0.35-0.92). Children aged 0 to 4 years received 53% of all antibiotic prescriptions, and otitis media was the most frequent diagnosis for which antibiotics were prescribed (30% of all prescriptions). CONCLUSIONS: Antibiotic prescribing for children diagnosed as having colds, URIs, and bronchitis, conditions that typically do not benefit from antibiotics, represents a substantial proportion of total antibiotic prescriptions to children in the United States each year.","author":[{"dropping-particle":"","family":"Nyquist","given":"Ann Christine","non-dropping-particle":"","parse-names":false,"suffix":""},{"dropping-particle":"","family":"Gonzales","given":"Ralph","non-dropping-particle":"","parse-names":false,"suffix":""},{"dropping-particle":"","family":"Steiner","given":"John F.","non-dropping-particle":"","parse-names":false,"suffix":""},{"dropping-particle":"","family":"Sande","given":"Merle A.","non-dropping-particle":"","parse-names":false,"suffix":""}],"container-title":"Journal of the American Medical Association","id":"ITEM-1","issue":"11","issued":{"date-parts":[["1998","3","18"]]},"page":"875-877","publisher":"American Medical Association","title":"Antibiotic prescribing for children with colds, upper respiratory tract infections, and bronchitis","type":"article-journal","volume":"279"},"uris":["http://www.mendeley.com/documents/?uuid=797a669e-a8e8-4d05-92e4-1a1c7f5396fe"]},{"id":"ITEM-2","itemData":{"DOI":"10.1001/archinte.163.8.972","ISSN":"0003-9926","PMID":"12719208","abstract":"BACKGROUND Unnecessary use of antimicrobials contributes to the emergence and dissemination of antimicrobial-resistant nosocomial pathogens in part through elimination of normal anaerobic bacterial flora that inhibit overgrowth of pathogenic microorganisms. METHODS A prospective observational study was conducted in a 650-bed, university-affiliated hospital. All adult nonintensive care inpatients for whom new antimicrobials were prescribed during a 2-week period were monitored throughout their hospitalization. We examined how often antimicrobials, in particular those with antianaerobic activity, were used unnecessarily. The reasons for unnecessary therapy were assessed and common patterns of unnecessary use were identified. RESULTS A total of 1941 antimicrobial days of therapy were prescribed for 129 patients. A total of 576 (30%) of the 1941 days of therapy were deemed unnecessary. The most common reasons for unnecessary therapy included administration of antimicrobials for longer than recommended durations (192 days of therapy), administration of antimicrobials for noninfectious or nonbacterial syndromes (187 days of therapy), and treatment of colonizing or contaminating microorganisms (94 days of therapy). Antianaerobic agents accounted for 203 (35%) of the 576 unnecessary antimicrobial days of therapy, and these agents were also frequently prescribed (98 days of therapy) when equally efficacious alternative regimens with minimal antianaerobic activity were available. CONCLUSIONS In our institution, hospitalized patients frequently received unnecessary antimicrobial therapy, and antianaerobic agents were often prescribed when this spectrum of activity was not indicated.","author":[{"dropping-particle":"","family":"Hecker","given":"Michelle T.","non-dropping-particle":"","parse-names":false,"suffix":""},{"dropping-particle":"","family":"Aron","given":"David C.","non-dropping-particle":"","parse-names":false,"suffix":""},{"dropping-particle":"","family":"Patel","given":"Nilam P.","non-dropping-particle":"","parse-names":false,"suffix":""},{"dropping-particle":"","family":"Lehmann","given":"Meghan K.","non-dropping-particle":"","parse-names":false,"suffix":""},{"dropping-particle":"","family":"Donskey","given":"Curtis J.","non-dropping-particle":"","parse-names":false,"suffix":""}],"container-title":"Archives of Internal Medicine","id":"ITEM-2","issue":"8","issued":{"date-parts":[["2003","4","28"]]},"page":"972","title":"Unnecessary Use of Antimicrobials in Hospitalized Patients","type":"article-journal","volume":"163"},"uris":["http://www.mendeley.com/documents/?uuid=5580970a-c860-4175-aaf4-8202e0015139"]},{"id":"ITEM-3","itemData":{"DOI":"10.1007/s00431-008-0815-x","ISSN":"03406199","PMID":"18762979","abstract":"BACKGROUND: The judicious prescription of antibiotics has become a central focus of professional and public health measures to combat the spread of resistant organisms. MATERIALS AND METHODS: A one-year multi-center prospective follow-up study of 1,320 healthy infants was conducted. The study aim was to determine the prevalence and identify the predictors of antibiotics misuse in viral respiratory illnesses among healthy infants in the first year of life. Infants born between August 2001 and February 2002 were recruited through the clinics and dispensaries of 117 pediatricians located in the Greater Beirut area of Lebanon. On each routine visit from birth until one year of life, pediatricians reported any episodes of upper respiratory tract infection (URTI; common cold) and bronchiolitis, as well as the treatment type, duration, and dose. Predictors that were considered included infant, maternal, and pediatrician characteristics. RESULTS: Of the 1,320 recruited infants, 770 (58.3%) had common cold or acute bronchiolitis on at least one occasion during the study period. Pediatricians prescribed antibiotics at least once in 21.4% of cases diagnosed as the common cold and 45.5% of cases of acute bronchiolitis. Logistic regression analysis revealed that antibiotics misuse was more common among infants born to mothers with lower educational levels (odds ratio [OR] = 1.6; 95% confidence interval [CI]: 1.1-2.3). Furthermore, pediatricians tend to prescribe antibiotics in dispensaries more often than in private clinics (OR = 1.4; 95% CI: 1.0-2.3). CONCLUSION: This study shows a substantial quantity of antibiotics prescriptions for common cold and acute bronchiolitis in our population. Our findings suggest that lower maternal education and pediatricians working in dispensaries (versus private clinics) are associated with increased antibiotics misuse.","author":[{"dropping-particle":"","family":"Sayed","given":"Manal F.","non-dropping-particle":"El","parse-names":false,"suffix":""},{"dropping-particle":"","family":"Tamim","given":"Hala","non-dropping-particle":"","parse-names":false,"suffix":""},{"dropping-particle":"","family":"Jamal","given":"Diana","non-dropping-particle":"","parse-names":false,"suffix":""},{"dropping-particle":"","family":"Mumtaz","given":"Ghina","non-dropping-particle":"","parse-names":false,"suffix":""},{"dropping-particle":"","family":"Melki","given":"Imad","non-dropping-particle":"","parse-names":false,"suffix":""},{"dropping-particle":"","family":"Yunis","given":"Khalid","non-dropping-particle":"","parse-names":false,"suffix":""}],"container-title":"European Journal of Pediatrics","id":"ITEM-3","issue":"6","issued":{"date-parts":[["2009","6","2"]]},"page":"667-672","title":"Prospective study on antibiotics misuse among infants with upper respiratory infections","type":"article-journal","volume":"168"},"uris":["http://www.mendeley.com/documents/?uuid=059a1bc6-51df-308c-837d-2dbb353a4c8b"]}],"mendeley":{"formattedCitation":"&lt;sup&gt;10–12&lt;/sup&gt;","plainTextFormattedCitation":"10–12","previouslyFormattedCitation":"&lt;sup&gt;10–12&lt;/sup&gt;"},"properties":{"noteIndex":0},"schema":"https://github.com/citation-style-language/schema/raw/master/csl-citation.json"}</w:instrText>
      </w:r>
      <w:r w:rsidR="002B6B09" w:rsidRPr="004308E2">
        <w:rPr>
          <w:rFonts w:asciiTheme="majorBidi" w:hAnsiTheme="majorBidi" w:cstheme="majorBidi"/>
          <w:sz w:val="24"/>
          <w:szCs w:val="24"/>
          <w:lang w:val="en-US"/>
        </w:rPr>
        <w:fldChar w:fldCharType="separate"/>
      </w:r>
      <w:r w:rsidR="0098684E" w:rsidRPr="0098684E">
        <w:rPr>
          <w:rFonts w:asciiTheme="majorBidi" w:hAnsiTheme="majorBidi" w:cstheme="majorBidi"/>
          <w:noProof/>
          <w:sz w:val="24"/>
          <w:szCs w:val="24"/>
          <w:vertAlign w:val="superscript"/>
          <w:lang w:val="en-US"/>
        </w:rPr>
        <w:t>10–12</w:t>
      </w:r>
      <w:r w:rsidR="002B6B09" w:rsidRPr="004308E2">
        <w:fldChar w:fldCharType="end"/>
      </w:r>
      <w:r w:rsidR="00D91F33" w:rsidRPr="68602784">
        <w:rPr>
          <w:rFonts w:asciiTheme="majorBidi" w:hAnsiTheme="majorBidi" w:cstheme="majorBidi"/>
          <w:sz w:val="24"/>
          <w:szCs w:val="24"/>
          <w:lang w:val="en-US"/>
        </w:rPr>
        <w:t>.</w:t>
      </w:r>
      <w:r w:rsidR="68602784" w:rsidRPr="68602784">
        <w:rPr>
          <w:rFonts w:asciiTheme="majorBidi" w:hAnsiTheme="majorBidi" w:cstheme="majorBidi"/>
          <w:sz w:val="24"/>
          <w:szCs w:val="24"/>
          <w:lang w:val="en-US"/>
        </w:rPr>
        <w:t xml:space="preserve"> </w:t>
      </w:r>
      <w:r w:rsidR="001502BF" w:rsidRPr="68602784">
        <w:rPr>
          <w:rFonts w:asciiTheme="majorBidi" w:hAnsiTheme="majorBidi" w:cstheme="majorBidi"/>
          <w:sz w:val="24"/>
          <w:szCs w:val="24"/>
          <w:lang w:val="en-US"/>
        </w:rPr>
        <w:t>Despite national and international efforts to promote appropriate antibiotic prescribing</w:t>
      </w:r>
      <w:r w:rsidR="00D45511" w:rsidRPr="68602784">
        <w:rPr>
          <w:rFonts w:asciiTheme="majorBidi" w:hAnsiTheme="majorBidi" w:cstheme="majorBidi"/>
          <w:sz w:val="24"/>
          <w:szCs w:val="24"/>
          <w:lang w:val="en-US"/>
        </w:rPr>
        <w:t xml:space="preserve"> </w:t>
      </w:r>
      <w:r w:rsidR="002B6B09" w:rsidRPr="004308E2">
        <w:fldChar w:fldCharType="begin" w:fldLock="1"/>
      </w:r>
      <w:r w:rsidR="00C05BA1">
        <w:rPr>
          <w:rFonts w:asciiTheme="majorBidi" w:hAnsiTheme="majorBidi" w:cstheme="majorBidi"/>
          <w:sz w:val="24"/>
          <w:szCs w:val="24"/>
          <w:lang w:val="en-US"/>
        </w:rPr>
        <w:instrText>ADDIN CSL_CITATION {"citationItems":[{"id":"ITEM-1","itemData":{"URL":"https://assr.regione.emilia-romagna.it/it/servizi/pubblicazioni/rapporti-documenti/faringotonsillite-guida-rapida-2015","accessed":{"date-parts":[["2018","12","18"]]},"id":"ITEM-1","issued":{"date-parts":[["0"]]},"title":"Faringotonsillite in età pediatrica. Guida rapida 2015 — E-R Agenzia sanitaria e sociale regionale","type":"webpage"},"uris":["http://www.mendeley.com/documents/?uuid=462a7a2c-60c0-4f4f-a441-9b638f0ea92f"]}],"mendeley":{"formattedCitation":"&lt;sup&gt;13&lt;/sup&gt;","plainTextFormattedCitation":"13","previouslyFormattedCitation":"&lt;sup&gt;13&lt;/sup&gt;"},"properties":{"noteIndex":0},"schema":"https://github.com/citation-style-language/schema/raw/master/csl-citation.json"}</w:instrText>
      </w:r>
      <w:r w:rsidR="002B6B09" w:rsidRPr="004308E2">
        <w:rPr>
          <w:rFonts w:asciiTheme="majorBidi" w:hAnsiTheme="majorBidi" w:cstheme="majorBidi"/>
          <w:sz w:val="24"/>
          <w:szCs w:val="24"/>
          <w:lang w:val="en-US"/>
        </w:rPr>
        <w:fldChar w:fldCharType="separate"/>
      </w:r>
      <w:r w:rsidR="0098684E" w:rsidRPr="0098684E">
        <w:rPr>
          <w:rFonts w:asciiTheme="majorBidi" w:hAnsiTheme="majorBidi" w:cstheme="majorBidi"/>
          <w:noProof/>
          <w:sz w:val="24"/>
          <w:szCs w:val="24"/>
          <w:vertAlign w:val="superscript"/>
          <w:lang w:val="en-US"/>
        </w:rPr>
        <w:t>13</w:t>
      </w:r>
      <w:r w:rsidR="002B6B09" w:rsidRPr="004308E2">
        <w:fldChar w:fldCharType="end"/>
      </w:r>
      <w:r w:rsidR="001502BF" w:rsidRPr="68602784">
        <w:rPr>
          <w:rFonts w:asciiTheme="majorBidi" w:hAnsiTheme="majorBidi" w:cstheme="majorBidi"/>
          <w:sz w:val="24"/>
          <w:szCs w:val="24"/>
          <w:lang w:val="en-US"/>
        </w:rPr>
        <w:t>, Italy is one of the European countr</w:t>
      </w:r>
      <w:r w:rsidR="00410726">
        <w:rPr>
          <w:rFonts w:asciiTheme="majorBidi" w:hAnsiTheme="majorBidi" w:cstheme="majorBidi"/>
          <w:sz w:val="24"/>
          <w:szCs w:val="24"/>
          <w:lang w:val="en-US"/>
        </w:rPr>
        <w:t>ies</w:t>
      </w:r>
      <w:r w:rsidR="001502BF" w:rsidRPr="68602784">
        <w:rPr>
          <w:rFonts w:asciiTheme="majorBidi" w:hAnsiTheme="majorBidi" w:cstheme="majorBidi"/>
          <w:sz w:val="24"/>
          <w:szCs w:val="24"/>
          <w:lang w:val="en-US"/>
        </w:rPr>
        <w:t xml:space="preserve"> with the highest rate of </w:t>
      </w:r>
      <w:r w:rsidR="00410726">
        <w:rPr>
          <w:rFonts w:asciiTheme="majorBidi" w:hAnsiTheme="majorBidi" w:cstheme="majorBidi"/>
          <w:sz w:val="24"/>
          <w:szCs w:val="24"/>
          <w:lang w:val="en-US"/>
        </w:rPr>
        <w:t>in</w:t>
      </w:r>
      <w:r w:rsidR="001502BF" w:rsidRPr="68602784">
        <w:rPr>
          <w:rFonts w:asciiTheme="majorBidi" w:hAnsiTheme="majorBidi" w:cstheme="majorBidi"/>
          <w:sz w:val="24"/>
          <w:szCs w:val="24"/>
          <w:lang w:val="en-US"/>
        </w:rPr>
        <w:t>appropriate antibiotic prescriptions</w:t>
      </w:r>
      <w:r w:rsidR="00AC3AF1" w:rsidRPr="68602784">
        <w:rPr>
          <w:rFonts w:asciiTheme="majorBidi" w:hAnsiTheme="majorBidi" w:cstheme="majorBidi"/>
          <w:sz w:val="24"/>
          <w:szCs w:val="24"/>
          <w:lang w:val="en-US"/>
        </w:rPr>
        <w:t xml:space="preserve"> </w:t>
      </w:r>
      <w:r w:rsidR="00E269CC" w:rsidRPr="68602784">
        <w:rPr>
          <w:rFonts w:asciiTheme="majorBidi" w:hAnsiTheme="majorBidi" w:cstheme="majorBidi"/>
          <w:sz w:val="24"/>
          <w:szCs w:val="24"/>
          <w:lang w:val="en-US"/>
        </w:rPr>
        <w:t>(e.g.</w:t>
      </w:r>
      <w:r w:rsidR="00AC3AF1" w:rsidRPr="68602784">
        <w:rPr>
          <w:rFonts w:asciiTheme="majorBidi" w:hAnsiTheme="majorBidi" w:cstheme="majorBidi"/>
          <w:sz w:val="24"/>
          <w:szCs w:val="24"/>
          <w:lang w:val="en-US"/>
        </w:rPr>
        <w:t xml:space="preserve"> </w:t>
      </w:r>
      <w:r w:rsidR="00E269CC" w:rsidRPr="68602784">
        <w:rPr>
          <w:rFonts w:asciiTheme="majorBidi" w:hAnsiTheme="majorBidi" w:cstheme="majorBidi"/>
          <w:sz w:val="24"/>
          <w:szCs w:val="24"/>
          <w:lang w:val="en-US"/>
        </w:rPr>
        <w:t>first line treatment prescription not in line with the guidelines or antibiotics prescribed for a diagnosis with a viral etiology)</w:t>
      </w:r>
      <w:r w:rsidR="001E6E2C">
        <w:rPr>
          <w:rFonts w:asciiTheme="majorBidi" w:hAnsiTheme="majorBidi" w:cstheme="majorBidi"/>
          <w:sz w:val="24"/>
          <w:szCs w:val="24"/>
          <w:lang w:val="en-US"/>
        </w:rPr>
        <w:t>,</w:t>
      </w:r>
      <w:r w:rsidR="001502BF" w:rsidRPr="68602784">
        <w:rPr>
          <w:rFonts w:asciiTheme="majorBidi" w:hAnsiTheme="majorBidi" w:cstheme="majorBidi"/>
          <w:sz w:val="24"/>
          <w:szCs w:val="24"/>
          <w:lang w:val="en-US"/>
        </w:rPr>
        <w:t xml:space="preserve"> with an overuse of broad spectrum antibiotics </w:t>
      </w:r>
      <w:r w:rsidR="002B6B09" w:rsidRPr="004308E2">
        <w:fldChar w:fldCharType="begin" w:fldLock="1"/>
      </w:r>
      <w:r w:rsidR="00C05BA1">
        <w:rPr>
          <w:rFonts w:asciiTheme="majorBidi" w:hAnsiTheme="majorBidi" w:cstheme="majorBidi"/>
          <w:sz w:val="24"/>
          <w:szCs w:val="24"/>
          <w:lang w:val="en-US"/>
        </w:rPr>
        <w:instrText>ADDIN CSL_CITATION {"citationItems":[{"id":"ITEM-1","itemData":{"DOI":"10.1371/journal.pone.0154662","ISBN":"1932-6203","ISSN":"19326203","PMID":"27182926","abstract":"BACKGROUND: Antimicrobials are the most commonly prescribed drugs. Many studies have evaluated antibiotic prescriptions in the paediatric outpatient but few studies describing the real antibiotic consumption in Italian children's hospitals have been published. Point-prevalence survey (PPS) has been shown to be a simple, feasible and reliable standardized method for antimicrobials surveillance in children and neonates admitted to the hospital. In this paper, we presented data from a PPS on antimicrobial prescriptions carried out in 7 large Italian paediatric institutions. METHODS: A 1-day PPS on antibiotic use in hospitalized neonates and children was performed in Italy between October and December 2012 as part of the Antibiotic Resistance and Prescribing in European Children project (ARPEC). Seven institutions in seven Italian cities were involved. The survey included all admitted patients less than 18 years of age present in the ward at 8:00 am on the day of the survey, who had at least one on-going antibiotic prescription. For all patients data about age, weight, underlying disease, antimicrobial agent, dose and indication for treatment were collected. RESULTS: The PPS was performed in 61 wards within 7 Italian institutions. A total of 899 patients were eligible and 349 (38.9%) had an on-going prescription for one or more antibiotics, with variable rates among the hospitals (25.7% - 53.8%). We describe antibiotic prescriptions separately in neonates (&lt;30 days old) and children (&gt; = 30 days to &lt;18 years old). In the neonatal cohort, 62.8% received antibiotics for prophylaxis and only 37.2% on those on antibiotics were treated for infection. Penicillins and aminoglycosides were the most prescribed antibiotic classes. In the paediatric cohort, 64.4% of patients were receiving antibiotics for treatment of infections and 35.5% for prophylaxis. Third generation cephalosporins and penicillin plus inhibitors were the top two antibiotic classes. The main reason for prescribing antibiotic therapy in children was lower respiratory tract infections (LRTI), followed by febrile neutropenia/fever in oncologic patients, while, in neonates, sepsis was the most common indication for treatment. Focusing on prescriptions for LRTI, 43.3% of patients were treated with 3rd generation cephalosporins, followed by macrolides (26.9%), quinolones (16.4%) and carbapenems (14.9%) and 50.1% of LRTI cases were receiving more than one antibiotic. For neutropenic fever/fever in oncolo…","author":[{"dropping-particle":"","family":"Luca","given":"Maia","non-dropping-particle":"De","parse-names":false,"suffix":""},{"dropping-particle":"","family":"Donà","given":"Daniele","non-dropping-particle":"","parse-names":false,"suffix":""},{"dropping-particle":"","family":"Montagnani","given":"Carlotta","non-dropping-particle":"","parse-names":false,"suffix":""},{"dropping-particle":"Lo","family":"Vecchio","given":"Andrea","non-dropping-particle":"","parse-names":false,"suffix":""},{"dropping-particle":"","family":"Romanengo","given":"Marta","non-dropping-particle":"","parse-names":false,"suffix":""},{"dropping-particle":"","family":"Tagliabue","given":"Claudia","non-dropping-particle":"","parse-names":false,"suffix":""},{"dropping-particle":"","family":"Centenari","given":"Chiara","non-dropping-particle":"","parse-names":false,"suffix":""},{"dropping-particle":"","family":"D'Argenio","given":"Patrizia","non-dropping-particle":"","parse-names":false,"suffix":""},{"dropping-particle":"","family":"Lundin","given":"Rebecca","non-dropping-particle":"","parse-names":false,"suffix":""},{"dropping-particle":"","family":"Giaquinto","given":"Carlo","non-dropping-particle":"","parse-names":false,"suffix":""},{"dropping-particle":"","family":"Galli","given":"Luisa","non-dropping-particle":"","parse-names":false,"suffix":""},{"dropping-particle":"","family":"Guarino","given":"Alfredo","non-dropping-particle":"","parse-names":false,"suffix":""},{"dropping-particle":"","family":"Esposito","given":"Susanna","non-dropping-particle":"","parse-names":false,"suffix":""},{"dropping-particle":"","family":"Sharland","given":"Mike","non-dropping-particle":"","parse-names":false,"suffix":""},{"dropping-particle":"","family":"Versporten","given":"Ann","non-dropping-particle":"","parse-names":false,"suffix":""},{"dropping-particle":"","family":"Goossens","given":"Herman","non-dropping-particle":"","parse-names":false,"suffix":""},{"dropping-particle":"","family":"Nicolini","given":"Giangiacomo","non-dropping-particle":"","parse-names":false,"suffix":""}],"container-title":"PLoS ONE","id":"ITEM-1","issue":"5","issued":{"date-parts":[["2016"]]},"page":"1-14","title":"Antibiotic prescriptions and prophylaxis in Italian children. Is it time to change? Data from the ARPEC project","type":"article-journal","volume":"11"},"uris":["http://www.mendeley.com/documents/?uuid=91831a8f-9b29-41bf-bc33-971c7c040788"]},{"id":"ITEM-2","itemData":{"DOI":"10.1136/bmjpo-2017-000169","ISSN":"2399-9772","PMID":"29637165","abstract":"Objective To evaluate the quality of paediatricians' antibiotic prescribing using administrative databases. Methods The data source was the database of reimbursed prescriptions of the Lombardy Region, Italy. Children 1-13 years were included. An index prescription was defined as the first antibiotic prescription during a year period (2011) that occurred without previous, recent, antibiotic prescriptions or hospital or emergency department admissions. The A indicator was the percentage of children, cared for by paediatricians, receiving amoxicillin at the index prescription (minimum target 50%). The B indicator was the percentage of children receiving exclusively non-penicillin antibiotics in unrelated infection episodes (maximum target 10%). Indicators were evaluated for each prescriber and geographical area. Results Overall 424 280 children (cared for by 1164 paediatricians) received an index prescription and were included in the study. Amoxicillin alone was prescribed at the index prescription only to 23.6% of children (7.9%-46.3% within different areas of the region).The percentage of paediatricians who reached the target for the quality indicators was low (12.8% A indicator; 54.0% B indicator; 11.3% both). Almost half of the paediatricians (44.5%) showed inadequate quality of antibiotic prescribing, failing to reach the target for both indicators. Quality of prescribing was about four times worse in high prescribers and younger paediatricians. A geographical cluster of paediatricians reaching the target for both indicators was identified. These paediatricians had, for several years, previously been involved in educational programme. Conclusions Quality of prescribing was generally unsatisfactory, but increased in a group of paediatricians previously involved in educational interventions and increased with increasing age. Further studies are warranted in order to validate these promising indicators as a benchmarking tool in other studies, when diagnosis is unknown.","author":[{"dropping-particle":"","family":"Piovani","given":"Daniele","non-dropping-particle":"","parse-names":false,"suffix":""},{"dropping-particle":"","family":"Clavenna","given":"Antonio","non-dropping-particle":"","parse-names":false,"suffix":""},{"dropping-particle":"","family":"Cartabia","given":"Massimo","non-dropping-particle":"","parse-names":false,"suffix":""},{"dropping-particle":"","family":"Bortolotti","given":"Angela","non-dropping-particle":"","parse-names":false,"suffix":""},{"dropping-particle":"","family":"Fortino","given":"Ida","non-dropping-particle":"","parse-names":false,"suffix":""},{"dropping-particle":"","family":"Merlino","given":"Luca","non-dropping-particle":"","parse-names":false,"suffix":""},{"dropping-particle":"","family":"Bonati","given":"Maurizio","non-dropping-particle":"","parse-names":false,"suffix":""}],"container-title":"BMJ paediatrics open","id":"ITEM-2","issue":"1","issued":{"date-parts":[["2017"]]},"page":"e000169","publisher":"BMJ Publishing Group","title":"Assessing the quality of paediatric antibiotic prescribing by community paediatricians: a database analysis of prescribing in Lombardy.","type":"article-journal","volume":"1"},"uris":["http://www.mendeley.com/documents/?uuid=a97c8cfb-f4ad-32a8-bc92-384a36dc7d5a"]},{"id":"ITEM-3","itemData":{"DOI":"10.1186/s13052-015-0144-4","ISSN":"18247288","PMID":"25948496","abstract":"BACKGROUND Acute otitis media (AOM) is one of the most common childhood infectious diseases. The recent Italian Pediatric Guidelines for the treatment of AOM constitutes a step forward in the management of children with uncomplicated AOM. The aim of this study was to evaluate antibiotic prescription patterns for AOM in a Pediatric Emergency Department (PED) after those guidelines were introduced and to assess the relationship between implementation of the \"watchful waiting\" strategy and the incidence of acute mastoiditis in the PED. METHODS This retrospective study was conducted between 1st January 2007 to 31st December 2013 at the PED of the University of Modena and Reggio Emilia in Modena (Italy). All children between 0 and 14 years who were examined because of symptoms and/or signs of AOM and acute mastoiditis were enrolled. Pearson's chi-squared test was used to evaluate if introduction of the Italian Paediatric Guidelines was associated with a reduction in the antibiotic prescription pattern in children with AOM and/or with an increase in mastoiditis frequency. RESULTS 4,573 (89.4%) patients were included in our analysis, antibiotics were prescribed to 81% cases of the children diagnosed with AOM. The frequency of antibiotic prescribing continued to be stable after the Italian guidelines were introduced (82% versus 81%). Forty children were admitted to hospital with a diagnosis of acute mastoiditis. Our study did not find any association between the number of cases of acute mastoiditis and the percentage of patients treated with antibiotics; the annual incidence of mastoiditis before and after the new guidelines were published was, in fact, stable. CONCLUSIONS Despite the diffusion of clinical guidelines recommending a \"watchful waiting\" approach for children with AOM, the antibiotic prescription rate continues to be high. It appears to be more difficult to impact the percentage of cases for which antibiotics are prescribed than the type of antibiotic that is utilized. In view of these findings, a close follow-up control by the primary care paediatrician or a scheduled follow-up appointment at the PED and incisive campaigns to promote parents' awareness of proper antibiotic use appear to be warranted.","author":[{"dropping-particle":"","family":"Palma","given":"Silvia","non-dropping-particle":"","parse-names":false,"suffix":""},{"dropping-particle":"","family":"Rosafio","given":"Cristiano","non-dropping-particle":"","parse-names":false,"suffix":""},{"dropping-particle":"Del","family":"Giovane","given":"Cinzia","non-dropping-particle":"","parse-names":false,"suffix":""},{"dropping-particle":"","family":"Patianna","given":"Viviana Dora","non-dropping-particle":"","parse-names":false,"suffix":""},{"dropping-particle":"","family":"Lucaccioni","given":"Laura","non-dropping-particle":"","parse-names":false,"suffix":""},{"dropping-particle":"","family":"Genovese","given":"Elisabetta","non-dropping-particle":"","parse-names":false,"suffix":""},{"dropping-particle":"","family":"Bertolani","given":"Paolo","non-dropping-particle":"","parse-names":false,"suffix":""},{"dropping-particle":"","family":"Iughetti","given":"Lorenzo","non-dropping-particle":"","parse-names":false,"suffix":""},{"dropping-particle":"","family":"Giovane","given":"Cinzia","non-dropping-particle":"Del","parse-names":false,"suffix":""},{"dropping-particle":"","family":"Patianna","given":"Viviana Dora","non-dropping-particle":"","parse-names":false,"suffix":""},{"dropping-particle":"","family":"Lucaccioni","given":"Laura","non-dropping-particle":"","parse-names":false,"suffix":""},{"dropping-particle":"","family":"Genovese","given":"Elisabetta","non-dropping-particle":"","parse-names":false,"suffix":""},{"dropping-particle":"","family":"Bertolani","given":"Paolo","non-dropping-particle":"","parse-names":false,"suffix":""},{"dropping-particle":"","family":"Iughetti","given":"Lorenzo","non-dropping-particle":"","parse-names":false,"suffix":""},{"dropping-particle":"Del","family":"Giovane","given":"Cinzia","non-dropping-particle":"","parse-names":false,"suffix":""},{"dropping-particle":"","family":"Patianna","given":"Viviana Dora","non-dropping-particle":"","parse-names":false,"suffix":""},{"dropping-particle":"","family":"Lucaccioni","given":"Laura","non-dropping-particle":"","parse-names":false,"suffix":""},{"dropping-particle":"","family":"Genovese","given":"Elisabetta","non-dropping-particle":"","parse-names":false,"suffix":""},{"dropping-particle":"","family":"Bertolani","given":"Paolo","non-dropping-particle":"","parse-names":false,"suffix":""},{"dropping-particle":"","family":"Iughetti","given":"Lorenzo","non-dropping-particle":"","parse-names":false,"suffix":""}],"container-title":"Italian Journal of Pediatrics","id":"ITEM-3","issue":"1","issued":{"date-parts":[["2015","5","7"]]},"page":"4-9","publisher":"BioMed Central","title":"The impact of the Italian guidelines on antibiotic prescription practices for acute otitis media in a paediatric emergency setting","type":"article-journal","volume":"41"},"uris":["http://www.mendeley.com/documents/?uuid=2d867846-ae6a-4306-b87b-435ce0bbb3f4"]},{"id":"ITEM-4","itemData":{"DOI":"10.1097/INF.0000000000001976","ISBN":"0039049875386","ISSN":"0891-3668","PMID":"29561517","abstract":"BACKGROUND Although Italian pediatric antimicrobial prescription rates are among the highest in Europe, little action has been taken to improve the appropriateness of antimicrobial prescriptions. The primary aim of this study was to assess changes in antibiotic prescription before and after acute otitis media (AOM) and group A streptococcus (GAS) pharyngitis Clinical Pathway (CP) implementation; secondary aims were to compare treatment failures and to assess change in the total antibiotics costs before and after CP implementation. METHODS Pre-post quasi-experimental study comparing the 6-month period before CP implementation (baseline period: October 15, 2014, through April 15, 2015) to the 6 months after intervention (postintervention: October 15, 2015, through April 15, 2016). RESULTS Two hundred ninety-five pre- and 278 postintervention emergency department visits were associated with AOM. After CP implementation, there was an increase in \"wait and see\" approach and a decrease in overall prescription of broad-spectrum antibiotics from 53.2% to 32.4% (P &lt; 0.001). One hundred fifty-one pre- and 166 postimplementation clinic visits were associated with GAS pharyngitis, with a decrease in broad-spectrum prescription after CP implementation (46.4% vs. 6.6%; P &lt; 0.001). For both conditions, no difference was found in treatment failure, and total antibiotics cost was significantly reduced after CP implementation, with a decrease especially in broad-spectrum antibiotics costs. CONCLUSIONS A reduction in broad-spectrum antibiotic prescriptions and a reduction in the total cost of antibiotics for AOM and GAS pharyngitis along with an increase in \"wait and see\" prescribing for AOM indicate effectiveness of CP for antimicrobial stewardship in this setting.","author":[{"dropping-particle":"","family":"Dona","given":"Daniele","non-dropping-particle":"","parse-names":false,"suffix":""},{"dropping-particle":"","family":"Baraldi","given":"Maura","non-dropping-particle":"","parse-names":false,"suffix":""},{"dropping-particle":"","family":"Brigadoi","given":"Giulia","non-dropping-particle":"","parse-names":false,"suffix":""},{"dropping-particle":"","family":"Lundin","given":"Rebecca","non-dropping-particle":"","parse-names":false,"suffix":""},{"dropping-particle":"","family":"Perilongo","given":"Giorgio","non-dropping-particle":"","parse-names":false,"suffix":""},{"dropping-particle":"","family":"Hamdy","given":"Rana F.","non-dropping-particle":"","parse-names":false,"suffix":""},{"dropping-particle":"","family":"Zaoutis","given":"Theoklis","non-dropping-particle":"","parse-names":false,"suffix":""},{"dropping-particle":"","family":"Dalt","given":"Liviana","non-dropping-particle":"Da","parse-names":false,"suffix":""},{"dropping-particle":"","family":"Giaquinto","given":"Carlo","non-dropping-particle":"","parse-names":false,"suffix":""}],"container-title":"The Pediatric Infectious Disease Journal","id":"ITEM-4","issue":"9","issued":{"date-parts":[["2018","3"]]},"page":"1","title":"The Impact of Clinical Pathways on Antibiotic Prescribing for Acute Otitis Media and Pharyngitis in the Emergency Department","type":"article-journal","volume":"37"},"uris":["http://www.mendeley.com/documents/?uuid=cb1fcdd7-c468-425b-9d2c-5988249a37e4"]}],"mendeley":{"formattedCitation":"&lt;sup&gt;14–17&lt;/sup&gt;","plainTextFormattedCitation":"14–17","previouslyFormattedCitation":"&lt;sup&gt;14–17&lt;/sup&gt;"},"properties":{"noteIndex":0},"schema":"https://github.com/citation-style-language/schema/raw/master/csl-citation.json"}</w:instrText>
      </w:r>
      <w:r w:rsidR="002B6B09" w:rsidRPr="004308E2">
        <w:rPr>
          <w:rFonts w:asciiTheme="majorBidi" w:hAnsiTheme="majorBidi" w:cstheme="majorBidi"/>
          <w:sz w:val="24"/>
          <w:szCs w:val="24"/>
          <w:lang w:val="en-US"/>
        </w:rPr>
        <w:fldChar w:fldCharType="separate"/>
      </w:r>
      <w:r w:rsidR="0098684E" w:rsidRPr="0098684E">
        <w:rPr>
          <w:rFonts w:asciiTheme="majorBidi" w:hAnsiTheme="majorBidi" w:cstheme="majorBidi"/>
          <w:noProof/>
          <w:sz w:val="24"/>
          <w:szCs w:val="24"/>
          <w:vertAlign w:val="superscript"/>
          <w:lang w:val="en-US"/>
        </w:rPr>
        <w:t>14–17</w:t>
      </w:r>
      <w:r w:rsidR="002B6B09" w:rsidRPr="004308E2">
        <w:fldChar w:fldCharType="end"/>
      </w:r>
      <w:r w:rsidR="001502BF" w:rsidRPr="68602784">
        <w:rPr>
          <w:rFonts w:asciiTheme="majorBidi" w:hAnsiTheme="majorBidi" w:cstheme="majorBidi"/>
          <w:sz w:val="24"/>
          <w:szCs w:val="24"/>
          <w:lang w:val="en-US"/>
        </w:rPr>
        <w:t xml:space="preserve">. </w:t>
      </w:r>
    </w:p>
    <w:p w14:paraId="599BFBEC" w14:textId="68178FEE" w:rsidR="00FC5E93" w:rsidRPr="004308E2" w:rsidRDefault="00E53994" w:rsidP="00785B67">
      <w:pPr>
        <w:autoSpaceDE w:val="0"/>
        <w:autoSpaceDN w:val="0"/>
        <w:adjustRightInd w:val="0"/>
        <w:spacing w:line="480" w:lineRule="auto"/>
        <w:jc w:val="both"/>
        <w:rPr>
          <w:rFonts w:asciiTheme="majorBidi" w:hAnsiTheme="majorBidi" w:cstheme="majorBidi"/>
          <w:sz w:val="24"/>
          <w:szCs w:val="24"/>
          <w:lang w:val="en-US"/>
        </w:rPr>
      </w:pPr>
      <w:r w:rsidRPr="00AC3AF1">
        <w:rPr>
          <w:rFonts w:asciiTheme="majorBidi" w:hAnsiTheme="majorBidi" w:cstheme="majorBidi"/>
          <w:sz w:val="24"/>
          <w:szCs w:val="24"/>
          <w:lang w:val="en-US"/>
        </w:rPr>
        <w:t xml:space="preserve">Acute otitis media </w:t>
      </w:r>
      <w:r w:rsidR="001001B8" w:rsidRPr="00AC3AF1">
        <w:rPr>
          <w:rFonts w:asciiTheme="majorBidi" w:hAnsiTheme="majorBidi" w:cstheme="majorBidi"/>
          <w:sz w:val="24"/>
          <w:szCs w:val="24"/>
          <w:lang w:val="en-US"/>
        </w:rPr>
        <w:t xml:space="preserve">(AOM) </w:t>
      </w:r>
      <w:r w:rsidRPr="00AC3AF1">
        <w:rPr>
          <w:rFonts w:asciiTheme="majorBidi" w:hAnsiTheme="majorBidi" w:cstheme="majorBidi"/>
          <w:sz w:val="24"/>
          <w:szCs w:val="24"/>
          <w:lang w:val="en-US"/>
        </w:rPr>
        <w:t xml:space="preserve">and </w:t>
      </w:r>
      <w:r w:rsidR="001001B8" w:rsidRPr="00AC3AF1">
        <w:rPr>
          <w:rFonts w:asciiTheme="majorBidi" w:hAnsiTheme="majorBidi" w:cstheme="majorBidi"/>
          <w:sz w:val="24"/>
          <w:szCs w:val="24"/>
          <w:lang w:val="en-US"/>
        </w:rPr>
        <w:t>pharyngitis</w:t>
      </w:r>
      <w:r w:rsidRPr="00AC3AF1">
        <w:rPr>
          <w:rFonts w:asciiTheme="majorBidi" w:hAnsiTheme="majorBidi" w:cstheme="majorBidi"/>
          <w:sz w:val="24"/>
          <w:szCs w:val="24"/>
          <w:lang w:val="en-US"/>
        </w:rPr>
        <w:t xml:space="preserve"> are two of the most common </w:t>
      </w:r>
      <w:r w:rsidR="002243B3">
        <w:rPr>
          <w:rFonts w:asciiTheme="majorBidi" w:hAnsiTheme="majorBidi" w:cstheme="majorBidi"/>
          <w:sz w:val="24"/>
          <w:szCs w:val="24"/>
          <w:lang w:val="en-US"/>
        </w:rPr>
        <w:t>infections in pediatrics</w:t>
      </w:r>
      <w:r w:rsidRPr="00AC3AF1">
        <w:rPr>
          <w:rFonts w:asciiTheme="majorBidi" w:hAnsiTheme="majorBidi" w:cstheme="majorBidi"/>
          <w:sz w:val="24"/>
          <w:szCs w:val="24"/>
          <w:lang w:val="en-US"/>
        </w:rPr>
        <w:t xml:space="preserve">, and </w:t>
      </w:r>
      <w:r w:rsidR="001E6E2C">
        <w:rPr>
          <w:rFonts w:asciiTheme="majorBidi" w:hAnsiTheme="majorBidi" w:cstheme="majorBidi"/>
          <w:sz w:val="24"/>
          <w:szCs w:val="24"/>
          <w:lang w:val="en-US"/>
        </w:rPr>
        <w:t xml:space="preserve">a </w:t>
      </w:r>
      <w:r w:rsidRPr="00AC3AF1">
        <w:rPr>
          <w:rFonts w:asciiTheme="majorBidi" w:hAnsiTheme="majorBidi" w:cstheme="majorBidi"/>
          <w:sz w:val="24"/>
          <w:szCs w:val="24"/>
          <w:lang w:val="en-US"/>
        </w:rPr>
        <w:t xml:space="preserve">main </w:t>
      </w:r>
      <w:r w:rsidR="002243B3">
        <w:rPr>
          <w:rFonts w:asciiTheme="majorBidi" w:hAnsiTheme="majorBidi" w:cstheme="majorBidi"/>
          <w:sz w:val="24"/>
          <w:szCs w:val="24"/>
          <w:lang w:val="en-US"/>
        </w:rPr>
        <w:t>cause of</w:t>
      </w:r>
      <w:r w:rsidRPr="00AC3AF1">
        <w:rPr>
          <w:rFonts w:asciiTheme="majorBidi" w:hAnsiTheme="majorBidi" w:cstheme="majorBidi"/>
          <w:sz w:val="24"/>
          <w:szCs w:val="24"/>
          <w:lang w:val="en-US"/>
        </w:rPr>
        <w:t xml:space="preserve"> antibiotic prescri</w:t>
      </w:r>
      <w:r w:rsidR="002243B3">
        <w:rPr>
          <w:rFonts w:asciiTheme="majorBidi" w:hAnsiTheme="majorBidi" w:cstheme="majorBidi"/>
          <w:sz w:val="24"/>
          <w:szCs w:val="24"/>
          <w:lang w:val="en-US"/>
        </w:rPr>
        <w:t xml:space="preserve">ptions </w:t>
      </w:r>
      <w:r w:rsidR="00E269CC" w:rsidRPr="00652353">
        <w:rPr>
          <w:rFonts w:asciiTheme="majorBidi" w:hAnsiTheme="majorBidi" w:cstheme="majorBidi"/>
          <w:sz w:val="24"/>
          <w:szCs w:val="24"/>
          <w:lang w:val="en-US"/>
        </w:rPr>
        <w:fldChar w:fldCharType="begin" w:fldLock="1"/>
      </w:r>
      <w:r w:rsidR="00C05BA1">
        <w:rPr>
          <w:rFonts w:asciiTheme="majorBidi" w:hAnsiTheme="majorBidi" w:cstheme="majorBidi"/>
          <w:sz w:val="24"/>
          <w:szCs w:val="24"/>
          <w:lang w:val="en-US"/>
        </w:rPr>
        <w:instrText>ADDIN CSL_CITATION {"citationItems":[{"id":"ITEM-1","itemData":{"DOI":"http://dx.doi.org/10.1586/14787210.2014.944503","ISSN":"1478-7210","abstract":"Objective: To evaluate whether physicians follow current guidelines for managing acute otitis media (AOM) and whether educational programs are needed to improve knowledge of AOM treatment among paediatricians (PEDs) and otolaryngologists (ENTs) Methods: A total of 1270 PEDs and 852 ENTs were randomly selected and interviewed with an anonymous questionnaire about how they managed AOM. Results: Inappropriate AOM approaches were identified among 60.2% of PEDs and 88.5% of ENTs (p &lt; 0.001). Amoxicillin and amoxicillin with clavulanic acid were appropriately chosen as first-line drugs by the majority of PEDs and ENTs, although significantly more ENTs reported otherwise (15.8% PEDs vs 25.5% ENTs; p &lt; 0.001). ENTs were significantly more likely than PEDs to report prescribing decongestants, mucolytics, anti-inflammatory drugs, and steroids (p &lt; 0.001). Conclusion: These results show that AOM prescriptions for antibiotics and adjunctive treatments are often inappropriate and highlight the need for educational strategies aimed at PEDs and ENTs to improve their compliance with evidence-based guidelines for AOM treatment. © 2014 Informa UK, Ltd.","author":[{"dropping-particle":"","family":"P.","given":"Marchisio","non-dropping-particle":"","parse-names":false,"suffix":""},{"dropping-particle":"","family":"M.","given":"Tagliabue","non-dropping-particle":"","parse-names":false,"suffix":""},{"dropping-particle":"","family":"C.","given":"Klersy","non-dropping-particle":"","parse-names":false,"suffix":""},{"dropping-particle":"","family":"E.","given":"Mira","non-dropping-particle":"","parse-names":false,"suffix":""},{"dropping-particle":"","family":"F.","given":"Pagella","non-dropping-particle":"","parse-names":false,"suffix":""},{"dropping-particle":"","family":"E.","given":"Baggi","non-dropping-particle":"","parse-names":false,"suffix":""},{"dropping-particle":"","family":"M.","given":"Fattizzo","non-dropping-particle":"","parse-names":false,"suffix":""},{"dropping-particle":"","family":"S.","given":"Esposito","non-dropping-particle":"","parse-names":false,"suffix":""}],"container-title":"Expert Review of Anti-Infective Therapy","id":"ITEM-1","issue":"9","issued":{"date-parts":[["2014"]]},"page":"1159-1163","publisher":"Expert Reviews Ltd. (E-mail: info@expert-reviews.com)","publisher-place":"S. Esposito, Pediatric Highly Intensive Care Unit, Department of Pathophysiology and Transplantation, Fondazione IRCCS Ca' Granda Ospedale Maggiore Policlinico, Milan, Italy. E-mail: susanna.esposito@unimi.it","title":"Patterns in acute otitis media drug prescriptions: A survey of Italian pediatricians and otolaryngologists","type":"article-journal","volume":"12"},"uris":["http://www.mendeley.com/documents/?uuid=85baf553-2f98-428b-939f-4116f8ff308c"]}],"mendeley":{"formattedCitation":"&lt;sup&gt;18&lt;/sup&gt;","plainTextFormattedCitation":"18","previouslyFormattedCitation":"&lt;sup&gt;18&lt;/sup&gt;"},"properties":{"noteIndex":0},"schema":"https://github.com/citation-style-language/schema/raw/master/csl-citation.json"}</w:instrText>
      </w:r>
      <w:r w:rsidR="00E269CC" w:rsidRPr="00652353">
        <w:rPr>
          <w:rFonts w:asciiTheme="majorBidi" w:hAnsiTheme="majorBidi" w:cstheme="majorBidi"/>
          <w:sz w:val="24"/>
          <w:szCs w:val="24"/>
          <w:lang w:val="en-US"/>
        </w:rPr>
        <w:fldChar w:fldCharType="separate"/>
      </w:r>
      <w:r w:rsidR="0098684E" w:rsidRPr="0098684E">
        <w:rPr>
          <w:rFonts w:asciiTheme="majorBidi" w:hAnsiTheme="majorBidi" w:cstheme="majorBidi"/>
          <w:noProof/>
          <w:sz w:val="24"/>
          <w:szCs w:val="24"/>
          <w:vertAlign w:val="superscript"/>
          <w:lang w:val="en-US"/>
        </w:rPr>
        <w:t>18</w:t>
      </w:r>
      <w:r w:rsidR="00E269CC" w:rsidRPr="00652353">
        <w:rPr>
          <w:rFonts w:asciiTheme="majorBidi" w:hAnsiTheme="majorBidi" w:cstheme="majorBidi"/>
          <w:sz w:val="24"/>
          <w:szCs w:val="24"/>
          <w:lang w:val="en-US"/>
        </w:rPr>
        <w:fldChar w:fldCharType="end"/>
      </w:r>
      <w:r w:rsidR="00E269CC" w:rsidRPr="004308E2">
        <w:rPr>
          <w:rFonts w:asciiTheme="majorBidi" w:hAnsiTheme="majorBidi" w:cstheme="majorBidi"/>
          <w:sz w:val="24"/>
          <w:szCs w:val="24"/>
          <w:lang w:val="en-US"/>
        </w:rPr>
        <w:t xml:space="preserve">. </w:t>
      </w:r>
    </w:p>
    <w:p w14:paraId="501C80CC" w14:textId="1C455D49" w:rsidR="00E53994" w:rsidRPr="00AC3AF1" w:rsidRDefault="00E269CC" w:rsidP="00785B67">
      <w:pPr>
        <w:autoSpaceDE w:val="0"/>
        <w:autoSpaceDN w:val="0"/>
        <w:adjustRightInd w:val="0"/>
        <w:spacing w:line="480" w:lineRule="auto"/>
        <w:jc w:val="both"/>
        <w:rPr>
          <w:rFonts w:asciiTheme="majorBidi" w:hAnsiTheme="majorBidi" w:cstheme="majorBidi"/>
          <w:sz w:val="24"/>
          <w:szCs w:val="24"/>
          <w:lang w:val="en-US"/>
        </w:rPr>
      </w:pPr>
      <w:r w:rsidRPr="002B6B09">
        <w:rPr>
          <w:rFonts w:asciiTheme="majorBidi" w:hAnsiTheme="majorBidi" w:cstheme="majorBidi"/>
          <w:sz w:val="24"/>
          <w:szCs w:val="24"/>
          <w:lang w:val="en-US"/>
        </w:rPr>
        <w:t xml:space="preserve">AOM is an acute inflammation of the middle ear caused by viral (such as respiratory syncytial virus, rhinovirus, influenza viruses, and adenoviruses) or bacterial (such as </w:t>
      </w:r>
      <w:r w:rsidRPr="002B6B09">
        <w:rPr>
          <w:rFonts w:asciiTheme="majorBidi" w:hAnsiTheme="majorBidi" w:cstheme="majorBidi"/>
          <w:i/>
          <w:sz w:val="24"/>
          <w:szCs w:val="24"/>
          <w:lang w:val="en-US"/>
        </w:rPr>
        <w:t>Streptococcus pneumoniae, non-typeable Haemophilus influenzae,</w:t>
      </w:r>
      <w:r w:rsidRPr="002B6B09">
        <w:rPr>
          <w:rFonts w:asciiTheme="majorBidi" w:hAnsiTheme="majorBidi" w:cstheme="majorBidi"/>
          <w:sz w:val="24"/>
          <w:szCs w:val="24"/>
          <w:lang w:val="en-US"/>
        </w:rPr>
        <w:t xml:space="preserve"> and </w:t>
      </w:r>
      <w:r w:rsidRPr="002B6B09">
        <w:rPr>
          <w:rFonts w:asciiTheme="majorBidi" w:hAnsiTheme="majorBidi" w:cstheme="majorBidi"/>
          <w:i/>
          <w:sz w:val="24"/>
          <w:szCs w:val="24"/>
          <w:lang w:val="en-US"/>
        </w:rPr>
        <w:t>Moraxella catarrhalis</w:t>
      </w:r>
      <w:r w:rsidRPr="002B6B09">
        <w:rPr>
          <w:rFonts w:asciiTheme="majorBidi" w:hAnsiTheme="majorBidi" w:cstheme="majorBidi"/>
          <w:sz w:val="24"/>
          <w:szCs w:val="24"/>
          <w:lang w:val="en-US"/>
        </w:rPr>
        <w:t xml:space="preserve">) infections </w:t>
      </w:r>
      <w:r w:rsidR="002B6B09">
        <w:rPr>
          <w:rFonts w:asciiTheme="majorBidi" w:hAnsiTheme="majorBidi" w:cstheme="majorBidi"/>
          <w:sz w:val="24"/>
          <w:szCs w:val="24"/>
        </w:rPr>
        <w:fldChar w:fldCharType="begin" w:fldLock="1"/>
      </w:r>
      <w:r w:rsidR="00C05BA1">
        <w:rPr>
          <w:rFonts w:asciiTheme="majorBidi" w:hAnsiTheme="majorBidi" w:cstheme="majorBidi"/>
          <w:sz w:val="24"/>
          <w:szCs w:val="24"/>
          <w:lang w:val="en-US"/>
        </w:rPr>
        <w:instrText>ADDIN CSL_CITATION {"citationItems":[{"id":"ITEM-1","itemData":{"ISSN":"0891-3668","PMID":"1513611","abstract":"Data collected from 1980 to 1989 by investigators at the Pittsburgh Otitis Media Research Center were examined to detect changes over time in the prevalence of bacteria isolated from middle ear effusions in patients with otitis media. The organisms isolated most commonly from the 7396 effusions cultured at the center were Streptococcus pneumoniae and Haemophilus influenzae. S. pneumoniae predominated in the subgroup of patients with acute otitis media, whereas H. influenzae was isolated most frequently from patients with otitis media with effusion. The most notable changes to occur during the 10-year period were a statistically significant increase in the prevalence of S. pneumoniae in patients with acute otitis media and a progressive rise in the percentage of beta-lactamase-producing strains of H. influenzae and Moraxella (Branhamella) catarrhalis. The latter finding suggests the need for therapeutic alternatives to amoxicillin, which is not active against beta-lactamase-producing organisms, when these organisms are suspected or cultured from the middle ear.","author":[{"dropping-particle":"","family":"Bluestone","given":"C D","non-dropping-particle":"","parse-names":false,"suffix":""},{"dropping-particle":"","family":"Stephenson","given":"J S","non-dropping-particle":"","parse-names":false,"suffix":""},{"dropping-particle":"","family":"Martin","given":"L M","non-dropping-particle":"","parse-names":false,"suffix":""}],"container-title":"The Pediatric infectious disease journal","id":"ITEM-1","issue":"8 Suppl","issued":{"date-parts":[["1992","8"]]},"page":"S7-11","title":"Ten-year review of otitis media pathogens.","type":"article-journal","volume":"11"},"uris":["http://www.mendeley.com/documents/?uuid=2a057117-2e28-4f4c-9575-421e9821ea07"]}],"mendeley":{"formattedCitation":"&lt;sup&gt;19&lt;/sup&gt;","plainTextFormattedCitation":"19","previouslyFormattedCitation":"&lt;sup&gt;19&lt;/sup&gt;"},"properties":{"noteIndex":0},"schema":"https://github.com/citation-style-language/schema/raw/master/csl-citation.json"}</w:instrText>
      </w:r>
      <w:r w:rsidR="002B6B09">
        <w:rPr>
          <w:rFonts w:asciiTheme="majorBidi" w:hAnsiTheme="majorBidi" w:cstheme="majorBidi"/>
          <w:sz w:val="24"/>
          <w:szCs w:val="24"/>
        </w:rPr>
        <w:fldChar w:fldCharType="separate"/>
      </w:r>
      <w:r w:rsidR="0098684E" w:rsidRPr="0098684E">
        <w:rPr>
          <w:rFonts w:asciiTheme="majorBidi" w:hAnsiTheme="majorBidi" w:cstheme="majorBidi"/>
          <w:noProof/>
          <w:sz w:val="24"/>
          <w:szCs w:val="24"/>
          <w:vertAlign w:val="superscript"/>
          <w:lang w:val="en-US"/>
        </w:rPr>
        <w:t>19</w:t>
      </w:r>
      <w:r w:rsidR="002B6B09">
        <w:rPr>
          <w:rFonts w:asciiTheme="majorBidi" w:hAnsiTheme="majorBidi" w:cstheme="majorBidi"/>
          <w:sz w:val="24"/>
          <w:szCs w:val="24"/>
        </w:rPr>
        <w:fldChar w:fldCharType="end"/>
      </w:r>
      <w:r w:rsidRPr="002B6B09">
        <w:rPr>
          <w:rFonts w:asciiTheme="majorBidi" w:hAnsiTheme="majorBidi" w:cstheme="majorBidi"/>
          <w:sz w:val="24"/>
          <w:szCs w:val="24"/>
          <w:lang w:val="en-US"/>
        </w:rPr>
        <w:t>.</w:t>
      </w:r>
      <w:r w:rsidR="00AC3AF1" w:rsidRPr="002B6B09">
        <w:rPr>
          <w:rFonts w:asciiTheme="majorBidi" w:hAnsiTheme="majorBidi" w:cstheme="majorBidi"/>
          <w:sz w:val="24"/>
          <w:szCs w:val="24"/>
          <w:lang w:val="en-US"/>
        </w:rPr>
        <w:t xml:space="preserve"> </w:t>
      </w:r>
      <w:r w:rsidR="00E53994" w:rsidRPr="00EF6437">
        <w:rPr>
          <w:rFonts w:asciiTheme="majorBidi" w:hAnsiTheme="majorBidi" w:cstheme="majorBidi"/>
          <w:sz w:val="24"/>
          <w:szCs w:val="24"/>
          <w:lang w:val="en-US"/>
        </w:rPr>
        <w:t xml:space="preserve">AOM incidence </w:t>
      </w:r>
      <w:r w:rsidR="002243B3">
        <w:rPr>
          <w:rFonts w:asciiTheme="majorBidi" w:hAnsiTheme="majorBidi" w:cstheme="majorBidi"/>
          <w:sz w:val="24"/>
          <w:szCs w:val="24"/>
          <w:lang w:val="en-US"/>
        </w:rPr>
        <w:t>in pediatric patient</w:t>
      </w:r>
      <w:r w:rsidR="00D44D35">
        <w:rPr>
          <w:rFonts w:asciiTheme="majorBidi" w:hAnsiTheme="majorBidi" w:cstheme="majorBidi"/>
          <w:sz w:val="24"/>
          <w:szCs w:val="24"/>
          <w:lang w:val="en-US"/>
        </w:rPr>
        <w:t>s</w:t>
      </w:r>
      <w:r w:rsidR="002243B3">
        <w:rPr>
          <w:rFonts w:asciiTheme="majorBidi" w:hAnsiTheme="majorBidi" w:cstheme="majorBidi"/>
          <w:sz w:val="24"/>
          <w:szCs w:val="24"/>
          <w:lang w:val="en-US"/>
        </w:rPr>
        <w:t xml:space="preserve"> </w:t>
      </w:r>
      <w:r w:rsidR="00E53994" w:rsidRPr="00EF6437">
        <w:rPr>
          <w:rFonts w:asciiTheme="majorBidi" w:hAnsiTheme="majorBidi" w:cstheme="majorBidi"/>
          <w:sz w:val="24"/>
          <w:szCs w:val="24"/>
          <w:lang w:val="en-US"/>
        </w:rPr>
        <w:t>in Italy is estimated to be 16</w:t>
      </w:r>
      <w:r w:rsidR="00DF7441">
        <w:rPr>
          <w:rFonts w:asciiTheme="majorBidi" w:hAnsiTheme="majorBidi" w:cstheme="majorBidi"/>
          <w:sz w:val="24"/>
          <w:szCs w:val="24"/>
          <w:lang w:val="en-US"/>
        </w:rPr>
        <w:t>.</w:t>
      </w:r>
      <w:r w:rsidR="00E53994" w:rsidRPr="00EF6437">
        <w:rPr>
          <w:rFonts w:asciiTheme="majorBidi" w:hAnsiTheme="majorBidi" w:cstheme="majorBidi"/>
          <w:sz w:val="24"/>
          <w:szCs w:val="24"/>
          <w:lang w:val="en-US"/>
        </w:rPr>
        <w:t xml:space="preserve">8% </w:t>
      </w:r>
      <w:r w:rsidR="002B6B09">
        <w:rPr>
          <w:rFonts w:asciiTheme="majorBidi" w:hAnsiTheme="majorBidi" w:cstheme="majorBidi"/>
          <w:sz w:val="24"/>
          <w:szCs w:val="24"/>
          <w:lang w:val="en-US"/>
        </w:rPr>
        <w:fldChar w:fldCharType="begin" w:fldLock="1"/>
      </w:r>
      <w:r w:rsidR="00C05BA1">
        <w:rPr>
          <w:rFonts w:asciiTheme="majorBidi" w:hAnsiTheme="majorBidi" w:cstheme="majorBidi"/>
          <w:sz w:val="24"/>
          <w:szCs w:val="24"/>
          <w:lang w:val="en-US"/>
        </w:rPr>
        <w:instrText>ADDIN CSL_CITATION {"citationItems":[{"id":"ITEM-1","itemData":{"DOI":"10.1186/1471-2431-12-185","ISBN":"1471-2431","ISSN":"14712431","PMID":"23190626","abstract":"BACKGROUND: The incidence of acute otitis media (AOM) vary from country to country. Geographical variations together with differences in study designs, reporting and settings play a role. We assessed the incidence of AOM in Italian children seen by primary care paediatricians (PCPs), and described the methods used to diagnose the disease.\\n\\nMETHODS: This secondary data analysis from the Pedianet database considered children aged 0-6 years between 01/2003 and 12/2007. The AOM episodes were identified and validated by means of patient diaries. Incidence rates/100 person-years (PY) were calculated for total AOM and for single or recurrent AOM.\\n\\nRESULTS: The 92,373 children (52.1% males) were followed up for a total of 227,361 PY: 23,039 (24.9%) presented 38,241 episodes of AOM (94.6% single episodes and 5.4% recurrent episodes). The total incidence rate of AOM in the 5-year period was 16.8 episodes per 100 PY (95% CI: 16.7-16.9), including single AOM (15.9 episodes per 100 PY; 95% CI: 15.7-16.1) and recurrent AOM (0.9 episodes per 100 PY; 95% CI: 0.9-0.9). There was a slight and continuously negative trend decrease over time (annual percent change -4.6%; 95%CI: -5.3, -3.9%). The AOM incidence rate varied with age, peaking in children aged 3 to 4 years (22.2 episodes per 100 PY; 95% CI 21.8-22.7). The vast majority of the AOM episodes (36,842/38,241, 96.3%) were diagnosed using a static otoscope; a pneumatic otoscope was used in only 3.7%.\\n\\nCONCLUSIONS: Our data fill a gap in our knowledge of the incidence of AOM in Italy, and indicate that AOM represents a considerable burden for the Italian PCP system. Educational programmes concerning the diagnosis of AOM are needed, as are further studies to monitor the incidence in relation to the introduction of wider pneumococcal conjugate vaccines.","author":[{"dropping-particle":"","family":"Marchisio","given":"Paola","non-dropping-particle":"","parse-names":false,"suffix":""},{"dropping-particle":"","family":"Cantarutti","given":"Luigi","non-dropping-particle":"","parse-names":false,"suffix":""},{"dropping-particle":"","family":"Sturkenboom","given":"Miriam","non-dropping-particle":"","parse-names":false,"suffix":""},{"dropping-particle":"","family":"Girotto","given":"Silvia","non-dropping-particle":"","parse-names":false,"suffix":""},{"dropping-particle":"","family":"Picelli","given":"Gino","non-dropping-particle":"","parse-names":false,"suffix":""},{"dropping-particle":"","family":"Dona","given":"Daniele","non-dropping-particle":"","parse-names":false,"suffix":""},{"dropping-particle":"","family":"Scamarcia","given":"Antonio","non-dropping-particle":"","parse-names":false,"suffix":""},{"dropping-particle":"","family":"Villa","given":"Marco","non-dropping-particle":"","parse-names":false,"suffix":""},{"dropping-particle":"","family":"Giaquinto","given":"Carlo","non-dropping-particle":"","parse-names":false,"suffix":""},{"dropping-particle":"","family":"Pedianet","given":"","non-dropping-particle":"","parse-names":false,"suffix":""}],"container-title":"BMC Pediatrics","id":"ITEM-1","issue":"1","issued":{"date-parts":[["2012","12","29"]]},"page":"705","title":"Burden of acute otitis media in primary care pediatrics in Italy: A secondary data analysis from the Pedianet database","type":"article-journal","volume":"12"},"uris":["http://www.mendeley.com/documents/?uuid=8362b444-8ec5-4453-852a-d805d4c143ba"]}],"mendeley":{"formattedCitation":"&lt;sup&gt;20&lt;/sup&gt;","plainTextFormattedCitation":"20","previouslyFormattedCitation":"&lt;sup&gt;20&lt;/sup&gt;"},"properties":{"noteIndex":0},"schema":"https://github.com/citation-style-language/schema/raw/master/csl-citation.json"}</w:instrText>
      </w:r>
      <w:r w:rsidR="002B6B09">
        <w:rPr>
          <w:rFonts w:asciiTheme="majorBidi" w:hAnsiTheme="majorBidi" w:cstheme="majorBidi"/>
          <w:sz w:val="24"/>
          <w:szCs w:val="24"/>
          <w:lang w:val="en-US"/>
        </w:rPr>
        <w:fldChar w:fldCharType="separate"/>
      </w:r>
      <w:r w:rsidR="0098684E" w:rsidRPr="0098684E">
        <w:rPr>
          <w:rFonts w:asciiTheme="majorBidi" w:hAnsiTheme="majorBidi" w:cstheme="majorBidi"/>
          <w:noProof/>
          <w:sz w:val="24"/>
          <w:szCs w:val="24"/>
          <w:vertAlign w:val="superscript"/>
          <w:lang w:val="en-US"/>
        </w:rPr>
        <w:t>20</w:t>
      </w:r>
      <w:r w:rsidR="002B6B09">
        <w:rPr>
          <w:rFonts w:asciiTheme="majorBidi" w:hAnsiTheme="majorBidi" w:cstheme="majorBidi"/>
          <w:sz w:val="24"/>
          <w:szCs w:val="24"/>
          <w:lang w:val="en-US"/>
        </w:rPr>
        <w:fldChar w:fldCharType="end"/>
      </w:r>
      <w:r w:rsidR="00E53994" w:rsidRPr="00AC3AF1">
        <w:rPr>
          <w:rFonts w:asciiTheme="majorBidi" w:hAnsiTheme="majorBidi" w:cstheme="majorBidi"/>
          <w:sz w:val="24"/>
          <w:szCs w:val="24"/>
          <w:lang w:val="en-US"/>
        </w:rPr>
        <w:t xml:space="preserve"> </w:t>
      </w:r>
      <w:r w:rsidR="00475A90">
        <w:rPr>
          <w:rFonts w:asciiTheme="majorBidi" w:hAnsiTheme="majorBidi" w:cstheme="majorBidi"/>
          <w:sz w:val="24"/>
          <w:szCs w:val="24"/>
          <w:lang w:val="en-US"/>
        </w:rPr>
        <w:t>compared to</w:t>
      </w:r>
      <w:r w:rsidR="00E53994" w:rsidRPr="00AC3AF1">
        <w:rPr>
          <w:rFonts w:asciiTheme="majorBidi" w:hAnsiTheme="majorBidi" w:cstheme="majorBidi"/>
          <w:sz w:val="24"/>
          <w:szCs w:val="24"/>
          <w:lang w:val="en-US"/>
        </w:rPr>
        <w:t xml:space="preserve"> worldwide </w:t>
      </w:r>
      <w:r w:rsidR="0022312C">
        <w:rPr>
          <w:rFonts w:asciiTheme="majorBidi" w:hAnsiTheme="majorBidi" w:cstheme="majorBidi"/>
          <w:sz w:val="24"/>
          <w:szCs w:val="24"/>
          <w:lang w:val="en-US"/>
        </w:rPr>
        <w:t xml:space="preserve">incidence </w:t>
      </w:r>
      <w:r w:rsidR="00475A90">
        <w:rPr>
          <w:rFonts w:asciiTheme="majorBidi" w:hAnsiTheme="majorBidi" w:cstheme="majorBidi"/>
          <w:sz w:val="24"/>
          <w:szCs w:val="24"/>
          <w:lang w:val="en-US"/>
        </w:rPr>
        <w:t xml:space="preserve">estimate </w:t>
      </w:r>
      <w:r w:rsidR="0022312C">
        <w:rPr>
          <w:rFonts w:asciiTheme="majorBidi" w:hAnsiTheme="majorBidi" w:cstheme="majorBidi"/>
          <w:sz w:val="24"/>
          <w:szCs w:val="24"/>
          <w:lang w:val="en-US"/>
        </w:rPr>
        <w:t>of 10</w:t>
      </w:r>
      <w:r w:rsidR="001C712D">
        <w:rPr>
          <w:rFonts w:asciiTheme="majorBidi" w:hAnsiTheme="majorBidi" w:cstheme="majorBidi"/>
          <w:sz w:val="24"/>
          <w:szCs w:val="24"/>
          <w:lang w:val="en-US"/>
        </w:rPr>
        <w:t>.</w:t>
      </w:r>
      <w:r w:rsidR="0022312C">
        <w:rPr>
          <w:rFonts w:asciiTheme="majorBidi" w:hAnsiTheme="majorBidi" w:cstheme="majorBidi"/>
          <w:sz w:val="24"/>
          <w:szCs w:val="24"/>
          <w:lang w:val="en-US"/>
        </w:rPr>
        <w:t>85</w:t>
      </w:r>
      <w:r w:rsidR="00475A90">
        <w:rPr>
          <w:rFonts w:asciiTheme="majorBidi" w:hAnsiTheme="majorBidi" w:cstheme="majorBidi"/>
          <w:sz w:val="24"/>
          <w:szCs w:val="24"/>
          <w:lang w:val="en-US"/>
        </w:rPr>
        <w:t>%</w:t>
      </w:r>
      <w:r w:rsidR="002B6B09">
        <w:rPr>
          <w:rFonts w:asciiTheme="majorBidi" w:hAnsiTheme="majorBidi" w:cstheme="majorBidi"/>
          <w:sz w:val="24"/>
          <w:szCs w:val="24"/>
          <w:lang w:val="en-US"/>
        </w:rPr>
        <w:fldChar w:fldCharType="begin" w:fldLock="1"/>
      </w:r>
      <w:r w:rsidR="00C05BA1">
        <w:rPr>
          <w:rFonts w:asciiTheme="majorBidi" w:hAnsiTheme="majorBidi" w:cstheme="majorBidi"/>
          <w:sz w:val="24"/>
          <w:szCs w:val="24"/>
          <w:lang w:val="en-US"/>
        </w:rPr>
        <w:instrText>ADDIN CSL_CITATION {"citationItems":[{"id":"ITEM-1","itemData":{"DOI":"10.1371/journal.pone.0036226","ISSN":"1932-6203","PMID":"22558393","abstract":"BACKGROUND Otitis media (OM) is a leading cause of health care visits and drugs prescription. Its complications and sequelae are important causes of preventable hearing loss, particularly in developing countries. Within the Global Burden of Diseases, Injuries, and Risk Factors Study, for the year 2005 we estimated the incidence of acute OM, chronic suppurative OM, and related hearing loss and mortality for all ages and the 21 WHO regional areas. METHODS We identified risk factors, complications and sequelae of OM. We carried out an extensive literature review (Medline, Embase, Lilacs and Wholis) which lead to the selection of 114 papers comprising relevant data. Data were available from 15 of the 21 WHO regions. To estimate incidence and prevalence for all countries we adopted a two stage approach based on risk factors formulas and regression modelling. RESULTS Acute OM incidence rate is 10.85% i.e. 709 million cases each year with 51% of these occurring in under-fives. Chronic suppurative OM incidence rate is 4.76 ‰ i.e. 31 million cases, with 22.6% of cases occurring annually in under-fives. OM-related hearing impairment has a prevalence of 30.82 per ten-thousand. Each year 21 thousand people die due to complications of OM. CONCLUSIONS Our study is the first attempt to systematically review the available information and provide global estimates for OM and related conditions. The overall burden deriving from AOM, CSOM and their sequelae is considerable, particularly in the first five years of life and in the poorest countries. The findings call for incorporating OM-focused action within preventive and case management strategies, with emphasis on the more affected.","author":[{"dropping-particle":"","family":"Monasta","given":"Lorenzo","non-dropping-particle":"","parse-names":false,"suffix":""},{"dropping-particle":"","family":"Ronfani","given":"Luca","non-dropping-particle":"","parse-names":false,"suffix":""},{"dropping-particle":"","family":"Marchetti","given":"Federico","non-dropping-particle":"","parse-names":false,"suffix":""},{"dropping-particle":"","family":"Montico","given":"Marcella","non-dropping-particle":"","parse-names":false,"suffix":""},{"dropping-particle":"","family":"Vecchi Brumatti","given":"Liza","non-dropping-particle":"","parse-names":false,"suffix":""},{"dropping-particle":"","family":"Bavcar","given":"Alessandro","non-dropping-particle":"","parse-names":false,"suffix":""},{"dropping-particle":"","family":"Grasso","given":"Domenico","non-dropping-particle":"","parse-names":false,"suffix":""},{"dropping-particle":"","family":"Barbiero","given":"Chiara","non-dropping-particle":"","parse-names":false,"suffix":""},{"dropping-particle":"","family":"Tamburlini","given":"Giorgio","non-dropping-particle":"","parse-names":false,"suffix":""}],"container-title":"PloS one","id":"ITEM-1","issue":"4","issued":{"date-parts":[["2012"]]},"page":"e36226","publisher":"Public Library of Science","title":"Burden of disease caused by otitis media: systematic review and global estimates.","type":"article-journal","volume":"7"},"uris":["http://www.mendeley.com/documents/?uuid=b4d465e5-9a61-4d26-a7af-05b2446a52e3"]}],"mendeley":{"formattedCitation":"&lt;sup&gt;21&lt;/sup&gt;","plainTextFormattedCitation":"21","previouslyFormattedCitation":"&lt;sup&gt;21&lt;/sup&gt;"},"properties":{"noteIndex":0},"schema":"https://github.com/citation-style-language/schema/raw/master/csl-citation.json"}</w:instrText>
      </w:r>
      <w:r w:rsidR="002B6B09">
        <w:rPr>
          <w:rFonts w:asciiTheme="majorBidi" w:hAnsiTheme="majorBidi" w:cstheme="majorBidi"/>
          <w:sz w:val="24"/>
          <w:szCs w:val="24"/>
          <w:lang w:val="en-US"/>
        </w:rPr>
        <w:fldChar w:fldCharType="separate"/>
      </w:r>
      <w:r w:rsidR="0098684E" w:rsidRPr="0098684E">
        <w:rPr>
          <w:rFonts w:asciiTheme="majorBidi" w:hAnsiTheme="majorBidi" w:cstheme="majorBidi"/>
          <w:noProof/>
          <w:sz w:val="24"/>
          <w:szCs w:val="24"/>
          <w:vertAlign w:val="superscript"/>
          <w:lang w:val="en-US"/>
        </w:rPr>
        <w:t>21</w:t>
      </w:r>
      <w:r w:rsidR="002B6B09">
        <w:rPr>
          <w:rFonts w:asciiTheme="majorBidi" w:hAnsiTheme="majorBidi" w:cstheme="majorBidi"/>
          <w:sz w:val="24"/>
          <w:szCs w:val="24"/>
          <w:lang w:val="en-US"/>
        </w:rPr>
        <w:fldChar w:fldCharType="end"/>
      </w:r>
      <w:r w:rsidR="00E53994" w:rsidRPr="00AC3AF1">
        <w:rPr>
          <w:rFonts w:asciiTheme="majorBidi" w:hAnsiTheme="majorBidi" w:cstheme="majorBidi"/>
          <w:sz w:val="24"/>
          <w:szCs w:val="24"/>
          <w:lang w:val="en-US"/>
        </w:rPr>
        <w:t>.</w:t>
      </w:r>
    </w:p>
    <w:p w14:paraId="5ECD6306" w14:textId="72CF0885" w:rsidR="00CC3EE8" w:rsidRPr="00AC3AF1" w:rsidRDefault="00E269CC" w:rsidP="00785B67">
      <w:pPr>
        <w:autoSpaceDE w:val="0"/>
        <w:autoSpaceDN w:val="0"/>
        <w:adjustRightInd w:val="0"/>
        <w:spacing w:line="480" w:lineRule="auto"/>
        <w:jc w:val="both"/>
        <w:rPr>
          <w:rFonts w:asciiTheme="majorBidi" w:hAnsiTheme="majorBidi" w:cstheme="majorBidi"/>
          <w:sz w:val="24"/>
          <w:szCs w:val="24"/>
          <w:lang w:val="en-US"/>
        </w:rPr>
      </w:pPr>
      <w:r w:rsidRPr="00652353">
        <w:rPr>
          <w:rFonts w:asciiTheme="majorBidi" w:hAnsiTheme="majorBidi" w:cstheme="majorBidi"/>
          <w:sz w:val="24"/>
          <w:szCs w:val="24"/>
          <w:lang w:val="en-US"/>
        </w:rPr>
        <w:t>National and international guidelines differen</w:t>
      </w:r>
      <w:r w:rsidR="0043247C">
        <w:rPr>
          <w:rFonts w:asciiTheme="majorBidi" w:hAnsiTheme="majorBidi" w:cstheme="majorBidi"/>
          <w:sz w:val="24"/>
          <w:szCs w:val="24"/>
          <w:lang w:val="en-US"/>
        </w:rPr>
        <w:t>tiat</w:t>
      </w:r>
      <w:r w:rsidR="00475A90">
        <w:rPr>
          <w:rFonts w:asciiTheme="majorBidi" w:hAnsiTheme="majorBidi" w:cstheme="majorBidi"/>
          <w:sz w:val="24"/>
          <w:szCs w:val="24"/>
          <w:lang w:val="en-US"/>
        </w:rPr>
        <w:t>e AOM</w:t>
      </w:r>
      <w:r w:rsidRPr="00652353">
        <w:rPr>
          <w:rFonts w:asciiTheme="majorBidi" w:hAnsiTheme="majorBidi" w:cstheme="majorBidi"/>
          <w:sz w:val="24"/>
          <w:szCs w:val="24"/>
          <w:lang w:val="en-US"/>
        </w:rPr>
        <w:t xml:space="preserve"> treatment based on symptoms and </w:t>
      </w:r>
      <w:r w:rsidR="00475A90">
        <w:rPr>
          <w:rFonts w:asciiTheme="majorBidi" w:hAnsiTheme="majorBidi" w:cstheme="majorBidi"/>
          <w:sz w:val="24"/>
          <w:szCs w:val="24"/>
          <w:lang w:val="en-US"/>
        </w:rPr>
        <w:t xml:space="preserve">the </w:t>
      </w:r>
      <w:r w:rsidRPr="00652353">
        <w:rPr>
          <w:rFonts w:asciiTheme="majorBidi" w:hAnsiTheme="majorBidi" w:cstheme="majorBidi"/>
          <w:sz w:val="24"/>
          <w:szCs w:val="24"/>
          <w:lang w:val="en-US"/>
        </w:rPr>
        <w:t>child’s age. The Italian society of Pediatrics (“Società Italiana di Pediatria” – SIP)</w:t>
      </w:r>
      <w:r w:rsidR="002B6B09">
        <w:rPr>
          <w:rFonts w:asciiTheme="majorBidi" w:hAnsiTheme="majorBidi" w:cstheme="majorBidi"/>
          <w:sz w:val="24"/>
          <w:szCs w:val="24"/>
          <w:lang w:val="en-US"/>
        </w:rPr>
        <w:fldChar w:fldCharType="begin" w:fldLock="1"/>
      </w:r>
      <w:r w:rsidR="00C05BA1">
        <w:rPr>
          <w:rFonts w:asciiTheme="majorBidi" w:hAnsiTheme="majorBidi" w:cstheme="majorBidi"/>
          <w:sz w:val="24"/>
          <w:szCs w:val="24"/>
          <w:lang w:val="en-US"/>
        </w:rPr>
        <w:instrText>ADDIN CSL_CITATION {"citationItems":[{"id":"ITEM-1","itemData":{"author":[{"dropping-particle":"","family":"Marchisio","given":"Paola","non-dropping-particle":"","parse-names":false,"suffix":""},{"dropping-particle":"","family":"Principi","given":"Nicola","non-dropping-particle":"","parse-names":false,"suffix":""},{"dropping-particle":"","family":"Bellussi","given":"Luisa","non-dropping-particle":"","parse-names":false,"suffix":""}],"id":"ITEM-1","issued":{"date-parts":[["2010"]]},"title":"Otite Media Acuta: dalla diagnosi alla prevenzione Linee Guida della Società Italiana di Pediatria Coordinatori","type":"report"},"uris":["http://www.mendeley.com/documents/?uuid=2f88d43b-445f-427b-8661-0be3b17cb89c"]}],"mendeley":{"formattedCitation":"&lt;sup&gt;22&lt;/sup&gt;","plainTextFormattedCitation":"22","previouslyFormattedCitation":"&lt;sup&gt;22&lt;/sup&gt;"},"properties":{"noteIndex":0},"schema":"https://github.com/citation-style-language/schema/raw/master/csl-citation.json"}</w:instrText>
      </w:r>
      <w:r w:rsidR="002B6B09">
        <w:rPr>
          <w:rFonts w:asciiTheme="majorBidi" w:hAnsiTheme="majorBidi" w:cstheme="majorBidi"/>
          <w:sz w:val="24"/>
          <w:szCs w:val="24"/>
          <w:lang w:val="en-US"/>
        </w:rPr>
        <w:fldChar w:fldCharType="separate"/>
      </w:r>
      <w:r w:rsidR="0098684E" w:rsidRPr="0098684E">
        <w:rPr>
          <w:rFonts w:asciiTheme="majorBidi" w:hAnsiTheme="majorBidi" w:cstheme="majorBidi"/>
          <w:noProof/>
          <w:sz w:val="24"/>
          <w:szCs w:val="24"/>
          <w:vertAlign w:val="superscript"/>
          <w:lang w:val="en-US"/>
        </w:rPr>
        <w:t>22</w:t>
      </w:r>
      <w:r w:rsidR="002B6B09">
        <w:rPr>
          <w:rFonts w:asciiTheme="majorBidi" w:hAnsiTheme="majorBidi" w:cstheme="majorBidi"/>
          <w:sz w:val="24"/>
          <w:szCs w:val="24"/>
          <w:lang w:val="en-US"/>
        </w:rPr>
        <w:fldChar w:fldCharType="end"/>
      </w:r>
      <w:r w:rsidRPr="00652353">
        <w:rPr>
          <w:rFonts w:asciiTheme="majorBidi" w:hAnsiTheme="majorBidi" w:cstheme="majorBidi"/>
          <w:sz w:val="24"/>
          <w:szCs w:val="24"/>
          <w:lang w:val="en-US"/>
        </w:rPr>
        <w:t xml:space="preserve"> and the Italian Federation of Pediatri</w:t>
      </w:r>
      <w:r w:rsidR="00D56335">
        <w:rPr>
          <w:rFonts w:asciiTheme="majorBidi" w:hAnsiTheme="majorBidi" w:cstheme="majorBidi"/>
          <w:sz w:val="24"/>
          <w:szCs w:val="24"/>
          <w:lang w:val="en-US"/>
        </w:rPr>
        <w:t>cians</w:t>
      </w:r>
      <w:r w:rsidRPr="00652353">
        <w:rPr>
          <w:rFonts w:asciiTheme="majorBidi" w:hAnsiTheme="majorBidi" w:cstheme="majorBidi"/>
          <w:sz w:val="24"/>
          <w:szCs w:val="24"/>
          <w:lang w:val="en-US"/>
        </w:rPr>
        <w:t xml:space="preserve"> (“Federazione Italiana Medici Pediatri” - FIMP)</w:t>
      </w:r>
      <w:r w:rsidR="002B6B09">
        <w:rPr>
          <w:rFonts w:asciiTheme="majorBidi" w:hAnsiTheme="majorBidi" w:cstheme="majorBidi"/>
          <w:sz w:val="24"/>
          <w:szCs w:val="24"/>
          <w:lang w:val="en-US"/>
        </w:rPr>
        <w:fldChar w:fldCharType="begin" w:fldLock="1"/>
      </w:r>
      <w:r w:rsidR="00C05BA1">
        <w:rPr>
          <w:rFonts w:asciiTheme="majorBidi" w:hAnsiTheme="majorBidi" w:cstheme="majorBidi"/>
          <w:sz w:val="24"/>
          <w:szCs w:val="24"/>
          <w:lang w:val="en-US"/>
        </w:rPr>
        <w:instrText>ADDIN CSL_CITATION {"citationItems":[{"id":"ITEM-1","itemData":{"ISBN":"9783527412655","author":[{"dropping-particle":"","family":"FIMP","given":"Federazione Italiana Medici Pediatri","non-dropping-particle":"","parse-names":false,"suffix":""}],"id":"ITEM-1","issued":{"date-parts":[["2016"]]},"page":"1-8","title":"L’utilizzo giudizioso della terapia antibiotica nel trattamento delle patologie infettive in età evolutiva","type":"chapter"},"uris":["http://www.mendeley.com/documents/?uuid=417a1c94-dbcc-4a41-887c-671788406b54"]}],"mendeley":{"formattedCitation":"&lt;sup&gt;23&lt;/sup&gt;","plainTextFormattedCitation":"23","previouslyFormattedCitation":"&lt;sup&gt;23&lt;/sup&gt;"},"properties":{"noteIndex":0},"schema":"https://github.com/citation-style-language/schema/raw/master/csl-citation.json"}</w:instrText>
      </w:r>
      <w:r w:rsidR="002B6B09">
        <w:rPr>
          <w:rFonts w:asciiTheme="majorBidi" w:hAnsiTheme="majorBidi" w:cstheme="majorBidi"/>
          <w:sz w:val="24"/>
          <w:szCs w:val="24"/>
          <w:lang w:val="en-US"/>
        </w:rPr>
        <w:fldChar w:fldCharType="separate"/>
      </w:r>
      <w:r w:rsidR="0098684E" w:rsidRPr="0098684E">
        <w:rPr>
          <w:rFonts w:asciiTheme="majorBidi" w:hAnsiTheme="majorBidi" w:cstheme="majorBidi"/>
          <w:noProof/>
          <w:sz w:val="24"/>
          <w:szCs w:val="24"/>
          <w:vertAlign w:val="superscript"/>
          <w:lang w:val="en-US"/>
        </w:rPr>
        <w:t>23</w:t>
      </w:r>
      <w:r w:rsidR="002B6B09">
        <w:rPr>
          <w:rFonts w:asciiTheme="majorBidi" w:hAnsiTheme="majorBidi" w:cstheme="majorBidi"/>
          <w:sz w:val="24"/>
          <w:szCs w:val="24"/>
          <w:lang w:val="en-US"/>
        </w:rPr>
        <w:fldChar w:fldCharType="end"/>
      </w:r>
      <w:r w:rsidRPr="00652353">
        <w:rPr>
          <w:rFonts w:asciiTheme="majorBidi" w:hAnsiTheme="majorBidi" w:cstheme="majorBidi"/>
          <w:sz w:val="24"/>
          <w:szCs w:val="24"/>
          <w:lang w:val="en-US"/>
        </w:rPr>
        <w:t xml:space="preserve"> guidelines</w:t>
      </w:r>
      <w:r w:rsidR="00D56335">
        <w:rPr>
          <w:rFonts w:asciiTheme="majorBidi" w:hAnsiTheme="majorBidi" w:cstheme="majorBidi"/>
          <w:sz w:val="24"/>
          <w:szCs w:val="24"/>
          <w:lang w:val="en-US"/>
        </w:rPr>
        <w:t xml:space="preserve"> </w:t>
      </w:r>
      <w:r w:rsidRPr="00652353">
        <w:rPr>
          <w:rFonts w:asciiTheme="majorBidi" w:hAnsiTheme="majorBidi" w:cstheme="majorBidi"/>
          <w:bCs/>
          <w:sz w:val="24"/>
          <w:szCs w:val="24"/>
          <w:lang w:val="en-US"/>
        </w:rPr>
        <w:t xml:space="preserve">support the “wait and see” </w:t>
      </w:r>
      <w:r w:rsidRPr="00652353">
        <w:rPr>
          <w:rFonts w:asciiTheme="majorBidi" w:hAnsiTheme="majorBidi" w:cstheme="majorBidi"/>
          <w:sz w:val="24"/>
          <w:szCs w:val="24"/>
          <w:lang w:val="en-US"/>
        </w:rPr>
        <w:t xml:space="preserve">approach when appropriate, and when antibiotic choice </w:t>
      </w:r>
      <w:r w:rsidR="002243B3">
        <w:rPr>
          <w:rFonts w:asciiTheme="majorBidi" w:hAnsiTheme="majorBidi" w:cstheme="majorBidi"/>
          <w:sz w:val="24"/>
          <w:szCs w:val="24"/>
          <w:lang w:val="en-US"/>
        </w:rPr>
        <w:t>is recommended</w:t>
      </w:r>
      <w:r w:rsidRPr="00652353">
        <w:rPr>
          <w:rFonts w:asciiTheme="majorBidi" w:hAnsiTheme="majorBidi" w:cstheme="majorBidi"/>
          <w:sz w:val="24"/>
          <w:szCs w:val="24"/>
          <w:lang w:val="en-US"/>
        </w:rPr>
        <w:t xml:space="preserve">, amoxicillin is designed as the first drug of choice. Antibiotic therapy should be immediately administered if the child is less than 6 months of age, while it could be delayed in older children. </w:t>
      </w:r>
    </w:p>
    <w:p w14:paraId="085CBB85" w14:textId="14D1F068" w:rsidR="009514B8" w:rsidRPr="004308E2" w:rsidRDefault="00E53994" w:rsidP="00785B67">
      <w:pPr>
        <w:autoSpaceDE w:val="0"/>
        <w:autoSpaceDN w:val="0"/>
        <w:adjustRightInd w:val="0"/>
        <w:spacing w:line="480" w:lineRule="auto"/>
        <w:jc w:val="both"/>
        <w:rPr>
          <w:rFonts w:asciiTheme="majorBidi" w:hAnsiTheme="majorBidi" w:cstheme="majorBidi"/>
          <w:sz w:val="24"/>
          <w:szCs w:val="24"/>
          <w:lang w:val="en-US"/>
        </w:rPr>
      </w:pPr>
      <w:r w:rsidRPr="1CA6E4FD">
        <w:rPr>
          <w:rFonts w:asciiTheme="majorBidi" w:hAnsiTheme="majorBidi" w:cstheme="majorBidi"/>
          <w:sz w:val="24"/>
          <w:szCs w:val="24"/>
          <w:lang w:val="en-US"/>
        </w:rPr>
        <w:t xml:space="preserve">Acute </w:t>
      </w:r>
      <w:r w:rsidR="00D56335" w:rsidRPr="1CA6E4FD">
        <w:rPr>
          <w:rFonts w:asciiTheme="majorBidi" w:hAnsiTheme="majorBidi" w:cstheme="majorBidi"/>
          <w:sz w:val="24"/>
          <w:szCs w:val="24"/>
          <w:lang w:val="en-US"/>
        </w:rPr>
        <w:t>pharyngitis</w:t>
      </w:r>
      <w:r w:rsidRPr="1CA6E4FD">
        <w:rPr>
          <w:rFonts w:asciiTheme="majorBidi" w:hAnsiTheme="majorBidi" w:cstheme="majorBidi"/>
          <w:sz w:val="24"/>
          <w:szCs w:val="24"/>
          <w:lang w:val="en-US"/>
        </w:rPr>
        <w:t xml:space="preserve"> is also a very common </w:t>
      </w:r>
      <w:r w:rsidR="00475A90">
        <w:rPr>
          <w:rFonts w:asciiTheme="majorBidi" w:hAnsiTheme="majorBidi" w:cstheme="majorBidi"/>
          <w:sz w:val="24"/>
          <w:szCs w:val="24"/>
          <w:lang w:val="en-US"/>
        </w:rPr>
        <w:t xml:space="preserve">pediatric </w:t>
      </w:r>
      <w:r w:rsidR="002243B3">
        <w:rPr>
          <w:rFonts w:asciiTheme="majorBidi" w:hAnsiTheme="majorBidi" w:cstheme="majorBidi"/>
          <w:sz w:val="24"/>
          <w:szCs w:val="24"/>
          <w:lang w:val="en-US"/>
        </w:rPr>
        <w:t>diagnosis</w:t>
      </w:r>
      <w:r w:rsidRPr="1CA6E4FD">
        <w:rPr>
          <w:rFonts w:asciiTheme="majorBidi" w:hAnsiTheme="majorBidi" w:cstheme="majorBidi"/>
          <w:sz w:val="24"/>
          <w:szCs w:val="24"/>
          <w:lang w:val="en-US"/>
        </w:rPr>
        <w:t xml:space="preserve">, and </w:t>
      </w:r>
      <w:r w:rsidR="00FC5E93" w:rsidRPr="004308E2">
        <w:rPr>
          <w:rFonts w:asciiTheme="majorBidi" w:hAnsiTheme="majorBidi" w:cstheme="majorBidi"/>
          <w:i/>
          <w:iCs/>
          <w:sz w:val="24"/>
          <w:szCs w:val="24"/>
          <w:lang w:val="en-US"/>
        </w:rPr>
        <w:t>Group A β-hemolytic streptococcus</w:t>
      </w:r>
      <w:r w:rsidR="00FC741A" w:rsidRPr="004308E2">
        <w:rPr>
          <w:rFonts w:asciiTheme="majorBidi" w:hAnsiTheme="majorBidi" w:cstheme="majorBidi"/>
          <w:i/>
          <w:iCs/>
          <w:sz w:val="24"/>
          <w:szCs w:val="24"/>
          <w:lang w:val="en-US"/>
        </w:rPr>
        <w:t xml:space="preserve"> </w:t>
      </w:r>
      <w:r w:rsidRPr="1CA6E4FD">
        <w:rPr>
          <w:rFonts w:asciiTheme="majorBidi" w:hAnsiTheme="majorBidi" w:cstheme="majorBidi"/>
          <w:sz w:val="24"/>
          <w:szCs w:val="24"/>
          <w:lang w:val="en-US"/>
        </w:rPr>
        <w:t xml:space="preserve">(GABHS) causes 37% of cases of </w:t>
      </w:r>
      <w:r w:rsidR="00D56335" w:rsidRPr="1CA6E4FD">
        <w:rPr>
          <w:rFonts w:asciiTheme="majorBidi" w:hAnsiTheme="majorBidi" w:cstheme="majorBidi"/>
          <w:sz w:val="24"/>
          <w:szCs w:val="24"/>
          <w:lang w:val="en-US"/>
        </w:rPr>
        <w:t>pharyngitis</w:t>
      </w:r>
      <w:r w:rsidRPr="1CA6E4FD">
        <w:rPr>
          <w:rFonts w:asciiTheme="majorBidi" w:hAnsiTheme="majorBidi" w:cstheme="majorBidi"/>
          <w:sz w:val="24"/>
          <w:szCs w:val="24"/>
          <w:lang w:val="en-US"/>
        </w:rPr>
        <w:t xml:space="preserve"> in children older than 3 years</w:t>
      </w:r>
      <w:r w:rsidR="00771325">
        <w:rPr>
          <w:rFonts w:asciiTheme="majorBidi" w:hAnsiTheme="majorBidi" w:cstheme="majorBidi"/>
          <w:sz w:val="24"/>
          <w:szCs w:val="24"/>
          <w:lang w:val="en-US"/>
        </w:rPr>
        <w:t xml:space="preserve"> </w:t>
      </w:r>
      <w:r w:rsidR="002B6B09" w:rsidRPr="004308E2">
        <w:fldChar w:fldCharType="begin" w:fldLock="1"/>
      </w:r>
      <w:r w:rsidR="00C05BA1">
        <w:rPr>
          <w:rFonts w:asciiTheme="majorBidi" w:hAnsiTheme="majorBidi" w:cstheme="majorBidi"/>
          <w:sz w:val="24"/>
          <w:szCs w:val="24"/>
          <w:lang w:val="en-US"/>
        </w:rPr>
        <w:instrText>ADDIN CSL_CITATION {"citationItems":[{"id":"ITEM-1","itemData":{"DOI":"10.1542/peds.2009-2648","abstract":"WHAT'S KNOWN ON THIS SUBJECT: The prevalence of group A streptococcal pharyngitis and carriage has not been systematically studied. WHAT THIS STUDY ADDS: In this meta-analysis the authors provide clinicians with quantitative estimates of the prevalence of GAS infection and carriage in children of various ages. abstract OBJECTIVES: Prevalence estimates can help clinicians make informed decisions regarding diagnostic testing of children who present with symptoms of pharyngitis. We conducted a meta-analysis to determine the (1) prevalence of streptococcal infection among children who presented with sore throat and (2) prevalence of streptococcal carriage among asymptomatic children. METHODS: We searched Medline for articles on pediatric streptococ-cal pharyngitis. We included articles in our review when they contained data on the prevalence of group A Streptococcus (GAS) from pharyn-geal specimens in children who were younger than 18 years. Two eval-uators independently reviewed, rated, and abstracted data from each article. Prevalence estimates were pooled in a meta-analysis and stratified according to age group. RESULTS: Of the 266 articles retrieved, 29 met all inclusion criteria. Among children of all ages who present with sore throat, the pooled prevalence of GAS was 37% (95% confidence interval [CI]: 32%-43%). Children who were younger than 5 years had a lower prevalence of GAS (24% [95% CI: 21%-26%]). The prevalence of GAS carriage among well children with no signs or symptoms of pharyngitis was 12% (95% CI: 9%-14%). CONCLUSIONS: Prevalence rates of GAS disease and carriage varied by age; children who were younger than 5 years had lower rates of throat cultures that were positive for GAS.","author":[{"dropping-particle":"","family":"Shaikh","given":"Nader","non-dropping-particle":"","parse-names":false,"suffix":""},{"dropping-particle":"","family":"Leonard","given":"Erica","non-dropping-particle":"","parse-names":false,"suffix":""},{"dropping-particle":"","family":"Martin","given":"Judith M","non-dropping-particle":"","parse-names":false,"suffix":""}],"container-title":"Pediatrics","id":"ITEM-1","issue":"3","issued":{"date-parts":[["2010"]]},"page":"557","title":"Prevalence of Streptococcal Pharyngitis and Streptococcal Carriage in Children: A Meta-analysise564","type":"article-journal","volume":"126"},"uris":["http://www.mendeley.com/documents/?uuid=5a99eff5-fedb-40c0-a119-c7e4d4e32290"]},{"id":"ITEM-2","itemData":{"DOI":"10.1186/1824-7288-37-10","ISBN":"1824-7288 (Electronic)\\r1720-8424 (Linking)","ISSN":"17208424","PMID":"21281502","abstract":"Streptococcal pharyngitis is a very common pathology in paediatric age all over the world. Nevertheless there isn't a joint agreement on the management of this condition. Some authors recommend to perform a microbiological investigation in suspected bacterial cases in order to treat the confirmed cases with antibiotics so to prevent suppurative complications and acute rheumatic fever. Differently, other authors consider pharyngitis, even streptococcal one, a benign, self-limiting disease. Consequently they wouldn't routinely perform microbiological tests and, pointing to a judicious use of antibiotics, they would reserve antimicrobial treatment to well-selected cases. It has been calculated that the number of patients needed to treat to prevent one complication after upper respiratory tract infections (including sore throat), was over 4000. Even the use of the Centor score, in order to evaluate the risk of streptococcal infection, is under debate and the interpretation of the test results may vary considerably. Penicillin is considered all over the world as first line treatment, but oral amoxicillin is also accepted and, due to its better palatability, can be a suitable option. Macrolides should be reserved to the rare cases of proved allergy to β-lactams. Cephalosporins can be used in patients allergic to penicillin (with the exception of type I hypersensibility) and have been also proposed to treat the relapses.","author":[{"dropping-particle":"","family":"Regoli","given":"Marta","non-dropping-particle":"","parse-names":false,"suffix":""},{"dropping-particle":"","family":"Chiappini","given":"Elena","non-dropping-particle":"","parse-names":false,"suffix":""},{"dropping-particle":"","family":"Bonsignori","given":"Francesca","non-dropping-particle":"","parse-names":false,"suffix":""},{"dropping-particle":"","family":"Galli","given":"Luisa","non-dropping-particle":"","parse-names":false,"suffix":""},{"dropping-particle":"","family":"Martino","given":"Maurizio","non-dropping-particle":"De","parse-names":false,"suffix":""}],"container-title":"Italian Journal of Pediatrics","id":"ITEM-2","issued":{"date-parts":[["2011"]]},"title":"Update on the management of acute pharyngitis in children","type":"article"},"uris":["http://www.mendeley.com/documents/?uuid=58154988-3224-3571-bb43-0b3df87c9f56"]}],"mendeley":{"formattedCitation":"&lt;sup&gt;24,25&lt;/sup&gt;","plainTextFormattedCitation":"24,25","previouslyFormattedCitation":"&lt;sup&gt;24,25&lt;/sup&gt;"},"properties":{"noteIndex":0},"schema":"https://github.com/citation-style-language/schema/raw/master/csl-citation.json"}</w:instrText>
      </w:r>
      <w:r w:rsidR="002B6B09" w:rsidRPr="004308E2">
        <w:rPr>
          <w:rFonts w:asciiTheme="majorBidi" w:hAnsiTheme="majorBidi" w:cstheme="majorBidi"/>
          <w:sz w:val="24"/>
          <w:szCs w:val="24"/>
          <w:lang w:val="en-US"/>
        </w:rPr>
        <w:fldChar w:fldCharType="separate"/>
      </w:r>
      <w:r w:rsidR="0098684E" w:rsidRPr="0098684E">
        <w:rPr>
          <w:rFonts w:asciiTheme="majorBidi" w:hAnsiTheme="majorBidi" w:cstheme="majorBidi"/>
          <w:noProof/>
          <w:sz w:val="24"/>
          <w:szCs w:val="24"/>
          <w:vertAlign w:val="superscript"/>
          <w:lang w:val="en-US"/>
        </w:rPr>
        <w:t>24,25</w:t>
      </w:r>
      <w:r w:rsidR="002B6B09" w:rsidRPr="004308E2">
        <w:fldChar w:fldCharType="end"/>
      </w:r>
      <w:r w:rsidR="00FC5E93" w:rsidRPr="1CA6E4FD">
        <w:rPr>
          <w:rFonts w:asciiTheme="majorBidi" w:hAnsiTheme="majorBidi" w:cstheme="majorBidi"/>
          <w:sz w:val="24"/>
          <w:szCs w:val="24"/>
          <w:lang w:val="en-US"/>
        </w:rPr>
        <w:t xml:space="preserve">. </w:t>
      </w:r>
      <w:r w:rsidR="00E86E6D" w:rsidRPr="1CA6E4FD">
        <w:rPr>
          <w:rFonts w:asciiTheme="majorBidi" w:hAnsiTheme="majorBidi" w:cstheme="majorBidi"/>
          <w:sz w:val="24"/>
          <w:szCs w:val="24"/>
          <w:lang w:val="en-US"/>
        </w:rPr>
        <w:t>Indeed, despite</w:t>
      </w:r>
      <w:r w:rsidR="00E827D3" w:rsidRPr="1CA6E4FD">
        <w:rPr>
          <w:rFonts w:asciiTheme="majorBidi" w:hAnsiTheme="majorBidi" w:cstheme="majorBidi"/>
          <w:sz w:val="24"/>
          <w:szCs w:val="24"/>
          <w:lang w:val="en-US"/>
        </w:rPr>
        <w:t xml:space="preserve"> the </w:t>
      </w:r>
      <w:r w:rsidR="00E827D3" w:rsidRPr="1CA6E4FD">
        <w:rPr>
          <w:rFonts w:asciiTheme="majorBidi" w:hAnsiTheme="majorBidi" w:cstheme="majorBidi"/>
          <w:sz w:val="24"/>
          <w:szCs w:val="24"/>
          <w:lang w:val="en-US"/>
        </w:rPr>
        <w:lastRenderedPageBreak/>
        <w:t xml:space="preserve">percentage of </w:t>
      </w:r>
      <w:ins w:id="18" w:author="ELISA BARBIERI" w:date="2019-05-20T11:40:00Z">
        <w:r w:rsidR="00311A9C" w:rsidRPr="1CA6E4FD">
          <w:rPr>
            <w:rFonts w:asciiTheme="majorBidi" w:hAnsiTheme="majorBidi" w:cstheme="majorBidi"/>
            <w:sz w:val="24"/>
            <w:szCs w:val="24"/>
            <w:lang w:val="en-US"/>
          </w:rPr>
          <w:t>GABHS</w:t>
        </w:r>
        <w:r w:rsidR="00311A9C">
          <w:rPr>
            <w:rFonts w:asciiTheme="majorBidi" w:hAnsiTheme="majorBidi" w:cstheme="majorBidi"/>
            <w:sz w:val="24"/>
            <w:szCs w:val="24"/>
            <w:lang w:val="en-US"/>
          </w:rPr>
          <w:t xml:space="preserve"> pharyngitis</w:t>
        </w:r>
        <w:del w:id="19" w:author="ELISA BARBIERI" w:date="2019-05-20T17:24:00Z">
          <w:r w:rsidR="00311A9C" w:rsidDel="00B049CA">
            <w:rPr>
              <w:rFonts w:asciiTheme="majorBidi" w:hAnsiTheme="majorBidi" w:cstheme="majorBidi"/>
              <w:sz w:val="24"/>
              <w:szCs w:val="24"/>
              <w:lang w:val="en-US"/>
            </w:rPr>
            <w:delText xml:space="preserve"> </w:delText>
          </w:r>
        </w:del>
      </w:ins>
      <w:del w:id="20" w:author="ELISA BARBIERI" w:date="2019-05-20T11:40:00Z">
        <w:r w:rsidR="00E827D3" w:rsidRPr="1CA6E4FD" w:rsidDel="00311A9C">
          <w:rPr>
            <w:rFonts w:asciiTheme="majorBidi" w:hAnsiTheme="majorBidi" w:cstheme="majorBidi"/>
            <w:sz w:val="24"/>
            <w:szCs w:val="24"/>
            <w:lang w:val="en-US"/>
          </w:rPr>
          <w:delText>GAP</w:delText>
        </w:r>
      </w:del>
      <w:del w:id="21" w:author="ELISA BARBIERI" w:date="2019-05-20T17:24:00Z">
        <w:r w:rsidR="00E827D3" w:rsidRPr="1CA6E4FD" w:rsidDel="00B049CA">
          <w:rPr>
            <w:rFonts w:asciiTheme="majorBidi" w:hAnsiTheme="majorBidi" w:cstheme="majorBidi"/>
            <w:sz w:val="24"/>
            <w:szCs w:val="24"/>
            <w:lang w:val="en-US"/>
          </w:rPr>
          <w:delText xml:space="preserve"> </w:delText>
        </w:r>
      </w:del>
      <w:r w:rsidR="00E827D3" w:rsidRPr="1CA6E4FD">
        <w:rPr>
          <w:rFonts w:asciiTheme="majorBidi" w:hAnsiTheme="majorBidi" w:cstheme="majorBidi"/>
          <w:sz w:val="24"/>
          <w:szCs w:val="24"/>
          <w:lang w:val="en-US"/>
        </w:rPr>
        <w:t xml:space="preserve"> is around </w:t>
      </w:r>
      <w:r w:rsidR="00771325">
        <w:rPr>
          <w:rFonts w:asciiTheme="majorBidi" w:hAnsiTheme="majorBidi" w:cstheme="majorBidi"/>
          <w:sz w:val="24"/>
          <w:szCs w:val="24"/>
          <w:lang w:val="en-US"/>
        </w:rPr>
        <w:t>25-</w:t>
      </w:r>
      <w:r w:rsidR="00E827D3" w:rsidRPr="1CA6E4FD">
        <w:rPr>
          <w:rFonts w:asciiTheme="majorBidi" w:hAnsiTheme="majorBidi" w:cstheme="majorBidi"/>
          <w:sz w:val="24"/>
          <w:szCs w:val="24"/>
          <w:lang w:val="en-US"/>
        </w:rPr>
        <w:t xml:space="preserve">30%, the </w:t>
      </w:r>
      <w:r w:rsidR="00E86E6D" w:rsidRPr="1CA6E4FD">
        <w:rPr>
          <w:rFonts w:asciiTheme="majorBidi" w:hAnsiTheme="majorBidi" w:cstheme="majorBidi"/>
          <w:sz w:val="24"/>
          <w:szCs w:val="24"/>
          <w:lang w:val="en-US"/>
        </w:rPr>
        <w:t xml:space="preserve">antibiotic prescription </w:t>
      </w:r>
      <w:r w:rsidR="00EF6437" w:rsidRPr="1CA6E4FD">
        <w:rPr>
          <w:rFonts w:asciiTheme="majorBidi" w:hAnsiTheme="majorBidi" w:cstheme="majorBidi"/>
          <w:sz w:val="24"/>
          <w:szCs w:val="24"/>
          <w:lang w:val="en-US"/>
        </w:rPr>
        <w:t xml:space="preserve">rate </w:t>
      </w:r>
      <w:r w:rsidR="00771325">
        <w:rPr>
          <w:rFonts w:asciiTheme="majorBidi" w:hAnsiTheme="majorBidi" w:cstheme="majorBidi"/>
          <w:sz w:val="24"/>
          <w:szCs w:val="24"/>
          <w:lang w:val="en-US"/>
        </w:rPr>
        <w:t xml:space="preserve">appear to be from 10 to 20% </w:t>
      </w:r>
      <w:r w:rsidR="00E827D3" w:rsidRPr="1CA6E4FD">
        <w:rPr>
          <w:rFonts w:asciiTheme="majorBidi" w:hAnsiTheme="majorBidi" w:cstheme="majorBidi"/>
          <w:sz w:val="24"/>
          <w:szCs w:val="24"/>
          <w:lang w:val="en-US"/>
        </w:rPr>
        <w:t xml:space="preserve"> higher</w:t>
      </w:r>
      <w:r w:rsidR="002830F3" w:rsidRPr="1CA6E4FD">
        <w:rPr>
          <w:rFonts w:asciiTheme="majorBidi" w:hAnsiTheme="majorBidi" w:cstheme="majorBidi"/>
          <w:sz w:val="24"/>
          <w:szCs w:val="24"/>
          <w:lang w:val="en-US"/>
        </w:rPr>
        <w:t xml:space="preserve"> </w:t>
      </w:r>
      <w:r w:rsidR="00B96485">
        <w:rPr>
          <w:rFonts w:asciiTheme="majorBidi" w:hAnsiTheme="majorBidi" w:cstheme="majorBidi"/>
          <w:sz w:val="24"/>
          <w:szCs w:val="24"/>
          <w:lang w:val="en-US"/>
        </w:rPr>
        <w:fldChar w:fldCharType="begin" w:fldLock="1"/>
      </w:r>
      <w:r w:rsidR="00C05BA1">
        <w:rPr>
          <w:rFonts w:asciiTheme="majorBidi" w:hAnsiTheme="majorBidi" w:cstheme="majorBidi"/>
          <w:sz w:val="24"/>
          <w:szCs w:val="24"/>
          <w:lang w:val="en-US"/>
        </w:rPr>
        <w:instrText>ADDIN CSL_CITATION {"citationItems":[{"id":"ITEM-1","itemData":{"DOI":"10.1542/peds.2014-0605","ISBN":"1098-4275 (Electronic)\\r0031-4005 (Linking)","ISSN":"0031-4005","PMID":"25225144","abstract":"BACKGROUND AND OBJECTIVES: Antimicrobials are frequently prescribed for acute respiratory tract infections (ARTI), although many are viral. We aimed to determine bacterial prevalence rates for 5 common childhood ARTI - acute otitis media (AOM), sinusitis, bronchitis, upper respiratory tract infection, and pharyngitis- and to compare these rates to nationally representative antimicrobial prescription rates for these ARTI.\\n\\nMETHODS: We performed (1) a meta-analysis of English language pediatric studies published between 2000 and 2011 in Medline, Embase, and the Cochrane library to determine ARTI bacterial prevalence rates; and (2) a retrospective cohort analysis of children age &lt;18 years evaluated in ambulatory clinics sampled by the 2000-2010 National Ambulatory Medical Care Survey (NAMCS) to determine estimated US ARTI antimicrobial prescribing rates.\\n\\nRESULTS: From the meta-analysis, the AOM bacterial prevalence was 64.7% (95% confidence interval [CI], 50.5%-77.7%); Streptococcus pyogenes prevalence during pharyngitis was 20.2% (95% CI, 15.9%-25.2%). No URI or bronchitis studies met inclusion criteria, and 1 sinusitis study met inclusion criteria, identifying bacteria in 78% of subjects. Based on these condition-specific bacterial prevalence rates, the expected antimicrobial rescribing rate for ARTI overall was 27.4% (95% CI, 26.5%-28.3%). However, antimicrobial agents were prescribed in NAMCS during 56.9% (95% CI, 50.8%-63.1%) of ARTI encounters, representing an estimated 11.4 million potentially preventable antimicrobial prescriptions annually.\\n\\nCONCLUSIONS: An estimated 27.4% of US children who have ARTI have bacterial illness in the post-pneumococcal conjugate vaccine era. Antimicrobials are prescribed almost twice as often as expected during outpatient ARTI visits, representing an important target for ongoing antimicrobial stewardship interventions.","author":[{"dropping-particle":"","family":"Kronman","given":"Matthew P.","non-dropping-particle":"","parse-names":false,"suffix":""},{"dropping-particle":"","family":"Zhou","given":"Chuan","non-dropping-particle":"","parse-names":false,"suffix":""},{"dropping-particle":"","family":"Mangione-Smith","given":"Rita","non-dropping-particle":"","parse-names":false,"suffix":""}],"container-title":"PEDIATRICS","id":"ITEM-1","issue":"4","issued":{"date-parts":[["2014","10","1"]]},"page":"e956-e965","publisher":"American Academy of Pediatrics","title":"Bacterial Prevalence and Antimicrobial Prescribing Trends for Acute Respiratory Tract Infections","type":"article-journal","volume":"134"},"uris":["http://www.mendeley.com/documents/?uuid=744efcb9-09ee-3b3c-9503-cf5e1e447379"]},{"id":"ITEM-2","itemData":{"DOI":"http://dx.doi.org/10.1086/677820","ISSN":"0899-823X","abstract":"objective. To compare practice patterns regarding the diagnosis and management of streptococcal pharyngitis across pediatric primary care practices., design. Retrospective cohort study., setting. All encounters to 25 pediatric primary care practices sharing an electronic health record., methods. Streptococcal pharyngitis was defined by an International Classification of Diseases, Ninth Revision code for acute pharyngitis, positive laboratory test, antibiotic prescription, and absence of an alternative bacterial infection. Logistic regression models standardizing for patient-level characteristics were used to compare diagnosis, testing, and broad-spectrum antibiotic treatment for children with pharyngitis across practices. Fixed-effects models and likelihood ratio tests were conducted to analyze within-practice variation., conclusions. Significant variability in the diagnosis and treatment of pharyngitis exists across and within pediatric practices, which cannot be explained by relevant clinical or demographic factors. Our data support clinician-targeted interventions to improve adherence to prescribing guidelines for this common condition., results. Of 399,793 acute encounters in 1 calendar year, there were 52,658 diagnoses of acute pharyngitis, including 12,445 diagnoses of streptococcal pharyngitis. After excluding encounters by patients with chronic conditions and standardizing for age, sex, insurance type, and race, there was significant variability across and within practices in the diagnosis and testing for streptococcal pharyngitis. Excluding patients with antibiotic allergies or prior antibiotic use, off-guideline antibiotic prescribing for confirmed group A streptococcal pharyngitis ranged from 1% to 33% across practices (P &lt; .001). At the clinician level, 13 of 25 sites demonstrated significant within-practice variability in off-guideline antibiotic prescribing (P &lt;= .05). Only 18 of the 222 clinicians in the network accounted for half of all off-guideline antibiotic prescribing.Copyright © 2014 by The Society for Healthcare Epidemiology of America. All rights reserved.","author":[{"dropping-particle":"","family":"J.L.","given":"Fierro","non-dropping-particle":"","parse-names":false,"suffix":""},{"dropping-particle":"","family":"P.A.","given":"Prasad","non-dropping-particle":"","parse-names":false,"suffix":""},{"dropping-particle":"","family":"A.","given":"Russell Localio","non-dropping-particle":"","parse-names":false,"suffix":""},{"dropping-particle":"","family":"R.W.","given":"Grundmeier","non-dropping-particle":"","parse-names":false,"suffix":""},{"dropping-particle":"","family":"R.C.","given":"Wasserman","non-dropping-particle":"","parse-names":false,"suffix":""},{"dropping-particle":"","family":"T.E.","given":"Zaoutis","non-dropping-particle":"","parse-names":false,"suffix":""}],"container-title":"Infection Control and Hospital Epidemiology","id":"ITEM-2","issued":{"date-parts":[["2014"]]},"page":"S79-S85","publisher":"University of Chicago Press (E-mail: subscriptions@press.uchicago.edu)","publisher-place":"J.S. Gerber, Division of Infectious Diseases, Children's Hospital of Philadelphia, 3535 Market Street, Suite 1518, Philadelphia, PA 19104, United States","title":"Variability in the diagnosis and treatment of group a streptococcal pharyngitis by primary care pediatricians","type":"article-journal","volume":"35"},"uris":["http://www.mendeley.com/documents/?uuid=f7d9cee3-6ddc-41bb-bc4a-e737b11184df"]}],"mendeley":{"formattedCitation":"&lt;sup&gt;26,27&lt;/sup&gt;","plainTextFormattedCitation":"26,27","previouslyFormattedCitation":"&lt;sup&gt;26,27&lt;/sup&gt;"},"properties":{"noteIndex":0},"schema":"https://github.com/citation-style-language/schema/raw/master/csl-citation.json"}</w:instrText>
      </w:r>
      <w:r w:rsidR="00B96485">
        <w:rPr>
          <w:rFonts w:asciiTheme="majorBidi" w:hAnsiTheme="majorBidi" w:cstheme="majorBidi"/>
          <w:sz w:val="24"/>
          <w:szCs w:val="24"/>
          <w:lang w:val="en-US"/>
        </w:rPr>
        <w:fldChar w:fldCharType="separate"/>
      </w:r>
      <w:r w:rsidR="0098684E" w:rsidRPr="0098684E">
        <w:rPr>
          <w:rFonts w:asciiTheme="majorBidi" w:hAnsiTheme="majorBidi" w:cstheme="majorBidi"/>
          <w:noProof/>
          <w:sz w:val="24"/>
          <w:szCs w:val="24"/>
          <w:vertAlign w:val="superscript"/>
          <w:lang w:val="en-US"/>
        </w:rPr>
        <w:t>26,27</w:t>
      </w:r>
      <w:r w:rsidR="00B96485">
        <w:rPr>
          <w:rFonts w:asciiTheme="majorBidi" w:hAnsiTheme="majorBidi" w:cstheme="majorBidi"/>
          <w:sz w:val="24"/>
          <w:szCs w:val="24"/>
          <w:lang w:val="en-US"/>
        </w:rPr>
        <w:fldChar w:fldCharType="end"/>
      </w:r>
      <w:r w:rsidR="00E827D3" w:rsidRPr="1CA6E4FD">
        <w:rPr>
          <w:rFonts w:asciiTheme="majorBidi" w:hAnsiTheme="majorBidi" w:cstheme="majorBidi"/>
          <w:sz w:val="24"/>
          <w:szCs w:val="24"/>
          <w:lang w:val="en-US"/>
        </w:rPr>
        <w:t xml:space="preserve"> </w:t>
      </w:r>
      <w:r w:rsidR="003D091F" w:rsidRPr="1CA6E4FD">
        <w:rPr>
          <w:rFonts w:asciiTheme="majorBidi" w:hAnsiTheme="majorBidi" w:cstheme="majorBidi"/>
          <w:sz w:val="24"/>
          <w:szCs w:val="24"/>
          <w:lang w:val="en-US"/>
        </w:rPr>
        <w:t xml:space="preserve">. </w:t>
      </w:r>
    </w:p>
    <w:p w14:paraId="689284BA" w14:textId="19213DCF" w:rsidR="004644BE" w:rsidRPr="00D56335" w:rsidRDefault="00E269CC" w:rsidP="00785B67">
      <w:pPr>
        <w:autoSpaceDE w:val="0"/>
        <w:autoSpaceDN w:val="0"/>
        <w:adjustRightInd w:val="0"/>
        <w:spacing w:line="480" w:lineRule="auto"/>
        <w:jc w:val="both"/>
        <w:rPr>
          <w:rFonts w:ascii="Times New Roman" w:hAnsi="Times New Roman"/>
          <w:sz w:val="24"/>
          <w:szCs w:val="24"/>
          <w:lang w:val="en-US"/>
        </w:rPr>
      </w:pPr>
      <w:r w:rsidRPr="00D56335">
        <w:rPr>
          <w:rFonts w:ascii="Times New Roman" w:hAnsi="Times New Roman"/>
          <w:sz w:val="24"/>
          <w:szCs w:val="24"/>
          <w:lang w:val="en-US"/>
        </w:rPr>
        <w:t>According to international guidelines</w:t>
      </w:r>
      <w:r w:rsidR="002B6B09" w:rsidRPr="004308E2">
        <w:fldChar w:fldCharType="begin" w:fldLock="1"/>
      </w:r>
      <w:r w:rsidR="00C05BA1">
        <w:rPr>
          <w:rFonts w:ascii="Times New Roman" w:hAnsi="Times New Roman"/>
          <w:sz w:val="24"/>
          <w:szCs w:val="24"/>
          <w:lang w:val="en-US"/>
        </w:rPr>
        <w:instrText xml:space="preserve">ADDIN CSL_CITATION {"citationItems":[{"id":"ITEM-1","itemData":{"abstract":"SIGN 117 the following are recommended as indications for consideration of tonsillectomy for recurrent acute sore throat in both children and adults: sore throats are due to acute tonsillitis ƒ the episodes of sore throat are disabling and prevent ƒ normal functioning seven or more well documented, clinically ƒ significant, adequately treated sore throats in the preceding year or five or more such episodes in each of the preceding ƒ two years or three or more such episodes in each of the preceding ƒ three years. d This Quick Reference Guide provides a summary of the main recommendations in siGN guideline 117: Management of sore throat and indications for tonsillectomy. Recommendations are graded to indicate the strength of the supporting evidence. Good practice points are provided where the guideline development group wishes to highlight specific aspects of accepted clinical practice. Details of the evidence supporting these recommendations can be found in the full guideline, available on the SIGN website: www.sign.ac.uk </w:instrText>
      </w:r>
      <w:r w:rsidR="00C05BA1">
        <w:rPr>
          <w:rFonts w:ascii="Times New Roman" w:hAnsi="Times New Roman"/>
          <w:sz w:val="24"/>
          <w:szCs w:val="24"/>
          <w:lang w:val="en-US"/>
        </w:rPr>
        <w:instrText xml:space="preserve"> a b C d postoperative Care patients should be made aware of the potential for pain to increase for up to 6 days following tonsillectomy. d At the time of discharge, patients/carers should be provided with written information advising them whom to contact and at what hospital unit or department to present if they have postoperative problems or complications. </w:instrText>
      </w:r>
      <w:r w:rsidR="00C05BA1">
        <w:rPr>
          <w:rFonts w:ascii="Times New Roman" w:hAnsi="Times New Roman"/>
          <w:sz w:val="24"/>
          <w:szCs w:val="24"/>
          <w:lang w:val="en-US"/>
        </w:rPr>
        <w:instrText xml:space="preserve"> routine use of anti-emetic drugs to prevent postoperative nausea and vomiting (poNv) in tonsillectomy is recommended. a When in doubt as to whether tonsillectomy would be beneficial, a six month period of watchful waiting is recommended prior to consideration of tonsillectomy to establish firmly the pattern of symptoms and allow the patient to consider fully the implications of an operation. </w:instrText>
      </w:r>
      <w:r w:rsidR="00C05BA1">
        <w:rPr>
          <w:rFonts w:ascii="Times New Roman" w:hAnsi="Times New Roman"/>
          <w:sz w:val="24"/>
          <w:szCs w:val="24"/>
          <w:lang w:val="en-US"/>
        </w:rPr>
        <w:instrText> watchful waiting is more appropriate than tonsillectomy for children with mild sore throats. a surGery for reCurreNt toNsillitis tonsillectomy is recommended for recurrent severe sore throat in adults. a Cognisance should also be taken of whether the frequency of episodes is increasing or decreasing. Evidence on exactly which children with sore throats benefit from tonsillectomy is not available, but current evidence suggests that the benefit of tonsillectomy increases with the severity and frequency of sore throats prior to tonsillectomy. Apart from adults with proven recurrent group A streptococcal pharyngitis, evidence on which adults will benefit from tonsillectomy is not available. The…","author":[{"dropping-particle":"","family":"(SIGN).","given":"Scottish Intercollegiate Guidelines Network","non-dropping-particle":"","parse-names":false,"suffix":""}],"container-title":"Methodology","id":"ITEM-1","issued":{"date-parts":[["2010"]]},"title":"Management of sore throat and indications for tonsillectomy. A national clinical guideline. Edinburgh (Scotland): Scottish Intercollegiate Guidelines Network (SIGN);","type":"report"},"uris":["http://www.mendeley.com/documents/?uuid=21114664-cb09-3784-9a4c-1bae64ec1ba2"]},{"id":"ITEM-2","itemData":{"id":"ITEM-2","issued":{"date-parts":[["2008"]]},"title":"Respir Respiratory tr atory tract infections (self-act infections (self-limiting): prescribing antibiotics limiting): prescribing antibiotics Clinical guideline","type":"report"},"uris":["http://www.mendeley.com/documents/?uuid=42fa49d4-6a6b-3bca-9efc-6a41d6bad0dd"]},{"id":"ITEM-3","itemData":{"ISSN":"1970-8165","id":"ITEM-3","issued":{"date-parts":[["0"]]},"title":"Linee Guida Italiane per la gestione della faringotonsillite in età pediatrica: sintesi e commento PREVENTIVA SOCIALE PEDIATRIA","type":"article-journal"},"uris":["http://www.mendeley.com/documents/?uuid=a7c15424-2972-3a17-93b7-f9b6ff297717"]},{"id":"ITEM-4","itemData":{"ISSN":"1198-743X","PMID":"14686981","author":[{"dropping-particle":"","family":"Agence Française de Sécurité Sanitaire des Produits de Santé","given":"","non-dropping-particle":"","parse-names":false,"suffix":""}],"container-title":"Clinical microbiology and infection : the official publication of the European Society of Clinical Microbiology and Infectious Diseases","id":"ITEM-4","issue":"12","issued":{"date-parts":[["2003","12"]]},"page":"1162-78","title":"Systemic antibiotic treatment in upper and lower respiratory tract infections: official French guidelines.","type":"article-journal","volume":"9"},"uris":["http://www.mendeley.com/documents/?uuid=acb324eb-12bd-48e7-8425-6831e6fc80ae"]}],"mendeley":{"formattedCitation":"&lt;sup&gt;28–31&lt;/sup&gt;","plainTextFormattedCitation":"28–31","previouslyFormattedCitation":"&lt;sup&gt;28–31&lt;/sup&gt;"},"properties":{"noteIndex":0},"schema":"https://github.com/citation-style-language/schema/raw/master/csl-citation.json"}</w:instrText>
      </w:r>
      <w:r w:rsidR="002B6B09" w:rsidRPr="004308E2">
        <w:rPr>
          <w:rFonts w:ascii="Times New Roman" w:hAnsi="Times New Roman"/>
          <w:sz w:val="24"/>
          <w:szCs w:val="24"/>
          <w:lang w:val="en-US"/>
        </w:rPr>
        <w:fldChar w:fldCharType="separate"/>
      </w:r>
      <w:r w:rsidR="0098684E" w:rsidRPr="0098684E">
        <w:rPr>
          <w:rFonts w:ascii="Times New Roman" w:hAnsi="Times New Roman"/>
          <w:noProof/>
          <w:sz w:val="24"/>
          <w:szCs w:val="24"/>
          <w:vertAlign w:val="superscript"/>
          <w:lang w:val="en-US"/>
        </w:rPr>
        <w:t>28–31</w:t>
      </w:r>
      <w:r w:rsidR="002B6B09" w:rsidRPr="004308E2">
        <w:fldChar w:fldCharType="end"/>
      </w:r>
      <w:r w:rsidRPr="00D56335">
        <w:rPr>
          <w:rFonts w:ascii="Times New Roman" w:hAnsi="Times New Roman"/>
          <w:sz w:val="24"/>
          <w:szCs w:val="24"/>
          <w:lang w:val="en-US"/>
        </w:rPr>
        <w:t xml:space="preserve"> and</w:t>
      </w:r>
      <w:r w:rsidR="00E914D8">
        <w:rPr>
          <w:rFonts w:ascii="Times New Roman" w:hAnsi="Times New Roman"/>
          <w:sz w:val="24"/>
          <w:szCs w:val="24"/>
          <w:lang w:val="en-US"/>
        </w:rPr>
        <w:t xml:space="preserve"> the</w:t>
      </w:r>
      <w:r w:rsidRPr="00D56335">
        <w:rPr>
          <w:rFonts w:ascii="Times New Roman" w:hAnsi="Times New Roman"/>
          <w:sz w:val="24"/>
          <w:szCs w:val="24"/>
          <w:lang w:val="en-US"/>
        </w:rPr>
        <w:t xml:space="preserve"> national family pediatrician</w:t>
      </w:r>
      <w:r w:rsidR="00DA1715">
        <w:rPr>
          <w:rFonts w:ascii="Times New Roman" w:hAnsi="Times New Roman"/>
          <w:sz w:val="24"/>
          <w:szCs w:val="24"/>
          <w:lang w:val="en-US"/>
        </w:rPr>
        <w:t>s</w:t>
      </w:r>
      <w:r w:rsidRPr="00D56335">
        <w:rPr>
          <w:rFonts w:ascii="Times New Roman" w:hAnsi="Times New Roman"/>
          <w:sz w:val="24"/>
          <w:szCs w:val="24"/>
          <w:lang w:val="en-US"/>
        </w:rPr>
        <w:t xml:space="preserve"> consensus document</w:t>
      </w:r>
      <w:r w:rsidR="002B6B09" w:rsidRPr="004308E2">
        <w:fldChar w:fldCharType="begin" w:fldLock="1"/>
      </w:r>
      <w:r w:rsidR="00C05BA1">
        <w:rPr>
          <w:rFonts w:ascii="Times New Roman" w:hAnsi="Times New Roman"/>
          <w:sz w:val="24"/>
          <w:szCs w:val="24"/>
          <w:lang w:val="en-US"/>
        </w:rPr>
        <w:instrText>ADDIN CSL_CITATION {"citationItems":[{"id":"ITEM-1","itemData":{"ISBN":"9783527412655","author":[{"dropping-particle":"","family":"FIMP","given":"Federazione Italiana Medici Pediatri","non-dropping-particle":"","parse-names":false,"suffix":""}],"id":"ITEM-1","issued":{"date-parts":[["2016"]]},"page":"1-8","title":"L’utilizzo giudizioso della terapia antibiotica nel trattamento delle patologie infettive in età evolutiva","type":"chapter"},"uris":["http://www.mendeley.com/documents/?uuid=417a1c94-dbcc-4a41-887c-671788406b54"]}],"mendeley":{"formattedCitation":"&lt;sup&gt;23&lt;/sup&gt;","plainTextFormattedCitation":"23","previouslyFormattedCitation":"&lt;sup&gt;23&lt;/sup&gt;"},"properties":{"noteIndex":0},"schema":"https://github.com/citation-style-language/schema/raw/master/csl-citation.json"}</w:instrText>
      </w:r>
      <w:r w:rsidR="002B6B09" w:rsidRPr="004308E2">
        <w:rPr>
          <w:rFonts w:ascii="Times New Roman" w:hAnsi="Times New Roman"/>
          <w:sz w:val="24"/>
          <w:szCs w:val="24"/>
          <w:lang w:val="en-US"/>
        </w:rPr>
        <w:fldChar w:fldCharType="separate"/>
      </w:r>
      <w:r w:rsidR="0098684E" w:rsidRPr="0098684E">
        <w:rPr>
          <w:rFonts w:ascii="Times New Roman" w:hAnsi="Times New Roman"/>
          <w:noProof/>
          <w:sz w:val="24"/>
          <w:szCs w:val="24"/>
          <w:vertAlign w:val="superscript"/>
          <w:lang w:val="en-US"/>
        </w:rPr>
        <w:t>23</w:t>
      </w:r>
      <w:r w:rsidR="002B6B09" w:rsidRPr="004308E2">
        <w:fldChar w:fldCharType="end"/>
      </w:r>
      <w:r w:rsidRPr="00D56335">
        <w:rPr>
          <w:rFonts w:ascii="Times New Roman" w:hAnsi="Times New Roman"/>
          <w:sz w:val="24"/>
          <w:szCs w:val="24"/>
          <w:lang w:val="en-US"/>
        </w:rPr>
        <w:t xml:space="preserve">, first line treatment for </w:t>
      </w:r>
      <w:ins w:id="22" w:author="ELISA BARBIERI" w:date="2019-05-20T12:08:00Z">
        <w:r w:rsidR="0003337F">
          <w:rPr>
            <w:rFonts w:asciiTheme="majorBidi" w:hAnsiTheme="majorBidi" w:cstheme="majorBidi"/>
            <w:sz w:val="24"/>
            <w:szCs w:val="24"/>
            <w:lang w:val="en-US"/>
          </w:rPr>
          <w:t>GABHS</w:t>
        </w:r>
      </w:ins>
      <w:del w:id="23" w:author="ELISA BARBIERI" w:date="2019-05-20T12:08:00Z">
        <w:r w:rsidRPr="00D56335" w:rsidDel="0003337F">
          <w:rPr>
            <w:rFonts w:ascii="Times New Roman" w:hAnsi="Times New Roman"/>
            <w:sz w:val="24"/>
            <w:szCs w:val="24"/>
            <w:lang w:val="en-US"/>
          </w:rPr>
          <w:delText>streptococcal</w:delText>
        </w:r>
      </w:del>
      <w:r w:rsidRPr="00D56335">
        <w:rPr>
          <w:rFonts w:ascii="Times New Roman" w:hAnsi="Times New Roman"/>
          <w:sz w:val="24"/>
          <w:szCs w:val="24"/>
          <w:lang w:val="en-US"/>
        </w:rPr>
        <w:t xml:space="preserve"> pharyngitis </w:t>
      </w:r>
      <w:r w:rsidR="00E914D8">
        <w:rPr>
          <w:rFonts w:ascii="Times New Roman" w:hAnsi="Times New Roman"/>
          <w:sz w:val="24"/>
          <w:szCs w:val="24"/>
          <w:lang w:val="en-US"/>
        </w:rPr>
        <w:t>is either</w:t>
      </w:r>
      <w:r w:rsidRPr="00D56335">
        <w:rPr>
          <w:rFonts w:ascii="Times New Roman" w:hAnsi="Times New Roman"/>
          <w:sz w:val="24"/>
          <w:szCs w:val="24"/>
          <w:lang w:val="en-US"/>
        </w:rPr>
        <w:t xml:space="preserve"> amoxicillin or penicillin V </w:t>
      </w:r>
      <w:r w:rsidRPr="004308E2">
        <w:rPr>
          <w:rFonts w:ascii="Times New Roman" w:eastAsia="Times New Roman" w:hAnsi="Times New Roman"/>
          <w:sz w:val="24"/>
          <w:szCs w:val="24"/>
          <w:lang w:val="en-US"/>
        </w:rPr>
        <w:t xml:space="preserve">since </w:t>
      </w:r>
      <w:r w:rsidR="00A07A6E" w:rsidRPr="1CA6E4FD">
        <w:rPr>
          <w:rFonts w:asciiTheme="majorBidi" w:hAnsiTheme="majorBidi" w:cstheme="majorBidi"/>
          <w:sz w:val="24"/>
          <w:szCs w:val="24"/>
          <w:lang w:val="en-US"/>
        </w:rPr>
        <w:t>GABHS</w:t>
      </w:r>
      <w:r w:rsidRPr="00D56335">
        <w:rPr>
          <w:rFonts w:ascii="Times New Roman" w:hAnsi="Times New Roman"/>
          <w:sz w:val="24"/>
          <w:szCs w:val="24"/>
          <w:lang w:val="en-US"/>
        </w:rPr>
        <w:t xml:space="preserve"> remains universally susceptible to penicillin</w:t>
      </w:r>
      <w:r w:rsidR="00A10657">
        <w:rPr>
          <w:rFonts w:ascii="Times New Roman" w:hAnsi="Times New Roman"/>
          <w:sz w:val="24"/>
          <w:szCs w:val="24"/>
          <w:lang w:val="en-US"/>
        </w:rPr>
        <w:t>s</w:t>
      </w:r>
      <w:r w:rsidRPr="00D56335">
        <w:rPr>
          <w:rFonts w:ascii="Times New Roman" w:hAnsi="Times New Roman"/>
          <w:sz w:val="24"/>
          <w:szCs w:val="24"/>
          <w:lang w:val="en-US"/>
        </w:rPr>
        <w:t>.</w:t>
      </w:r>
      <w:r w:rsidR="00A07A6E" w:rsidRPr="00D56335">
        <w:rPr>
          <w:rFonts w:ascii="Times New Roman" w:hAnsi="Times New Roman"/>
          <w:sz w:val="24"/>
          <w:szCs w:val="24"/>
          <w:lang w:val="en-US"/>
        </w:rPr>
        <w:t xml:space="preserve"> </w:t>
      </w:r>
      <w:r w:rsidR="00E914D8">
        <w:rPr>
          <w:rFonts w:ascii="Times New Roman" w:hAnsi="Times New Roman"/>
          <w:sz w:val="24"/>
          <w:szCs w:val="24"/>
          <w:lang w:val="en-US"/>
        </w:rPr>
        <w:t>The r</w:t>
      </w:r>
      <w:r w:rsidR="00A07A6E" w:rsidRPr="00D56335">
        <w:rPr>
          <w:rFonts w:ascii="Times New Roman" w:hAnsi="Times New Roman"/>
          <w:sz w:val="24"/>
          <w:szCs w:val="24"/>
          <w:lang w:val="en-US"/>
        </w:rPr>
        <w:t xml:space="preserve">apid </w:t>
      </w:r>
      <w:r w:rsidR="00E914D8">
        <w:rPr>
          <w:rFonts w:ascii="Times New Roman" w:hAnsi="Times New Roman"/>
          <w:sz w:val="24"/>
          <w:szCs w:val="24"/>
          <w:lang w:val="en-US"/>
        </w:rPr>
        <w:t xml:space="preserve">diagnostic </w:t>
      </w:r>
      <w:r w:rsidR="00A07A6E" w:rsidRPr="00D56335">
        <w:rPr>
          <w:rFonts w:ascii="Times New Roman" w:hAnsi="Times New Roman"/>
          <w:sz w:val="24"/>
          <w:szCs w:val="24"/>
          <w:lang w:val="en-US"/>
        </w:rPr>
        <w:t xml:space="preserve">test is highly </w:t>
      </w:r>
      <w:r w:rsidR="00111A55" w:rsidRPr="00D56335">
        <w:rPr>
          <w:rFonts w:ascii="Times New Roman" w:hAnsi="Times New Roman"/>
          <w:sz w:val="24"/>
          <w:szCs w:val="24"/>
          <w:lang w:val="en-US"/>
        </w:rPr>
        <w:t>recommended</w:t>
      </w:r>
      <w:r w:rsidR="00A07A6E" w:rsidRPr="00D56335">
        <w:rPr>
          <w:rFonts w:ascii="Times New Roman" w:hAnsi="Times New Roman"/>
          <w:sz w:val="24"/>
          <w:szCs w:val="24"/>
          <w:lang w:val="en-US"/>
        </w:rPr>
        <w:t xml:space="preserve"> for all the children with clinical symptoms of GABHS pharyngitis</w:t>
      </w:r>
      <w:r w:rsidR="00D24598">
        <w:rPr>
          <w:rFonts w:ascii="Times New Roman" w:hAnsi="Times New Roman"/>
          <w:sz w:val="24"/>
          <w:szCs w:val="24"/>
          <w:lang w:val="en-US"/>
        </w:rPr>
        <w:fldChar w:fldCharType="begin" w:fldLock="1"/>
      </w:r>
      <w:r w:rsidR="00C05BA1">
        <w:rPr>
          <w:rFonts w:ascii="Times New Roman" w:hAnsi="Times New Roman"/>
          <w:sz w:val="24"/>
          <w:szCs w:val="24"/>
          <w:lang w:val="en-US"/>
        </w:rPr>
        <w:instrText>ADDIN CSL_CITATION {"citationItems":[{"id":"ITEM-1","itemData":{"ISSN":"1970-8165","id":"ITEM-1","issued":{"date-parts":[["0"]]},"title":"Linee Guida Italiane per la gestione della faringotonsillite in età pediatrica: sintesi e commento PREVENTIVA SOCIALE PEDIATRIA","type":"article-journal"},"uris":["http://www.mendeley.com/documents/?uuid=a7c15424-2972-3a17-93b7-f9b6ff297717"]}],"mendeley":{"formattedCitation":"&lt;sup&gt;30&lt;/sup&gt;","plainTextFormattedCitation":"30","previouslyFormattedCitation":"&lt;sup&gt;30&lt;/sup&gt;"},"properties":{"noteIndex":0},"schema":"https://github.com/citation-style-language/schema/raw/master/csl-citation.json"}</w:instrText>
      </w:r>
      <w:r w:rsidR="00D24598">
        <w:rPr>
          <w:rFonts w:ascii="Times New Roman" w:hAnsi="Times New Roman"/>
          <w:sz w:val="24"/>
          <w:szCs w:val="24"/>
          <w:lang w:val="en-US"/>
        </w:rPr>
        <w:fldChar w:fldCharType="separate"/>
      </w:r>
      <w:r w:rsidR="0098684E" w:rsidRPr="0098684E">
        <w:rPr>
          <w:rFonts w:ascii="Times New Roman" w:hAnsi="Times New Roman"/>
          <w:noProof/>
          <w:sz w:val="24"/>
          <w:szCs w:val="24"/>
          <w:vertAlign w:val="superscript"/>
          <w:lang w:val="en-US"/>
        </w:rPr>
        <w:t>30</w:t>
      </w:r>
      <w:r w:rsidR="00D24598">
        <w:rPr>
          <w:rFonts w:ascii="Times New Roman" w:hAnsi="Times New Roman"/>
          <w:sz w:val="24"/>
          <w:szCs w:val="24"/>
          <w:lang w:val="en-US"/>
        </w:rPr>
        <w:fldChar w:fldCharType="end"/>
      </w:r>
      <w:r w:rsidR="00A07A6E" w:rsidRPr="00D56335">
        <w:rPr>
          <w:rFonts w:ascii="Times New Roman" w:hAnsi="Times New Roman"/>
          <w:sz w:val="24"/>
          <w:szCs w:val="24"/>
          <w:lang w:val="en-US"/>
        </w:rPr>
        <w:t xml:space="preserve"> since its high sensitivity and specificity had been proved in various studies</w:t>
      </w:r>
      <w:r w:rsidR="00433693">
        <w:rPr>
          <w:rFonts w:ascii="Times New Roman" w:hAnsi="Times New Roman"/>
          <w:sz w:val="24"/>
          <w:szCs w:val="24"/>
          <w:lang w:val="en-US"/>
        </w:rPr>
        <w:fldChar w:fldCharType="begin" w:fldLock="1"/>
      </w:r>
      <w:r w:rsidR="00C05BA1">
        <w:rPr>
          <w:rFonts w:ascii="Times New Roman" w:hAnsi="Times New Roman"/>
          <w:sz w:val="24"/>
          <w:szCs w:val="24"/>
          <w:lang w:val="en-US"/>
        </w:rPr>
        <w:instrText>ADDIN CSL_CITATION {"citationItems":[{"id":"ITEM-1","itemData":{"DOI":"http://dx.doi.org/10.12669/pjms.295.3937","ISSN":"1682-024X","abstract":"Objectives: To assess the validity /strength of clinical diagnosis of Malaria on the basis of IMNCI algorithm by slide microscopy (gold standard) and to compare the effectiveness of Rapid Diagnostic Test (RDT)against slide microscopy. Methods: It is a descriptive cross sectional study of 6 month duration conducted at Pediatric Outpatient Department LUH Hyderabad from June-Dec. 2010. Sample of 400{the minimum required sample was 385 with malaria prevalence 5% (0.05) with margin of error of 3% (0.03, frequency vary from 2-8% among different studies)} febrile children under 5 years classified as Suspected Clinical Malaria according to algorithm of IMNCI were included; The operational definition for Suspected Clinical Malaria was; fever for more than 2 days with no runny nose, no measel rash and no other cause of fever. Hyderabad was considered as low risk area. Rapid diagnostic test (RDT) and slide microscopy were done, and only confirmed cases were treated according to current guidelines given by National Malaria Program/updated IMNCI. Results: Total 2000 patients under 5 years presented with fever and were evaluated. From 2000 cases 20% (400) were diagnosed as suspected clinical Malaria according to IMNCI algorithm; and only 40 cases (10%) have shown positive results for malaria parasite on slide microscopy and 38 cases on RDT. Regarding the plasmodium species 70% were vivax and 30% were falciparum. As regards the effectiveness, RDT has shown 95% sensitivity for the detection of plasmodium antigens in the febrile clinically suspected cases of malaria. Conclusion: Prompt and accurate diagnosis of malaria is needed for implementation of appropriate treatment to reduce unnecessary anti-malarial prescription. RDT is as effective as slide microscopy for the diagnosis of malaria especially in resource poor countries.","author":[{"dropping-particle":"","family":"S.","given":"Shaikh","non-dropping-particle":"","parse-names":false,"suffix":""},{"dropping-particle":"","family":"S.","given":"Memon","non-dropping-particle":"","parse-names":false,"suffix":""},{"dropping-particle":"","family":"H.","given":"Memon","non-dropping-particle":"","parse-names":false,"suffix":""}],"container-title":"Pakistan Journal of Medical Sciences","id":"ITEM-1","issue":"5","issued":{"date-parts":[["2013"]]},"page":"1167-1172","publisher":"Professional Medical Publications (Raja Ghazanfar Ali Road, Saddar, Karachi, Pakistan)","publisher-place":"S. Memon, B-16 Hesco Colony, Kotri Road, Hussianabad, Hyderabad, Pakistan. E-mail: shazia.memon@lumhs.edu.pk","title":"Role of rapid diagnostic tests for guiding outpatient treatment of febrile illness in Liaquat University Hospital","type":"article-journal","volume":"29"},"uris":["http://www.mendeley.com/documents/?uuid=7e58dd93-8076-4c39-a331-e5b7b46fd4d5"]}],"mendeley":{"formattedCitation":"&lt;sup&gt;32&lt;/sup&gt;","plainTextFormattedCitation":"32","previouslyFormattedCitation":"&lt;sup&gt;32&lt;/sup&gt;"},"properties":{"noteIndex":0},"schema":"https://github.com/citation-style-language/schema/raw/master/csl-citation.json"}</w:instrText>
      </w:r>
      <w:r w:rsidR="00433693">
        <w:rPr>
          <w:rFonts w:ascii="Times New Roman" w:hAnsi="Times New Roman"/>
          <w:sz w:val="24"/>
          <w:szCs w:val="24"/>
          <w:lang w:val="en-US"/>
        </w:rPr>
        <w:fldChar w:fldCharType="separate"/>
      </w:r>
      <w:r w:rsidR="0098684E" w:rsidRPr="0098684E">
        <w:rPr>
          <w:rFonts w:ascii="Times New Roman" w:hAnsi="Times New Roman"/>
          <w:noProof/>
          <w:sz w:val="24"/>
          <w:szCs w:val="24"/>
          <w:vertAlign w:val="superscript"/>
          <w:lang w:val="en-US"/>
        </w:rPr>
        <w:t>32</w:t>
      </w:r>
      <w:r w:rsidR="00433693">
        <w:rPr>
          <w:rFonts w:ascii="Times New Roman" w:hAnsi="Times New Roman"/>
          <w:sz w:val="24"/>
          <w:szCs w:val="24"/>
          <w:lang w:val="en-US"/>
        </w:rPr>
        <w:fldChar w:fldCharType="end"/>
      </w:r>
      <w:r w:rsidR="00111A55" w:rsidRPr="00D56335">
        <w:rPr>
          <w:rFonts w:ascii="Times New Roman" w:hAnsi="Times New Roman"/>
          <w:sz w:val="24"/>
          <w:szCs w:val="24"/>
          <w:lang w:val="en-US"/>
        </w:rPr>
        <w:t>.</w:t>
      </w:r>
    </w:p>
    <w:p w14:paraId="49FA82DD" w14:textId="132BC8FF" w:rsidR="004644BE" w:rsidRPr="00D56335" w:rsidRDefault="004644BE" w:rsidP="00785B67">
      <w:pPr>
        <w:autoSpaceDE w:val="0"/>
        <w:autoSpaceDN w:val="0"/>
        <w:adjustRightInd w:val="0"/>
        <w:spacing w:line="480" w:lineRule="auto"/>
        <w:jc w:val="both"/>
        <w:rPr>
          <w:rFonts w:asciiTheme="majorBidi" w:hAnsiTheme="majorBidi" w:cstheme="majorBidi"/>
          <w:sz w:val="24"/>
          <w:szCs w:val="24"/>
          <w:lang w:val="en-US"/>
        </w:rPr>
      </w:pPr>
      <w:r w:rsidRPr="00D56335">
        <w:rPr>
          <w:rFonts w:asciiTheme="majorBidi" w:hAnsiTheme="majorBidi" w:cstheme="majorBidi"/>
          <w:sz w:val="24"/>
          <w:szCs w:val="24"/>
          <w:lang w:val="en-US"/>
        </w:rPr>
        <w:t>In Italy, pediatrician</w:t>
      </w:r>
      <w:r w:rsidR="00E914D8">
        <w:rPr>
          <w:rFonts w:asciiTheme="majorBidi" w:hAnsiTheme="majorBidi" w:cstheme="majorBidi"/>
          <w:sz w:val="24"/>
          <w:szCs w:val="24"/>
          <w:lang w:val="en-US"/>
        </w:rPr>
        <w:t>s</w:t>
      </w:r>
      <w:r w:rsidRPr="00D56335">
        <w:rPr>
          <w:rFonts w:asciiTheme="majorBidi" w:hAnsiTheme="majorBidi" w:cstheme="majorBidi"/>
          <w:sz w:val="24"/>
          <w:szCs w:val="24"/>
          <w:lang w:val="en-US"/>
        </w:rPr>
        <w:t xml:space="preserve"> (FP)</w:t>
      </w:r>
      <w:r w:rsidR="00111A55" w:rsidRPr="00D56335">
        <w:rPr>
          <w:rFonts w:asciiTheme="majorBidi" w:hAnsiTheme="majorBidi" w:cstheme="majorBidi"/>
          <w:sz w:val="24"/>
          <w:szCs w:val="24"/>
          <w:lang w:val="en-US"/>
        </w:rPr>
        <w:t xml:space="preserve"> fo</w:t>
      </w:r>
      <w:r w:rsidR="00E914D8">
        <w:rPr>
          <w:rFonts w:asciiTheme="majorBidi" w:hAnsiTheme="majorBidi" w:cstheme="majorBidi"/>
          <w:sz w:val="24"/>
          <w:szCs w:val="24"/>
          <w:lang w:val="en-US"/>
        </w:rPr>
        <w:t>llow</w:t>
      </w:r>
      <w:r w:rsidR="00111A55" w:rsidRPr="00D56335">
        <w:rPr>
          <w:rFonts w:asciiTheme="majorBidi" w:hAnsiTheme="majorBidi" w:cstheme="majorBidi"/>
          <w:sz w:val="24"/>
          <w:szCs w:val="24"/>
          <w:lang w:val="en-US"/>
        </w:rPr>
        <w:t xml:space="preserve"> children aged 0-6</w:t>
      </w:r>
      <w:r w:rsidR="00E914D8">
        <w:rPr>
          <w:rFonts w:asciiTheme="majorBidi" w:hAnsiTheme="majorBidi" w:cstheme="majorBidi"/>
          <w:sz w:val="24"/>
          <w:szCs w:val="24"/>
          <w:lang w:val="en-US"/>
        </w:rPr>
        <w:t xml:space="preserve"> at which point families choose whether an FP or</w:t>
      </w:r>
      <w:r w:rsidR="006613CF" w:rsidRPr="00D56335">
        <w:rPr>
          <w:rFonts w:asciiTheme="majorBidi" w:hAnsiTheme="majorBidi" w:cstheme="majorBidi"/>
          <w:sz w:val="24"/>
          <w:szCs w:val="24"/>
          <w:lang w:val="en-US"/>
        </w:rPr>
        <w:t xml:space="preserve"> general practitioner (GP) </w:t>
      </w:r>
      <w:r w:rsidR="00E914D8">
        <w:rPr>
          <w:rFonts w:asciiTheme="majorBidi" w:hAnsiTheme="majorBidi" w:cstheme="majorBidi"/>
          <w:sz w:val="24"/>
          <w:szCs w:val="24"/>
          <w:lang w:val="en-US"/>
        </w:rPr>
        <w:t>follows the child to 14</w:t>
      </w:r>
      <w:r w:rsidR="00111A55" w:rsidRPr="00D56335">
        <w:rPr>
          <w:rFonts w:asciiTheme="majorBidi" w:hAnsiTheme="majorBidi" w:cstheme="majorBidi"/>
          <w:sz w:val="24"/>
          <w:szCs w:val="24"/>
          <w:lang w:val="en-US"/>
        </w:rPr>
        <w:t xml:space="preserve"> years of age</w:t>
      </w:r>
      <w:r w:rsidRPr="00D56335">
        <w:rPr>
          <w:rFonts w:asciiTheme="majorBidi" w:hAnsiTheme="majorBidi" w:cstheme="majorBidi"/>
          <w:sz w:val="24"/>
          <w:szCs w:val="24"/>
          <w:lang w:val="en-US"/>
        </w:rPr>
        <w:t xml:space="preserve">. </w:t>
      </w:r>
    </w:p>
    <w:p w14:paraId="0B98C8F0" w14:textId="11CA8F58" w:rsidR="00785B67" w:rsidRPr="00C15427" w:rsidRDefault="00E53994" w:rsidP="00785B67">
      <w:pPr>
        <w:autoSpaceDE w:val="0"/>
        <w:autoSpaceDN w:val="0"/>
        <w:adjustRightInd w:val="0"/>
        <w:spacing w:line="480" w:lineRule="auto"/>
        <w:jc w:val="both"/>
        <w:rPr>
          <w:rFonts w:ascii="Times New Roman" w:hAnsi="Times New Roman"/>
          <w:sz w:val="24"/>
          <w:szCs w:val="24"/>
          <w:lang w:val="en-US"/>
        </w:rPr>
      </w:pPr>
      <w:r w:rsidRPr="00D56335">
        <w:rPr>
          <w:rFonts w:ascii="Times New Roman" w:hAnsi="Times New Roman"/>
          <w:sz w:val="24"/>
          <w:szCs w:val="24"/>
          <w:lang w:val="en-US"/>
        </w:rPr>
        <w:t xml:space="preserve">Considering the </w:t>
      </w:r>
      <w:r w:rsidR="00711A62" w:rsidRPr="00D56335">
        <w:rPr>
          <w:rFonts w:ascii="Times New Roman" w:hAnsi="Times New Roman"/>
          <w:sz w:val="24"/>
          <w:szCs w:val="24"/>
          <w:lang w:val="en-US"/>
        </w:rPr>
        <w:t>high prevalence of</w:t>
      </w:r>
      <w:r w:rsidRPr="00D56335">
        <w:rPr>
          <w:rFonts w:ascii="Times New Roman" w:hAnsi="Times New Roman"/>
          <w:sz w:val="24"/>
          <w:szCs w:val="24"/>
          <w:lang w:val="en-US"/>
        </w:rPr>
        <w:t xml:space="preserve"> these infections </w:t>
      </w:r>
      <w:r w:rsidR="00E914D8">
        <w:rPr>
          <w:rFonts w:ascii="Times New Roman" w:hAnsi="Times New Roman"/>
          <w:sz w:val="24"/>
          <w:szCs w:val="24"/>
          <w:lang w:val="en-US"/>
        </w:rPr>
        <w:t>i</w:t>
      </w:r>
      <w:r w:rsidRPr="00D56335">
        <w:rPr>
          <w:rFonts w:ascii="Times New Roman" w:hAnsi="Times New Roman"/>
          <w:sz w:val="24"/>
          <w:szCs w:val="24"/>
          <w:lang w:val="en-US"/>
        </w:rPr>
        <w:t xml:space="preserve">n the pediatric </w:t>
      </w:r>
      <w:r w:rsidR="00711A62" w:rsidRPr="00D56335">
        <w:rPr>
          <w:rFonts w:ascii="Times New Roman" w:hAnsi="Times New Roman"/>
          <w:sz w:val="24"/>
          <w:szCs w:val="24"/>
          <w:lang w:val="en-US"/>
        </w:rPr>
        <w:t>population</w:t>
      </w:r>
      <w:r w:rsidR="00E914D8">
        <w:rPr>
          <w:rFonts w:ascii="Times New Roman" w:hAnsi="Times New Roman"/>
          <w:sz w:val="24"/>
          <w:szCs w:val="24"/>
          <w:lang w:val="en-US"/>
        </w:rPr>
        <w:t>,</w:t>
      </w:r>
      <w:r w:rsidRPr="00D56335">
        <w:rPr>
          <w:rFonts w:ascii="Times New Roman" w:hAnsi="Times New Roman"/>
          <w:sz w:val="24"/>
          <w:szCs w:val="24"/>
          <w:lang w:val="en-US"/>
        </w:rPr>
        <w:t xml:space="preserve"> t</w:t>
      </w:r>
      <w:r w:rsidR="00D056EF" w:rsidRPr="00D56335">
        <w:rPr>
          <w:rFonts w:ascii="Times New Roman" w:hAnsi="Times New Roman"/>
          <w:sz w:val="24"/>
          <w:szCs w:val="24"/>
          <w:lang w:val="en-US"/>
        </w:rPr>
        <w:t xml:space="preserve">he aim of this study is to describe the first-line </w:t>
      </w:r>
      <w:r w:rsidR="00FC741A">
        <w:rPr>
          <w:rFonts w:ascii="Times New Roman" w:hAnsi="Times New Roman"/>
          <w:sz w:val="24"/>
          <w:szCs w:val="24"/>
          <w:lang w:val="en-US"/>
        </w:rPr>
        <w:t>treatment approach</w:t>
      </w:r>
      <w:r w:rsidR="007E7CD9">
        <w:rPr>
          <w:rFonts w:ascii="Times New Roman" w:hAnsi="Times New Roman"/>
          <w:sz w:val="24"/>
          <w:szCs w:val="24"/>
          <w:lang w:val="en-US"/>
        </w:rPr>
        <w:t xml:space="preserve"> for AOM and pharyngitis</w:t>
      </w:r>
      <w:r w:rsidR="00D056EF" w:rsidRPr="00D56335">
        <w:rPr>
          <w:rFonts w:ascii="Times New Roman" w:hAnsi="Times New Roman"/>
          <w:sz w:val="24"/>
          <w:szCs w:val="24"/>
          <w:lang w:val="en-US"/>
        </w:rPr>
        <w:t xml:space="preserve"> </w:t>
      </w:r>
      <w:r w:rsidRPr="00D56335">
        <w:rPr>
          <w:rFonts w:ascii="Times New Roman" w:hAnsi="Times New Roman"/>
          <w:sz w:val="24"/>
          <w:szCs w:val="24"/>
          <w:lang w:val="en-US"/>
        </w:rPr>
        <w:t xml:space="preserve">at primary care level </w:t>
      </w:r>
      <w:r w:rsidR="00D056EF" w:rsidRPr="00D56335">
        <w:rPr>
          <w:rFonts w:ascii="Times New Roman" w:hAnsi="Times New Roman"/>
          <w:sz w:val="24"/>
          <w:szCs w:val="24"/>
          <w:lang w:val="en-US"/>
        </w:rPr>
        <w:t>in Italian children</w:t>
      </w:r>
      <w:r w:rsidR="00AC3AF1" w:rsidRPr="00D56335">
        <w:rPr>
          <w:rFonts w:ascii="Times New Roman" w:hAnsi="Times New Roman"/>
          <w:sz w:val="24"/>
          <w:szCs w:val="24"/>
          <w:lang w:val="en-US"/>
        </w:rPr>
        <w:t xml:space="preserve"> </w:t>
      </w:r>
      <w:r w:rsidR="007E7CD9">
        <w:rPr>
          <w:rFonts w:ascii="Times New Roman" w:hAnsi="Times New Roman"/>
          <w:sz w:val="24"/>
          <w:szCs w:val="24"/>
          <w:lang w:val="en-US"/>
        </w:rPr>
        <w:t>across</w:t>
      </w:r>
      <w:r w:rsidR="00711A62" w:rsidRPr="00D56335">
        <w:rPr>
          <w:rFonts w:ascii="Times New Roman" w:hAnsi="Times New Roman"/>
          <w:sz w:val="24"/>
          <w:szCs w:val="24"/>
          <w:lang w:val="en-US"/>
        </w:rPr>
        <w:t xml:space="preserve"> different age </w:t>
      </w:r>
      <w:r w:rsidR="00FC741A">
        <w:rPr>
          <w:rFonts w:ascii="Times New Roman" w:hAnsi="Times New Roman"/>
          <w:sz w:val="24"/>
          <w:szCs w:val="24"/>
          <w:lang w:val="en-US"/>
        </w:rPr>
        <w:t>groups</w:t>
      </w:r>
      <w:r w:rsidR="007879F2">
        <w:rPr>
          <w:rFonts w:ascii="Times New Roman" w:hAnsi="Times New Roman"/>
          <w:sz w:val="24"/>
          <w:szCs w:val="24"/>
          <w:lang w:val="en-US"/>
        </w:rPr>
        <w:t xml:space="preserve"> and</w:t>
      </w:r>
      <w:r w:rsidR="001F0B73">
        <w:rPr>
          <w:rFonts w:ascii="Times New Roman" w:hAnsi="Times New Roman"/>
          <w:sz w:val="24"/>
          <w:szCs w:val="24"/>
          <w:lang w:val="en-US"/>
        </w:rPr>
        <w:t xml:space="preserve"> </w:t>
      </w:r>
      <w:r w:rsidR="007E7CD9">
        <w:rPr>
          <w:rFonts w:ascii="Times New Roman" w:hAnsi="Times New Roman"/>
          <w:sz w:val="24"/>
          <w:szCs w:val="24"/>
          <w:lang w:val="en-US"/>
        </w:rPr>
        <w:t>calendar time</w:t>
      </w:r>
      <w:r w:rsidR="00E914D8">
        <w:rPr>
          <w:rFonts w:ascii="Times New Roman" w:hAnsi="Times New Roman"/>
          <w:sz w:val="24"/>
          <w:szCs w:val="24"/>
          <w:lang w:val="en-US"/>
        </w:rPr>
        <w:t>, considering the ‘wait and see’ approach for AOM and the use and results of rapid testing for pharyngitis</w:t>
      </w:r>
      <w:r w:rsidR="007879F2">
        <w:rPr>
          <w:rFonts w:ascii="Times New Roman" w:hAnsi="Times New Roman"/>
          <w:sz w:val="24"/>
          <w:szCs w:val="24"/>
          <w:lang w:val="en-US"/>
        </w:rPr>
        <w:t>.</w:t>
      </w:r>
    </w:p>
    <w:p w14:paraId="3C0B0100" w14:textId="4ACF3E60" w:rsidR="0047429D" w:rsidRPr="0081693F" w:rsidRDefault="00E827D3" w:rsidP="00785B67">
      <w:pPr>
        <w:autoSpaceDE w:val="0"/>
        <w:autoSpaceDN w:val="0"/>
        <w:adjustRightInd w:val="0"/>
        <w:spacing w:line="480" w:lineRule="auto"/>
        <w:jc w:val="both"/>
        <w:rPr>
          <w:rFonts w:asciiTheme="majorBidi" w:hAnsiTheme="majorBidi" w:cstheme="majorBidi"/>
          <w:b/>
          <w:sz w:val="24"/>
          <w:szCs w:val="24"/>
          <w:lang w:val="en-US"/>
        </w:rPr>
      </w:pPr>
      <w:r>
        <w:rPr>
          <w:rFonts w:asciiTheme="majorBidi" w:hAnsiTheme="majorBidi" w:cstheme="majorBidi"/>
          <w:b/>
          <w:sz w:val="24"/>
          <w:szCs w:val="24"/>
          <w:lang w:val="en-US"/>
        </w:rPr>
        <w:t>Methods</w:t>
      </w:r>
    </w:p>
    <w:p w14:paraId="0D324335" w14:textId="77777777" w:rsidR="00D056EF" w:rsidRDefault="00D056EF" w:rsidP="00785B67">
      <w:pPr>
        <w:autoSpaceDE w:val="0"/>
        <w:autoSpaceDN w:val="0"/>
        <w:adjustRightInd w:val="0"/>
        <w:spacing w:line="480" w:lineRule="auto"/>
        <w:rPr>
          <w:rFonts w:asciiTheme="majorBidi" w:hAnsiTheme="majorBidi" w:cstheme="majorBidi"/>
          <w:sz w:val="24"/>
          <w:szCs w:val="24"/>
          <w:u w:val="single"/>
          <w:lang w:val="en-US"/>
        </w:rPr>
      </w:pPr>
      <w:r>
        <w:rPr>
          <w:rFonts w:asciiTheme="majorBidi" w:hAnsiTheme="majorBidi" w:cstheme="majorBidi"/>
          <w:sz w:val="24"/>
          <w:szCs w:val="24"/>
          <w:u w:val="single"/>
          <w:lang w:val="en-US"/>
        </w:rPr>
        <w:t>Study design</w:t>
      </w:r>
    </w:p>
    <w:p w14:paraId="5C48F270" w14:textId="22E9D8FF" w:rsidR="00D056EF" w:rsidRPr="00FC5E93" w:rsidRDefault="00D56335" w:rsidP="00785B67">
      <w:pPr>
        <w:autoSpaceDE w:val="0"/>
        <w:autoSpaceDN w:val="0"/>
        <w:adjustRightInd w:val="0"/>
        <w:spacing w:line="480" w:lineRule="auto"/>
        <w:jc w:val="both"/>
        <w:rPr>
          <w:rFonts w:asciiTheme="majorBidi" w:hAnsiTheme="majorBidi" w:cstheme="majorBidi"/>
          <w:sz w:val="24"/>
          <w:szCs w:val="24"/>
          <w:lang w:val="en-US"/>
        </w:rPr>
      </w:pPr>
      <w:r w:rsidRPr="00FC741A">
        <w:rPr>
          <w:rFonts w:asciiTheme="majorBidi" w:hAnsiTheme="majorBidi" w:cstheme="majorBidi"/>
          <w:sz w:val="24"/>
          <w:szCs w:val="24"/>
          <w:lang w:val="en-US"/>
        </w:rPr>
        <w:t>This observational</w:t>
      </w:r>
      <w:r w:rsidR="00CD33AB" w:rsidRPr="00FC741A">
        <w:rPr>
          <w:rFonts w:asciiTheme="majorBidi" w:hAnsiTheme="majorBidi" w:cstheme="majorBidi"/>
          <w:sz w:val="24"/>
          <w:szCs w:val="24"/>
          <w:lang w:val="en-US"/>
        </w:rPr>
        <w:t>, retrospective,</w:t>
      </w:r>
      <w:r w:rsidR="00E914D8">
        <w:rPr>
          <w:rFonts w:asciiTheme="majorBidi" w:hAnsiTheme="majorBidi" w:cstheme="majorBidi"/>
          <w:sz w:val="24"/>
          <w:szCs w:val="24"/>
          <w:lang w:val="en-US"/>
        </w:rPr>
        <w:t xml:space="preserve"> outpatient</w:t>
      </w:r>
      <w:r w:rsidR="00CD33AB" w:rsidRPr="00FC741A">
        <w:rPr>
          <w:rFonts w:asciiTheme="majorBidi" w:hAnsiTheme="majorBidi" w:cstheme="majorBidi"/>
          <w:sz w:val="24"/>
          <w:szCs w:val="24"/>
          <w:lang w:val="en-US"/>
        </w:rPr>
        <w:t xml:space="preserve"> study used an established Italian network</w:t>
      </w:r>
      <w:r w:rsidR="00CD33AB" w:rsidRPr="00AC3AF1">
        <w:rPr>
          <w:rFonts w:asciiTheme="majorBidi" w:hAnsiTheme="majorBidi" w:cstheme="majorBidi"/>
          <w:sz w:val="24"/>
          <w:szCs w:val="24"/>
          <w:lang w:val="en-US"/>
        </w:rPr>
        <w:t xml:space="preserve"> </w:t>
      </w:r>
      <w:r w:rsidR="00E914D8">
        <w:rPr>
          <w:rFonts w:asciiTheme="majorBidi" w:hAnsiTheme="majorBidi" w:cstheme="majorBidi"/>
          <w:sz w:val="24"/>
          <w:szCs w:val="24"/>
          <w:lang w:val="en-US"/>
        </w:rPr>
        <w:t xml:space="preserve">of FPs  </w:t>
      </w:r>
      <w:r w:rsidR="00CD33AB" w:rsidRPr="00AC3AF1">
        <w:rPr>
          <w:rFonts w:asciiTheme="majorBidi" w:hAnsiTheme="majorBidi" w:cstheme="majorBidi"/>
          <w:sz w:val="24"/>
          <w:szCs w:val="24"/>
          <w:lang w:val="en-US"/>
        </w:rPr>
        <w:t>(Pedianet)</w:t>
      </w:r>
      <w:r w:rsidR="00CD33AB" w:rsidRPr="00AC3AF1">
        <w:rPr>
          <w:lang w:val="en-US"/>
        </w:rPr>
        <w:t xml:space="preserve"> </w:t>
      </w:r>
      <w:r w:rsidR="00D056EF" w:rsidRPr="00FC5E93">
        <w:rPr>
          <w:rFonts w:asciiTheme="majorBidi" w:hAnsiTheme="majorBidi" w:cstheme="majorBidi"/>
          <w:sz w:val="24"/>
          <w:szCs w:val="24"/>
          <w:lang w:val="en-US"/>
        </w:rPr>
        <w:t xml:space="preserve">from January 2010 to December 2015 for the assessment of </w:t>
      </w:r>
      <w:r w:rsidR="004644BE">
        <w:rPr>
          <w:rFonts w:asciiTheme="majorBidi" w:hAnsiTheme="majorBidi" w:cstheme="majorBidi"/>
          <w:sz w:val="24"/>
          <w:szCs w:val="24"/>
          <w:lang w:val="en-US"/>
        </w:rPr>
        <w:t>first line treatment</w:t>
      </w:r>
      <w:r w:rsidR="004644BE" w:rsidRPr="00FC5E93">
        <w:rPr>
          <w:rFonts w:asciiTheme="majorBidi" w:hAnsiTheme="majorBidi" w:cstheme="majorBidi"/>
          <w:sz w:val="24"/>
          <w:szCs w:val="24"/>
          <w:lang w:val="en-US"/>
        </w:rPr>
        <w:t xml:space="preserve"> </w:t>
      </w:r>
      <w:r w:rsidR="004644BE">
        <w:rPr>
          <w:rFonts w:asciiTheme="majorBidi" w:hAnsiTheme="majorBidi" w:cstheme="majorBidi"/>
          <w:sz w:val="24"/>
          <w:szCs w:val="24"/>
          <w:lang w:val="en-US"/>
        </w:rPr>
        <w:t>of</w:t>
      </w:r>
      <w:r w:rsidR="00D056EF" w:rsidRPr="00FC5E93">
        <w:rPr>
          <w:rFonts w:asciiTheme="majorBidi" w:hAnsiTheme="majorBidi" w:cstheme="majorBidi"/>
          <w:sz w:val="24"/>
          <w:szCs w:val="24"/>
          <w:lang w:val="en-US"/>
        </w:rPr>
        <w:t xml:space="preserve"> AOM and pharyngitis. </w:t>
      </w:r>
    </w:p>
    <w:p w14:paraId="758996A4" w14:textId="77777777" w:rsidR="000E713B" w:rsidRPr="003F000B" w:rsidRDefault="00E827D3" w:rsidP="00785B67">
      <w:pPr>
        <w:autoSpaceDE w:val="0"/>
        <w:autoSpaceDN w:val="0"/>
        <w:adjustRightInd w:val="0"/>
        <w:spacing w:line="480" w:lineRule="auto"/>
        <w:rPr>
          <w:rFonts w:asciiTheme="majorBidi" w:hAnsiTheme="majorBidi" w:cstheme="majorBidi"/>
          <w:sz w:val="24"/>
          <w:szCs w:val="24"/>
          <w:u w:val="single"/>
          <w:lang w:val="en-US"/>
        </w:rPr>
      </w:pPr>
      <w:r>
        <w:rPr>
          <w:rFonts w:asciiTheme="majorBidi" w:hAnsiTheme="majorBidi" w:cstheme="majorBidi"/>
          <w:sz w:val="24"/>
          <w:szCs w:val="24"/>
          <w:u w:val="single"/>
          <w:lang w:val="en-US"/>
        </w:rPr>
        <w:t>Data source</w:t>
      </w:r>
    </w:p>
    <w:p w14:paraId="3A64F742" w14:textId="003660B1" w:rsidR="003F546F" w:rsidRPr="003F000B" w:rsidRDefault="00E827D3" w:rsidP="00785B67">
      <w:pPr>
        <w:autoSpaceDE w:val="0"/>
        <w:autoSpaceDN w:val="0"/>
        <w:adjustRightInd w:val="0"/>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Pedianet</w:t>
      </w:r>
      <w:r w:rsidR="00A10657">
        <w:rPr>
          <w:rFonts w:asciiTheme="majorBidi" w:hAnsiTheme="majorBidi" w:cstheme="majorBidi"/>
          <w:sz w:val="24"/>
          <w:szCs w:val="24"/>
          <w:lang w:val="en-US"/>
        </w:rPr>
        <w:t xml:space="preserve"> </w:t>
      </w:r>
      <w:r w:rsidR="00A10657" w:rsidRPr="00D56335">
        <w:rPr>
          <w:rFonts w:asciiTheme="majorBidi" w:hAnsiTheme="majorBidi" w:cstheme="majorBidi"/>
          <w:sz w:val="24"/>
          <w:szCs w:val="24"/>
          <w:lang w:val="en-US"/>
        </w:rPr>
        <w:t>(</w:t>
      </w:r>
      <w:r w:rsidR="005F2F83">
        <w:fldChar w:fldCharType="begin"/>
      </w:r>
      <w:r w:rsidR="005F2F83" w:rsidRPr="005F2F83">
        <w:rPr>
          <w:lang w:val="en-US"/>
          <w:rPrChange w:id="24" w:author="ELISA BARBIERI" w:date="2019-05-20T15:28:00Z">
            <w:rPr/>
          </w:rPrChange>
        </w:rPr>
        <w:instrText xml:space="preserve"> HYPERLINK "http://www.pedianet.it" \t "_blank" </w:instrText>
      </w:r>
      <w:r w:rsidR="005F2F83">
        <w:fldChar w:fldCharType="separate"/>
      </w:r>
      <w:r w:rsidR="00A10657" w:rsidRPr="00D56335">
        <w:rPr>
          <w:rFonts w:asciiTheme="majorBidi" w:hAnsiTheme="majorBidi" w:cstheme="majorBidi"/>
          <w:sz w:val="24"/>
          <w:szCs w:val="24"/>
          <w:lang w:val="en-US"/>
        </w:rPr>
        <w:t>http://www.pedianet.it</w:t>
      </w:r>
      <w:r w:rsidR="005F2F83">
        <w:rPr>
          <w:rFonts w:asciiTheme="majorBidi" w:hAnsiTheme="majorBidi" w:cstheme="majorBidi"/>
          <w:sz w:val="24"/>
          <w:szCs w:val="24"/>
          <w:lang w:val="en-US"/>
        </w:rPr>
        <w:fldChar w:fldCharType="end"/>
      </w:r>
      <w:r w:rsidR="00A10657" w:rsidRPr="00D56335">
        <w:rPr>
          <w:rFonts w:asciiTheme="majorBidi" w:hAnsiTheme="majorBidi" w:cstheme="majorBidi"/>
          <w:sz w:val="24"/>
          <w:szCs w:val="24"/>
          <w:lang w:val="en-US"/>
        </w:rPr>
        <w:t>)</w:t>
      </w:r>
      <w:r>
        <w:rPr>
          <w:rFonts w:asciiTheme="majorBidi" w:hAnsiTheme="majorBidi" w:cstheme="majorBidi"/>
          <w:sz w:val="24"/>
          <w:szCs w:val="24"/>
          <w:lang w:val="en-US"/>
        </w:rPr>
        <w:t>, a pediatric general practice research database, contains reason for accessing healthcare, health status (according to the Guidelines of Health Supervision of the American Academy of Pediatrics), demographic data, diagnosis and clinical details</w:t>
      </w:r>
      <w:r w:rsidR="004644BE">
        <w:rPr>
          <w:rFonts w:asciiTheme="majorBidi" w:hAnsiTheme="majorBidi" w:cstheme="majorBidi"/>
          <w:sz w:val="24"/>
          <w:szCs w:val="24"/>
          <w:lang w:val="en-US"/>
        </w:rPr>
        <w:t xml:space="preserve"> </w:t>
      </w:r>
      <w:r>
        <w:rPr>
          <w:rFonts w:asciiTheme="majorBidi" w:hAnsiTheme="majorBidi" w:cstheme="majorBidi"/>
          <w:sz w:val="24"/>
          <w:szCs w:val="24"/>
          <w:lang w:val="en-US"/>
        </w:rPr>
        <w:t>(free text or coded using the 9</w:t>
      </w:r>
      <w:r>
        <w:rPr>
          <w:rFonts w:asciiTheme="majorBidi" w:hAnsiTheme="majorBidi" w:cstheme="majorBidi"/>
          <w:sz w:val="24"/>
          <w:szCs w:val="24"/>
          <w:vertAlign w:val="superscript"/>
          <w:lang w:val="en-US"/>
        </w:rPr>
        <w:t>th</w:t>
      </w:r>
      <w:r>
        <w:rPr>
          <w:rFonts w:asciiTheme="majorBidi" w:hAnsiTheme="majorBidi" w:cstheme="majorBidi"/>
          <w:sz w:val="24"/>
          <w:szCs w:val="24"/>
          <w:lang w:val="en-US"/>
        </w:rPr>
        <w:t xml:space="preserve"> International Statistical Classification of Diseases and Related Health Problems system- </w:t>
      </w:r>
      <w:r>
        <w:rPr>
          <w:rFonts w:asciiTheme="majorBidi" w:hAnsiTheme="majorBidi" w:cstheme="majorBidi"/>
          <w:sz w:val="24"/>
          <w:szCs w:val="24"/>
          <w:lang w:val="en-US"/>
        </w:rPr>
        <w:lastRenderedPageBreak/>
        <w:t>ICD-9</w:t>
      </w:r>
      <w:r w:rsidR="00DF3935">
        <w:rPr>
          <w:rFonts w:asciiTheme="majorBidi" w:hAnsiTheme="majorBidi" w:cstheme="majorBidi"/>
          <w:sz w:val="24"/>
          <w:szCs w:val="24"/>
          <w:lang w:val="en-US"/>
        </w:rPr>
        <w:t xml:space="preserve"> CM</w:t>
      </w:r>
      <w:r>
        <w:rPr>
          <w:rFonts w:asciiTheme="majorBidi" w:hAnsiTheme="majorBidi" w:cstheme="majorBidi"/>
          <w:sz w:val="24"/>
          <w:szCs w:val="24"/>
          <w:lang w:val="en-US"/>
        </w:rPr>
        <w:t>), prescriptions (pharmaceutical prescriptions identified by the Anatomical-Therapeutical-Chemical code</w:t>
      </w:r>
      <w:r w:rsidR="005E3201">
        <w:rPr>
          <w:rFonts w:asciiTheme="majorBidi" w:hAnsiTheme="majorBidi" w:cstheme="majorBidi"/>
          <w:sz w:val="24"/>
          <w:szCs w:val="24"/>
          <w:lang w:val="en-US"/>
        </w:rPr>
        <w:t>)</w:t>
      </w:r>
      <w:r>
        <w:rPr>
          <w:rFonts w:asciiTheme="majorBidi" w:hAnsiTheme="majorBidi" w:cstheme="majorBidi"/>
          <w:sz w:val="24"/>
          <w:szCs w:val="24"/>
          <w:lang w:val="en-US"/>
        </w:rPr>
        <w:t>, specialist appointments, diagnostic procedures, hospital admissions, growth parameters and outcome</w:t>
      </w:r>
      <w:r w:rsidR="00AC3AF1">
        <w:rPr>
          <w:rFonts w:asciiTheme="majorBidi" w:hAnsiTheme="majorBidi" w:cstheme="majorBidi"/>
          <w:sz w:val="24"/>
          <w:szCs w:val="24"/>
          <w:lang w:val="en-US"/>
        </w:rPr>
        <w:t xml:space="preserve"> </w:t>
      </w:r>
      <w:r>
        <w:rPr>
          <w:rFonts w:asciiTheme="majorBidi" w:hAnsiTheme="majorBidi" w:cstheme="majorBidi"/>
          <w:sz w:val="24"/>
          <w:szCs w:val="24"/>
          <w:lang w:val="en-US"/>
        </w:rPr>
        <w:t>data of the children habitually seen by about 125 family pediatricians (FPs) distributed throughout Italy.</w:t>
      </w:r>
      <w:r w:rsidR="00520CE9">
        <w:rPr>
          <w:rFonts w:asciiTheme="majorBidi" w:hAnsiTheme="majorBidi" w:cstheme="majorBidi"/>
          <w:sz w:val="24"/>
          <w:szCs w:val="24"/>
          <w:lang w:val="en-US"/>
        </w:rPr>
        <w:t xml:space="preserve"> </w:t>
      </w:r>
      <w:r w:rsidR="000A2ACD">
        <w:rPr>
          <w:rFonts w:asciiTheme="majorBidi" w:hAnsiTheme="majorBidi" w:cstheme="majorBidi"/>
          <w:sz w:val="24"/>
          <w:szCs w:val="24"/>
          <w:lang w:val="en-US"/>
        </w:rPr>
        <w:t>The FP</w:t>
      </w:r>
      <w:r w:rsidR="00743E09">
        <w:rPr>
          <w:rFonts w:asciiTheme="majorBidi" w:hAnsiTheme="majorBidi" w:cstheme="majorBidi"/>
          <w:sz w:val="24"/>
          <w:szCs w:val="24"/>
          <w:lang w:val="en-US"/>
        </w:rPr>
        <w:t>s</w:t>
      </w:r>
      <w:r w:rsidR="000A2ACD">
        <w:rPr>
          <w:rFonts w:asciiTheme="majorBidi" w:hAnsiTheme="majorBidi" w:cstheme="majorBidi"/>
          <w:sz w:val="24"/>
          <w:szCs w:val="24"/>
          <w:lang w:val="en-US"/>
        </w:rPr>
        <w:t xml:space="preserve"> participation in the database is voluntary and </w:t>
      </w:r>
      <w:r w:rsidR="000A2ACD" w:rsidRPr="000A2ACD">
        <w:rPr>
          <w:rFonts w:asciiTheme="majorBidi" w:hAnsiTheme="majorBidi" w:cstheme="majorBidi"/>
          <w:sz w:val="24"/>
          <w:szCs w:val="24"/>
          <w:lang w:val="en-US"/>
        </w:rPr>
        <w:t>patients</w:t>
      </w:r>
      <w:r w:rsidR="000A2ACD">
        <w:rPr>
          <w:rFonts w:asciiTheme="majorBidi" w:hAnsiTheme="majorBidi" w:cstheme="majorBidi"/>
          <w:sz w:val="24"/>
          <w:szCs w:val="24"/>
          <w:lang w:val="en-US"/>
        </w:rPr>
        <w:t xml:space="preserve"> and their parents</w:t>
      </w:r>
      <w:r w:rsidR="000A2ACD" w:rsidRPr="000A2ACD">
        <w:rPr>
          <w:rFonts w:asciiTheme="majorBidi" w:hAnsiTheme="majorBidi" w:cstheme="majorBidi"/>
          <w:sz w:val="24"/>
          <w:szCs w:val="24"/>
          <w:lang w:val="en-US"/>
        </w:rPr>
        <w:t xml:space="preserve"> provide</w:t>
      </w:r>
      <w:r w:rsidR="000A2ACD">
        <w:rPr>
          <w:rFonts w:asciiTheme="majorBidi" w:hAnsiTheme="majorBidi" w:cstheme="majorBidi"/>
          <w:sz w:val="24"/>
          <w:szCs w:val="24"/>
          <w:lang w:val="en-US"/>
        </w:rPr>
        <w:t>d</w:t>
      </w:r>
      <w:r w:rsidR="000A2ACD" w:rsidRPr="000A2ACD">
        <w:rPr>
          <w:rFonts w:asciiTheme="majorBidi" w:hAnsiTheme="majorBidi" w:cstheme="majorBidi"/>
          <w:sz w:val="24"/>
          <w:szCs w:val="24"/>
          <w:lang w:val="en-US"/>
        </w:rPr>
        <w:t xml:space="preserve"> consent for use of their data for research purposes</w:t>
      </w:r>
      <w:r w:rsidR="000A2ACD">
        <w:rPr>
          <w:rFonts w:asciiTheme="majorBidi" w:hAnsiTheme="majorBidi" w:cstheme="majorBidi"/>
          <w:sz w:val="24"/>
          <w:szCs w:val="24"/>
          <w:lang w:val="en-US"/>
        </w:rPr>
        <w:t>.</w:t>
      </w:r>
      <w:r w:rsidR="000A2ACD" w:rsidRPr="000A2ACD">
        <w:rPr>
          <w:rFonts w:asciiTheme="majorBidi" w:hAnsiTheme="majorBidi" w:cstheme="majorBidi"/>
          <w:sz w:val="24"/>
          <w:szCs w:val="24"/>
          <w:lang w:val="en-US"/>
        </w:rPr>
        <w:t xml:space="preserve"> </w:t>
      </w:r>
      <w:r w:rsidR="00A10657" w:rsidRPr="00A10657">
        <w:rPr>
          <w:rFonts w:asciiTheme="majorBidi" w:hAnsiTheme="majorBidi" w:cstheme="majorBidi"/>
          <w:sz w:val="24"/>
          <w:szCs w:val="24"/>
          <w:lang w:val="en-US"/>
        </w:rPr>
        <w:t>In Italy each child is assigned to a FP, who is the referral for any health visit or any drug prescription, thus the database contains a very detailed personal medical history.</w:t>
      </w:r>
      <w:r w:rsidR="00A10657">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The data, generated during routine patient care using common software (JuniorBit ®), are anonymized and sent monthly to a centralized database in Padua for validation. For this study data relating to 120338 children, including </w:t>
      </w:r>
      <w:r w:rsidR="00E914D8">
        <w:rPr>
          <w:rFonts w:asciiTheme="majorBidi" w:hAnsiTheme="majorBidi" w:cstheme="majorBidi"/>
          <w:sz w:val="24"/>
          <w:szCs w:val="24"/>
          <w:lang w:val="en-US"/>
        </w:rPr>
        <w:t>information related to</w:t>
      </w:r>
      <w:r>
        <w:rPr>
          <w:rFonts w:asciiTheme="majorBidi" w:hAnsiTheme="majorBidi" w:cstheme="majorBidi"/>
          <w:sz w:val="24"/>
          <w:szCs w:val="24"/>
          <w:lang w:val="en-US"/>
        </w:rPr>
        <w:t xml:space="preserve"> 132667 diagnoses and</w:t>
      </w:r>
      <w:r w:rsidR="001F0B73">
        <w:rPr>
          <w:rFonts w:asciiTheme="majorBidi" w:hAnsiTheme="majorBidi" w:cstheme="majorBidi"/>
          <w:sz w:val="24"/>
          <w:szCs w:val="24"/>
          <w:lang w:val="en-US"/>
        </w:rPr>
        <w:t xml:space="preserve"> </w:t>
      </w:r>
      <w:r>
        <w:rPr>
          <w:rFonts w:asciiTheme="majorBidi" w:hAnsiTheme="majorBidi" w:cstheme="majorBidi"/>
          <w:sz w:val="24"/>
          <w:szCs w:val="24"/>
          <w:lang w:val="en-US"/>
        </w:rPr>
        <w:t>1595842 drug prescriptions, from 12 Italian region</w:t>
      </w:r>
      <w:r w:rsidR="00E914D8">
        <w:rPr>
          <w:rFonts w:asciiTheme="majorBidi" w:hAnsiTheme="majorBidi" w:cstheme="majorBidi"/>
          <w:sz w:val="24"/>
          <w:szCs w:val="24"/>
          <w:lang w:val="en-US"/>
        </w:rPr>
        <w:t>s</w:t>
      </w:r>
      <w:r>
        <w:rPr>
          <w:rFonts w:asciiTheme="majorBidi" w:hAnsiTheme="majorBidi" w:cstheme="majorBidi"/>
          <w:sz w:val="24"/>
          <w:szCs w:val="24"/>
          <w:lang w:val="en-US"/>
        </w:rPr>
        <w:t xml:space="preserve"> (Friuli-Venezia Giulia, Liguria, Lombardia, Piemonte, Veneto,</w:t>
      </w:r>
      <w:r w:rsidR="00AC3AF1">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Abruzzo, Lazio, Marche, </w:t>
      </w:r>
      <w:r w:rsidR="00AC3AF1">
        <w:rPr>
          <w:rFonts w:asciiTheme="majorBidi" w:hAnsiTheme="majorBidi" w:cstheme="majorBidi"/>
          <w:sz w:val="24"/>
          <w:szCs w:val="24"/>
          <w:lang w:val="en-US"/>
        </w:rPr>
        <w:t>Toscana,</w:t>
      </w:r>
      <w:r>
        <w:rPr>
          <w:rFonts w:asciiTheme="majorBidi" w:hAnsiTheme="majorBidi" w:cstheme="majorBidi"/>
          <w:sz w:val="24"/>
          <w:szCs w:val="24"/>
          <w:lang w:val="en-US"/>
        </w:rPr>
        <w:t xml:space="preserve"> Campania, Sardegna, </w:t>
      </w:r>
      <w:r w:rsidR="00B928DF">
        <w:rPr>
          <w:rFonts w:asciiTheme="majorBidi" w:hAnsiTheme="majorBidi" w:cstheme="majorBidi"/>
          <w:sz w:val="24"/>
          <w:szCs w:val="24"/>
          <w:lang w:val="en-US"/>
        </w:rPr>
        <w:t>and Sicilia</w:t>
      </w:r>
      <w:r>
        <w:rPr>
          <w:rFonts w:asciiTheme="majorBidi" w:hAnsiTheme="majorBidi" w:cstheme="majorBidi"/>
          <w:sz w:val="24"/>
          <w:szCs w:val="24"/>
          <w:lang w:val="en-US"/>
        </w:rPr>
        <w:t>) were considered.</w:t>
      </w:r>
    </w:p>
    <w:p w14:paraId="7C2C9D7A" w14:textId="2CCDACDD" w:rsidR="00FC5E93" w:rsidRDefault="00E827D3" w:rsidP="00785B67">
      <w:pPr>
        <w:autoSpaceDE w:val="0"/>
        <w:autoSpaceDN w:val="0"/>
        <w:adjustRightInd w:val="0"/>
        <w:spacing w:line="480" w:lineRule="auto"/>
        <w:jc w:val="both"/>
        <w:rPr>
          <w:rFonts w:asciiTheme="majorBidi" w:hAnsiTheme="majorBidi" w:cstheme="majorBidi"/>
          <w:sz w:val="24"/>
          <w:szCs w:val="24"/>
          <w:u w:val="single"/>
          <w:lang w:val="en-US"/>
        </w:rPr>
      </w:pPr>
      <w:r>
        <w:rPr>
          <w:rFonts w:asciiTheme="majorBidi" w:hAnsiTheme="majorBidi" w:cstheme="majorBidi"/>
          <w:sz w:val="24"/>
          <w:szCs w:val="24"/>
          <w:lang w:val="en-US"/>
        </w:rPr>
        <w:t>The study and the access to the database were approved by the Internal Scientific Committee.</w:t>
      </w:r>
    </w:p>
    <w:p w14:paraId="56A2569E" w14:textId="77777777" w:rsidR="00AF3579" w:rsidRPr="00FC741A" w:rsidRDefault="00E827D3" w:rsidP="00785B67">
      <w:pPr>
        <w:autoSpaceDE w:val="0"/>
        <w:autoSpaceDN w:val="0"/>
        <w:adjustRightInd w:val="0"/>
        <w:spacing w:line="480" w:lineRule="auto"/>
        <w:jc w:val="both"/>
        <w:rPr>
          <w:rFonts w:asciiTheme="majorBidi" w:hAnsiTheme="majorBidi" w:cstheme="majorBidi"/>
          <w:sz w:val="24"/>
          <w:szCs w:val="24"/>
          <w:u w:val="single"/>
          <w:lang w:val="en-US"/>
        </w:rPr>
      </w:pPr>
      <w:r w:rsidRPr="00FC741A">
        <w:rPr>
          <w:rFonts w:asciiTheme="majorBidi" w:hAnsiTheme="majorBidi" w:cstheme="majorBidi"/>
          <w:sz w:val="24"/>
          <w:szCs w:val="24"/>
          <w:u w:val="single"/>
          <w:lang w:val="en-US"/>
        </w:rPr>
        <w:t>Study population</w:t>
      </w:r>
      <w:r w:rsidR="00896332" w:rsidRPr="00FC741A">
        <w:rPr>
          <w:rFonts w:asciiTheme="majorBidi" w:hAnsiTheme="majorBidi" w:cstheme="majorBidi"/>
          <w:sz w:val="24"/>
          <w:szCs w:val="24"/>
          <w:u w:val="single"/>
          <w:lang w:val="en-US"/>
        </w:rPr>
        <w:t xml:space="preserve"> and case identification</w:t>
      </w:r>
    </w:p>
    <w:p w14:paraId="2CE1CAA2" w14:textId="412826AA" w:rsidR="00C0357E" w:rsidRPr="00CB10B3" w:rsidRDefault="00652353" w:rsidP="00785B67">
      <w:pPr>
        <w:autoSpaceDE w:val="0"/>
        <w:autoSpaceDN w:val="0"/>
        <w:adjustRightInd w:val="0"/>
        <w:spacing w:line="480" w:lineRule="auto"/>
        <w:jc w:val="both"/>
        <w:rPr>
          <w:rFonts w:asciiTheme="majorBidi" w:hAnsiTheme="majorBidi" w:cstheme="majorBidi"/>
          <w:sz w:val="24"/>
          <w:szCs w:val="24"/>
          <w:u w:val="single"/>
          <w:lang w:val="en-US"/>
        </w:rPr>
      </w:pPr>
      <w:r w:rsidRPr="1CA6E4FD">
        <w:rPr>
          <w:rFonts w:asciiTheme="majorBidi" w:hAnsiTheme="majorBidi" w:cstheme="majorBidi"/>
          <w:sz w:val="24"/>
          <w:szCs w:val="24"/>
          <w:lang w:val="en-US"/>
        </w:rPr>
        <w:t xml:space="preserve">Information about </w:t>
      </w:r>
      <w:r w:rsidR="00C0357E" w:rsidRPr="1CA6E4FD">
        <w:rPr>
          <w:rFonts w:asciiTheme="majorBidi" w:hAnsiTheme="majorBidi" w:cstheme="majorBidi"/>
          <w:sz w:val="24"/>
          <w:szCs w:val="24"/>
          <w:lang w:val="en-US"/>
        </w:rPr>
        <w:t>patient</w:t>
      </w:r>
      <w:r w:rsidRPr="1CA6E4FD">
        <w:rPr>
          <w:rFonts w:asciiTheme="majorBidi" w:hAnsiTheme="majorBidi" w:cstheme="majorBidi"/>
          <w:sz w:val="24"/>
          <w:szCs w:val="24"/>
          <w:lang w:val="en-US"/>
        </w:rPr>
        <w:t xml:space="preserve"> characteristic</w:t>
      </w:r>
      <w:r w:rsidR="001D3D8C">
        <w:rPr>
          <w:rFonts w:asciiTheme="majorBidi" w:hAnsiTheme="majorBidi" w:cstheme="majorBidi"/>
          <w:sz w:val="24"/>
          <w:szCs w:val="24"/>
          <w:lang w:val="en-US"/>
        </w:rPr>
        <w:t>s</w:t>
      </w:r>
      <w:r w:rsidR="00C0357E" w:rsidRPr="1CA6E4FD">
        <w:rPr>
          <w:rFonts w:asciiTheme="majorBidi" w:hAnsiTheme="majorBidi" w:cstheme="majorBidi"/>
          <w:sz w:val="24"/>
          <w:szCs w:val="24"/>
          <w:lang w:val="en-US"/>
        </w:rPr>
        <w:t xml:space="preserve">, </w:t>
      </w:r>
      <w:r w:rsidR="00896332" w:rsidRPr="1CA6E4FD">
        <w:rPr>
          <w:rFonts w:asciiTheme="majorBidi" w:hAnsiTheme="majorBidi" w:cstheme="majorBidi"/>
          <w:sz w:val="24"/>
          <w:szCs w:val="24"/>
          <w:lang w:val="en-US"/>
        </w:rPr>
        <w:t>diagnosis</w:t>
      </w:r>
      <w:r w:rsidRPr="1CA6E4FD">
        <w:rPr>
          <w:rFonts w:asciiTheme="majorBidi" w:hAnsiTheme="majorBidi" w:cstheme="majorBidi"/>
          <w:sz w:val="24"/>
          <w:szCs w:val="24"/>
          <w:lang w:val="en-US"/>
        </w:rPr>
        <w:t>,</w:t>
      </w:r>
      <w:r w:rsidR="00C0357E" w:rsidRPr="1CA6E4FD">
        <w:rPr>
          <w:rFonts w:asciiTheme="majorBidi" w:hAnsiTheme="majorBidi" w:cstheme="majorBidi"/>
          <w:sz w:val="24"/>
          <w:szCs w:val="24"/>
          <w:lang w:val="en-US"/>
        </w:rPr>
        <w:t xml:space="preserve"> prescriptions, and test usage as well as </w:t>
      </w:r>
      <w:r w:rsidR="001D3D8C">
        <w:rPr>
          <w:rFonts w:asciiTheme="majorBidi" w:hAnsiTheme="majorBidi" w:cstheme="majorBidi"/>
          <w:sz w:val="24"/>
          <w:szCs w:val="24"/>
          <w:lang w:val="en-US"/>
        </w:rPr>
        <w:t xml:space="preserve">rapid </w:t>
      </w:r>
      <w:r w:rsidR="00C0357E" w:rsidRPr="1CA6E4FD">
        <w:rPr>
          <w:rFonts w:asciiTheme="majorBidi" w:hAnsiTheme="majorBidi" w:cstheme="majorBidi"/>
          <w:sz w:val="24"/>
          <w:szCs w:val="24"/>
          <w:lang w:val="en-US"/>
        </w:rPr>
        <w:t xml:space="preserve">test results (positive, negative, </w:t>
      </w:r>
      <w:r w:rsidR="001F0B73" w:rsidRPr="1CA6E4FD">
        <w:rPr>
          <w:rFonts w:asciiTheme="majorBidi" w:hAnsiTheme="majorBidi" w:cstheme="majorBidi"/>
          <w:sz w:val="24"/>
          <w:szCs w:val="24"/>
          <w:lang w:val="en-US"/>
        </w:rPr>
        <w:t>and dubious</w:t>
      </w:r>
      <w:r w:rsidR="00C0357E" w:rsidRPr="1CA6E4FD">
        <w:rPr>
          <w:rFonts w:asciiTheme="majorBidi" w:hAnsiTheme="majorBidi" w:cstheme="majorBidi"/>
          <w:sz w:val="24"/>
          <w:szCs w:val="24"/>
          <w:lang w:val="en-US"/>
        </w:rPr>
        <w:t>) were obtained from the database</w:t>
      </w:r>
      <w:r w:rsidR="001D3D8C">
        <w:rPr>
          <w:rFonts w:asciiTheme="majorBidi" w:hAnsiTheme="majorBidi" w:cstheme="majorBidi"/>
          <w:sz w:val="24"/>
          <w:szCs w:val="24"/>
          <w:lang w:val="en-US"/>
        </w:rPr>
        <w:t xml:space="preserve"> for all identified cases of AOM or pharyngitis</w:t>
      </w:r>
      <w:r w:rsidR="00C0357E" w:rsidRPr="1CA6E4FD">
        <w:rPr>
          <w:rFonts w:asciiTheme="majorBidi" w:hAnsiTheme="majorBidi" w:cstheme="majorBidi"/>
          <w:sz w:val="24"/>
          <w:szCs w:val="24"/>
          <w:lang w:val="en-US"/>
        </w:rPr>
        <w:t xml:space="preserve">. </w:t>
      </w:r>
    </w:p>
    <w:p w14:paraId="6D277D85" w14:textId="568DB193" w:rsidR="00C62DED" w:rsidRPr="00FC741A" w:rsidRDefault="00E827D3" w:rsidP="00785B67">
      <w:pPr>
        <w:autoSpaceDE w:val="0"/>
        <w:autoSpaceDN w:val="0"/>
        <w:adjustRightInd w:val="0"/>
        <w:spacing w:line="480" w:lineRule="auto"/>
        <w:jc w:val="both"/>
        <w:rPr>
          <w:rFonts w:asciiTheme="majorBidi" w:hAnsiTheme="majorBidi" w:cstheme="majorBidi"/>
          <w:sz w:val="24"/>
          <w:szCs w:val="24"/>
          <w:lang w:val="en-US"/>
        </w:rPr>
      </w:pPr>
      <w:r w:rsidRPr="00FC741A">
        <w:rPr>
          <w:rFonts w:asciiTheme="majorBidi" w:hAnsiTheme="majorBidi" w:cstheme="majorBidi"/>
          <w:sz w:val="24"/>
          <w:szCs w:val="24"/>
          <w:lang w:val="en-US"/>
        </w:rPr>
        <w:t>The study population included children aged from 0 months to 14 years with a</w:t>
      </w:r>
      <w:r w:rsidR="002D63CA" w:rsidRPr="00FC741A">
        <w:rPr>
          <w:rFonts w:asciiTheme="majorBidi" w:hAnsiTheme="majorBidi" w:cstheme="majorBidi"/>
          <w:sz w:val="24"/>
          <w:szCs w:val="24"/>
          <w:lang w:val="en-US"/>
        </w:rPr>
        <w:t xml:space="preserve"> primary </w:t>
      </w:r>
      <w:r w:rsidRPr="00FC741A">
        <w:rPr>
          <w:rFonts w:asciiTheme="majorBidi" w:hAnsiTheme="majorBidi" w:cstheme="majorBidi"/>
          <w:sz w:val="24"/>
          <w:szCs w:val="24"/>
          <w:lang w:val="en-US"/>
        </w:rPr>
        <w:t>ICD-9 code or descriptive diagnosis of acute otitis media (ICD-9-CM: 381.0, 381.00, 382, 382.0, 382.00</w:t>
      </w:r>
      <w:r w:rsidR="00C62DED" w:rsidRPr="00FC741A">
        <w:rPr>
          <w:rFonts w:asciiTheme="majorBidi" w:hAnsiTheme="majorBidi" w:cstheme="majorBidi"/>
          <w:sz w:val="24"/>
          <w:szCs w:val="24"/>
          <w:lang w:val="en-US"/>
        </w:rPr>
        <w:t xml:space="preserve"> – “otite media acuta”</w:t>
      </w:r>
      <w:r w:rsidRPr="00FC741A">
        <w:rPr>
          <w:rFonts w:asciiTheme="majorBidi" w:hAnsiTheme="majorBidi" w:cstheme="majorBidi"/>
          <w:sz w:val="24"/>
          <w:szCs w:val="24"/>
          <w:lang w:val="en-US"/>
        </w:rPr>
        <w:t>), pharyngitis (034.0</w:t>
      </w:r>
      <w:r w:rsidR="005473D0" w:rsidRPr="00FC741A">
        <w:rPr>
          <w:rFonts w:asciiTheme="majorBidi" w:hAnsiTheme="majorBidi" w:cstheme="majorBidi"/>
          <w:sz w:val="24"/>
          <w:szCs w:val="24"/>
          <w:lang w:val="en-US"/>
        </w:rPr>
        <w:t>, 462</w:t>
      </w:r>
      <w:r w:rsidR="00C62DED" w:rsidRPr="00FC741A">
        <w:rPr>
          <w:rFonts w:asciiTheme="majorBidi" w:hAnsiTheme="majorBidi" w:cstheme="majorBidi"/>
          <w:sz w:val="24"/>
          <w:szCs w:val="24"/>
          <w:lang w:val="en-US"/>
        </w:rPr>
        <w:t>- “faringotonsillite”</w:t>
      </w:r>
      <w:r w:rsidR="005473D0" w:rsidRPr="00FC741A">
        <w:rPr>
          <w:rFonts w:asciiTheme="majorBidi" w:hAnsiTheme="majorBidi" w:cstheme="majorBidi"/>
          <w:sz w:val="24"/>
          <w:szCs w:val="24"/>
          <w:lang w:val="en-US"/>
        </w:rPr>
        <w:t>)</w:t>
      </w:r>
      <w:r w:rsidRPr="00FC741A">
        <w:rPr>
          <w:rFonts w:asciiTheme="majorBidi" w:hAnsiTheme="majorBidi" w:cstheme="majorBidi"/>
          <w:sz w:val="24"/>
          <w:szCs w:val="24"/>
          <w:lang w:val="en-US"/>
        </w:rPr>
        <w:t>, or tonsillitis (463</w:t>
      </w:r>
      <w:r w:rsidR="00C62DED" w:rsidRPr="00FC741A">
        <w:rPr>
          <w:rFonts w:asciiTheme="majorBidi" w:hAnsiTheme="majorBidi" w:cstheme="majorBidi"/>
          <w:sz w:val="24"/>
          <w:szCs w:val="24"/>
          <w:lang w:val="en-US"/>
        </w:rPr>
        <w:t>- “tonsillite”</w:t>
      </w:r>
      <w:r w:rsidRPr="00FC741A">
        <w:rPr>
          <w:rFonts w:asciiTheme="majorBidi" w:hAnsiTheme="majorBidi" w:cstheme="majorBidi"/>
          <w:sz w:val="24"/>
          <w:szCs w:val="24"/>
          <w:lang w:val="en-US"/>
        </w:rPr>
        <w:t xml:space="preserve">). </w:t>
      </w:r>
      <w:r w:rsidR="00C62DED" w:rsidRPr="00FC741A">
        <w:rPr>
          <w:rFonts w:asciiTheme="majorBidi" w:hAnsiTheme="majorBidi" w:cstheme="majorBidi"/>
          <w:sz w:val="24"/>
          <w:szCs w:val="24"/>
          <w:lang w:val="en-US"/>
        </w:rPr>
        <w:t>In order to avoid duplicates</w:t>
      </w:r>
      <w:r w:rsidR="00896332" w:rsidRPr="00FC741A">
        <w:rPr>
          <w:rFonts w:asciiTheme="majorBidi" w:hAnsiTheme="majorBidi" w:cstheme="majorBidi"/>
          <w:sz w:val="24"/>
          <w:szCs w:val="24"/>
          <w:lang w:val="en-US"/>
        </w:rPr>
        <w:t>,</w:t>
      </w:r>
      <w:r w:rsidR="00C62DED" w:rsidRPr="00FC741A">
        <w:rPr>
          <w:rFonts w:asciiTheme="majorBidi" w:hAnsiTheme="majorBidi" w:cstheme="majorBidi"/>
          <w:sz w:val="24"/>
          <w:szCs w:val="24"/>
          <w:lang w:val="en-US"/>
        </w:rPr>
        <w:t xml:space="preserve"> </w:t>
      </w:r>
      <w:r w:rsidR="00896332" w:rsidRPr="00FC741A">
        <w:rPr>
          <w:rFonts w:asciiTheme="majorBidi" w:hAnsiTheme="majorBidi" w:cstheme="majorBidi"/>
          <w:sz w:val="24"/>
          <w:szCs w:val="24"/>
          <w:lang w:val="en-US"/>
        </w:rPr>
        <w:t>medical records with the same diagnosis less tha</w:t>
      </w:r>
      <w:r w:rsidR="00F77972" w:rsidRPr="00FC741A">
        <w:rPr>
          <w:rFonts w:asciiTheme="majorBidi" w:hAnsiTheme="majorBidi" w:cstheme="majorBidi"/>
          <w:sz w:val="24"/>
          <w:szCs w:val="24"/>
          <w:lang w:val="en-US"/>
        </w:rPr>
        <w:t>n</w:t>
      </w:r>
      <w:r w:rsidR="00896332" w:rsidRPr="00FC741A">
        <w:rPr>
          <w:rFonts w:asciiTheme="majorBidi" w:hAnsiTheme="majorBidi" w:cstheme="majorBidi"/>
          <w:sz w:val="24"/>
          <w:szCs w:val="24"/>
          <w:lang w:val="en-US"/>
        </w:rPr>
        <w:t xml:space="preserve"> 30 days apart </w:t>
      </w:r>
      <w:r w:rsidR="00C62DED" w:rsidRPr="00FC741A">
        <w:rPr>
          <w:rFonts w:asciiTheme="majorBidi" w:hAnsiTheme="majorBidi" w:cstheme="majorBidi"/>
          <w:sz w:val="24"/>
          <w:szCs w:val="24"/>
          <w:lang w:val="en-US"/>
        </w:rPr>
        <w:t xml:space="preserve">were considered </w:t>
      </w:r>
      <w:r w:rsidR="00896332" w:rsidRPr="00FC741A">
        <w:rPr>
          <w:rFonts w:asciiTheme="majorBidi" w:hAnsiTheme="majorBidi" w:cstheme="majorBidi"/>
          <w:sz w:val="24"/>
          <w:szCs w:val="24"/>
          <w:lang w:val="en-US"/>
        </w:rPr>
        <w:t>as follow up of the initial case</w:t>
      </w:r>
      <w:r w:rsidR="00C62DED" w:rsidRPr="00FC741A">
        <w:rPr>
          <w:rFonts w:asciiTheme="majorBidi" w:hAnsiTheme="majorBidi" w:cstheme="majorBidi"/>
          <w:sz w:val="24"/>
          <w:szCs w:val="24"/>
          <w:lang w:val="en-US"/>
        </w:rPr>
        <w:t xml:space="preserve">. </w:t>
      </w:r>
    </w:p>
    <w:p w14:paraId="766152EF" w14:textId="5190D36F" w:rsidR="00CD33AB" w:rsidRPr="00FC741A" w:rsidRDefault="00E827D3" w:rsidP="00785B67">
      <w:pPr>
        <w:autoSpaceDE w:val="0"/>
        <w:autoSpaceDN w:val="0"/>
        <w:adjustRightInd w:val="0"/>
        <w:spacing w:line="480" w:lineRule="auto"/>
        <w:jc w:val="both"/>
        <w:rPr>
          <w:rFonts w:asciiTheme="majorBidi" w:hAnsiTheme="majorBidi" w:cstheme="majorBidi"/>
          <w:sz w:val="24"/>
          <w:szCs w:val="24"/>
          <w:lang w:val="en-US"/>
        </w:rPr>
      </w:pPr>
      <w:r w:rsidRPr="00FC741A">
        <w:rPr>
          <w:rFonts w:asciiTheme="majorBidi" w:hAnsiTheme="majorBidi" w:cstheme="majorBidi"/>
          <w:sz w:val="24"/>
          <w:szCs w:val="24"/>
          <w:lang w:val="en-US"/>
        </w:rPr>
        <w:t>Pharyngitis diagnos</w:t>
      </w:r>
      <w:r w:rsidR="001D3D8C">
        <w:rPr>
          <w:rFonts w:asciiTheme="majorBidi" w:hAnsiTheme="majorBidi" w:cstheme="majorBidi"/>
          <w:sz w:val="24"/>
          <w:szCs w:val="24"/>
          <w:lang w:val="en-US"/>
        </w:rPr>
        <w:t>e</w:t>
      </w:r>
      <w:r w:rsidRPr="00FC741A">
        <w:rPr>
          <w:rFonts w:asciiTheme="majorBidi" w:hAnsiTheme="majorBidi" w:cstheme="majorBidi"/>
          <w:sz w:val="24"/>
          <w:szCs w:val="24"/>
          <w:lang w:val="en-US"/>
        </w:rPr>
        <w:t>s w</w:t>
      </w:r>
      <w:r w:rsidR="00A461B4">
        <w:rPr>
          <w:rFonts w:asciiTheme="majorBidi" w:hAnsiTheme="majorBidi" w:cstheme="majorBidi"/>
          <w:sz w:val="24"/>
          <w:szCs w:val="24"/>
          <w:lang w:val="en-US"/>
        </w:rPr>
        <w:t>ere</w:t>
      </w:r>
      <w:r w:rsidRPr="00FC741A">
        <w:rPr>
          <w:rFonts w:asciiTheme="majorBidi" w:hAnsiTheme="majorBidi" w:cstheme="majorBidi"/>
          <w:sz w:val="24"/>
          <w:szCs w:val="24"/>
          <w:lang w:val="en-US"/>
        </w:rPr>
        <w:t xml:space="preserve"> divided in three groups</w:t>
      </w:r>
      <w:ins w:id="25" w:author="ELISA BARBIERI" w:date="2019-05-20T15:58:00Z">
        <w:r w:rsidR="00F0224F">
          <w:rPr>
            <w:rFonts w:asciiTheme="majorBidi" w:hAnsiTheme="majorBidi" w:cstheme="majorBidi"/>
            <w:sz w:val="24"/>
            <w:szCs w:val="24"/>
            <w:lang w:val="en-US"/>
          </w:rPr>
          <w:t xml:space="preserve"> based on FP diagnosis</w:t>
        </w:r>
      </w:ins>
      <w:r w:rsidRPr="00FC741A">
        <w:rPr>
          <w:rFonts w:asciiTheme="majorBidi" w:hAnsiTheme="majorBidi" w:cstheme="majorBidi"/>
          <w:sz w:val="24"/>
          <w:szCs w:val="24"/>
          <w:lang w:val="en-US"/>
        </w:rPr>
        <w:t xml:space="preserve">: </w:t>
      </w:r>
      <w:del w:id="26" w:author="ELISA BARBIERI" w:date="2019-05-20T11:41:00Z">
        <w:r w:rsidRPr="00FC741A" w:rsidDel="00311A9C">
          <w:rPr>
            <w:rFonts w:asciiTheme="majorBidi" w:hAnsiTheme="majorBidi" w:cstheme="majorBidi"/>
            <w:sz w:val="24"/>
            <w:szCs w:val="24"/>
            <w:lang w:val="en-US"/>
          </w:rPr>
          <w:delText xml:space="preserve">streptococcal </w:delText>
        </w:r>
      </w:del>
      <w:ins w:id="27" w:author="ELISA BARBIERI" w:date="2019-05-20T11:41:00Z">
        <w:r w:rsidR="00311A9C">
          <w:rPr>
            <w:rFonts w:asciiTheme="majorBidi" w:hAnsiTheme="majorBidi" w:cstheme="majorBidi"/>
            <w:sz w:val="24"/>
            <w:szCs w:val="24"/>
            <w:lang w:val="en-US"/>
          </w:rPr>
          <w:t>GABHS</w:t>
        </w:r>
        <w:r w:rsidR="00311A9C" w:rsidRPr="00FC741A">
          <w:rPr>
            <w:rFonts w:asciiTheme="majorBidi" w:hAnsiTheme="majorBidi" w:cstheme="majorBidi"/>
            <w:sz w:val="24"/>
            <w:szCs w:val="24"/>
            <w:lang w:val="en-US"/>
          </w:rPr>
          <w:t xml:space="preserve"> </w:t>
        </w:r>
      </w:ins>
      <w:r w:rsidRPr="00FC741A">
        <w:rPr>
          <w:rFonts w:asciiTheme="majorBidi" w:hAnsiTheme="majorBidi" w:cstheme="majorBidi"/>
          <w:sz w:val="24"/>
          <w:szCs w:val="24"/>
          <w:lang w:val="en-US"/>
        </w:rPr>
        <w:t>pharyngitis, non-</w:t>
      </w:r>
      <w:ins w:id="28" w:author="ELISA BARBIERI" w:date="2019-05-20T11:41:00Z">
        <w:r w:rsidR="00311A9C">
          <w:rPr>
            <w:rFonts w:asciiTheme="majorBidi" w:hAnsiTheme="majorBidi" w:cstheme="majorBidi"/>
            <w:sz w:val="24"/>
            <w:szCs w:val="24"/>
            <w:lang w:val="en-US"/>
          </w:rPr>
          <w:t>GABHS</w:t>
        </w:r>
      </w:ins>
      <w:del w:id="29" w:author="ELISA BARBIERI" w:date="2019-05-20T11:41:00Z">
        <w:r w:rsidRPr="00FC741A" w:rsidDel="00311A9C">
          <w:rPr>
            <w:rFonts w:asciiTheme="majorBidi" w:hAnsiTheme="majorBidi" w:cstheme="majorBidi"/>
            <w:sz w:val="24"/>
            <w:szCs w:val="24"/>
            <w:lang w:val="en-US"/>
          </w:rPr>
          <w:delText>streptococcal</w:delText>
        </w:r>
      </w:del>
      <w:r w:rsidRPr="00FC741A">
        <w:rPr>
          <w:rFonts w:asciiTheme="majorBidi" w:hAnsiTheme="majorBidi" w:cstheme="majorBidi"/>
          <w:sz w:val="24"/>
          <w:szCs w:val="24"/>
          <w:lang w:val="en-US"/>
        </w:rPr>
        <w:t xml:space="preserve"> pharyngitis and non-defined pharyngitis.</w:t>
      </w:r>
      <w:r w:rsidR="00652353" w:rsidRPr="00FC741A">
        <w:rPr>
          <w:rFonts w:asciiTheme="majorBidi" w:hAnsiTheme="majorBidi" w:cstheme="majorBidi"/>
          <w:sz w:val="24"/>
          <w:szCs w:val="24"/>
          <w:lang w:val="en-US"/>
        </w:rPr>
        <w:t xml:space="preserve"> </w:t>
      </w:r>
      <w:r w:rsidR="00B37AFA" w:rsidRPr="00FC741A">
        <w:rPr>
          <w:rFonts w:asciiTheme="majorBidi" w:hAnsiTheme="majorBidi" w:cstheme="majorBidi"/>
          <w:sz w:val="24"/>
          <w:szCs w:val="24"/>
          <w:lang w:val="en-US"/>
        </w:rPr>
        <w:t xml:space="preserve">Strep-A rapid test </w:t>
      </w:r>
      <w:r w:rsidR="008B57C1">
        <w:rPr>
          <w:rFonts w:asciiTheme="majorBidi" w:hAnsiTheme="majorBidi" w:cstheme="majorBidi"/>
          <w:sz w:val="24"/>
          <w:szCs w:val="24"/>
          <w:lang w:val="en-US"/>
        </w:rPr>
        <w:lastRenderedPageBreak/>
        <w:t>was</w:t>
      </w:r>
      <w:r w:rsidR="00B37AFA" w:rsidRPr="00FC741A">
        <w:rPr>
          <w:rFonts w:asciiTheme="majorBidi" w:hAnsiTheme="majorBidi" w:cstheme="majorBidi"/>
          <w:sz w:val="24"/>
          <w:szCs w:val="24"/>
          <w:lang w:val="en-US"/>
        </w:rPr>
        <w:t xml:space="preserve"> considered </w:t>
      </w:r>
      <w:r w:rsidR="00A461B4">
        <w:rPr>
          <w:rFonts w:asciiTheme="majorBidi" w:hAnsiTheme="majorBidi" w:cstheme="majorBidi"/>
          <w:sz w:val="24"/>
          <w:szCs w:val="24"/>
          <w:lang w:val="en-US"/>
        </w:rPr>
        <w:t xml:space="preserve">a </w:t>
      </w:r>
      <w:r w:rsidR="00B37AFA" w:rsidRPr="00FC741A">
        <w:rPr>
          <w:rFonts w:asciiTheme="majorBidi" w:hAnsiTheme="majorBidi" w:cstheme="majorBidi"/>
          <w:sz w:val="24"/>
          <w:szCs w:val="24"/>
          <w:lang w:val="en-US"/>
        </w:rPr>
        <w:t>suitable test to identify pharyngitis bacterial etiology.</w:t>
      </w:r>
      <w:r w:rsidR="00A461B4">
        <w:rPr>
          <w:rFonts w:asciiTheme="majorBidi" w:hAnsiTheme="majorBidi" w:cstheme="majorBidi"/>
          <w:sz w:val="24"/>
          <w:szCs w:val="24"/>
          <w:lang w:val="en-US"/>
        </w:rPr>
        <w:t xml:space="preserve"> The test result was considered the gold standard for the diagnosis and all cases with a positive test result were classified as </w:t>
      </w:r>
      <w:ins w:id="30" w:author="ELISA BARBIERI" w:date="2019-05-20T11:41:00Z">
        <w:r w:rsidR="00311A9C">
          <w:rPr>
            <w:rFonts w:asciiTheme="majorBidi" w:hAnsiTheme="majorBidi" w:cstheme="majorBidi"/>
            <w:sz w:val="24"/>
            <w:szCs w:val="24"/>
            <w:lang w:val="en-US"/>
          </w:rPr>
          <w:t>GABHS</w:t>
        </w:r>
      </w:ins>
      <w:del w:id="31" w:author="ELISA BARBIERI" w:date="2019-05-20T11:41:00Z">
        <w:r w:rsidR="00A461B4" w:rsidDel="00311A9C">
          <w:rPr>
            <w:rFonts w:asciiTheme="majorBidi" w:hAnsiTheme="majorBidi" w:cstheme="majorBidi"/>
            <w:sz w:val="24"/>
            <w:szCs w:val="24"/>
            <w:lang w:val="en-US"/>
          </w:rPr>
          <w:delText>streptococcal</w:delText>
        </w:r>
      </w:del>
      <w:r w:rsidR="00A461B4">
        <w:rPr>
          <w:rFonts w:asciiTheme="majorBidi" w:hAnsiTheme="majorBidi" w:cstheme="majorBidi"/>
          <w:sz w:val="24"/>
          <w:szCs w:val="24"/>
          <w:lang w:val="en-US"/>
        </w:rPr>
        <w:t xml:space="preserve"> diagnosis, whereas negative results were classified as non-</w:t>
      </w:r>
      <w:ins w:id="32" w:author="ELISA BARBIERI" w:date="2019-05-20T11:41:00Z">
        <w:r w:rsidR="00311A9C">
          <w:rPr>
            <w:rFonts w:asciiTheme="majorBidi" w:hAnsiTheme="majorBidi" w:cstheme="majorBidi"/>
            <w:sz w:val="24"/>
            <w:szCs w:val="24"/>
            <w:lang w:val="en-US"/>
          </w:rPr>
          <w:t>GABHS</w:t>
        </w:r>
      </w:ins>
      <w:del w:id="33" w:author="ELISA BARBIERI" w:date="2019-05-20T11:41:00Z">
        <w:r w:rsidR="00A461B4" w:rsidDel="00311A9C">
          <w:rPr>
            <w:rFonts w:asciiTheme="majorBidi" w:hAnsiTheme="majorBidi" w:cstheme="majorBidi"/>
            <w:sz w:val="24"/>
            <w:szCs w:val="24"/>
            <w:lang w:val="en-US"/>
          </w:rPr>
          <w:delText>streptococcal</w:delText>
        </w:r>
      </w:del>
      <w:r w:rsidR="00A461B4">
        <w:rPr>
          <w:rFonts w:asciiTheme="majorBidi" w:hAnsiTheme="majorBidi" w:cstheme="majorBidi"/>
          <w:sz w:val="24"/>
          <w:szCs w:val="24"/>
          <w:lang w:val="en-US"/>
        </w:rPr>
        <w:t xml:space="preserve"> cases. Cases with dubious test results were classified according to the primary diagnosis.</w:t>
      </w:r>
    </w:p>
    <w:p w14:paraId="0EB795A3" w14:textId="15B49F5A" w:rsidR="00AB196E" w:rsidRPr="00FC741A" w:rsidRDefault="00E827D3" w:rsidP="00785B67">
      <w:pPr>
        <w:autoSpaceDE w:val="0"/>
        <w:autoSpaceDN w:val="0"/>
        <w:adjustRightInd w:val="0"/>
        <w:spacing w:line="480" w:lineRule="auto"/>
        <w:jc w:val="both"/>
        <w:rPr>
          <w:rFonts w:asciiTheme="majorBidi" w:hAnsiTheme="majorBidi" w:cstheme="majorBidi"/>
          <w:sz w:val="24"/>
          <w:szCs w:val="24"/>
          <w:lang w:val="en-US"/>
        </w:rPr>
      </w:pPr>
      <w:r w:rsidRPr="00FC741A">
        <w:rPr>
          <w:rFonts w:asciiTheme="majorBidi" w:hAnsiTheme="majorBidi" w:cstheme="majorBidi"/>
          <w:sz w:val="24"/>
          <w:szCs w:val="24"/>
          <w:lang w:val="en-US"/>
        </w:rPr>
        <w:t>Specific AOM exclusion criteria were: concomitant</w:t>
      </w:r>
      <w:r w:rsidR="009C5432" w:rsidRPr="00FC741A">
        <w:rPr>
          <w:rFonts w:asciiTheme="majorBidi" w:hAnsiTheme="majorBidi" w:cstheme="majorBidi"/>
          <w:sz w:val="24"/>
          <w:szCs w:val="24"/>
          <w:lang w:val="en-US"/>
        </w:rPr>
        <w:t xml:space="preserve"> </w:t>
      </w:r>
      <w:r w:rsidR="00DB5FDA">
        <w:rPr>
          <w:rFonts w:asciiTheme="majorBidi" w:hAnsiTheme="majorBidi" w:cstheme="majorBidi"/>
          <w:sz w:val="24"/>
          <w:szCs w:val="24"/>
          <w:lang w:val="en-US"/>
        </w:rPr>
        <w:t xml:space="preserve">bacterial </w:t>
      </w:r>
      <w:r w:rsidRPr="00FC741A">
        <w:rPr>
          <w:rFonts w:asciiTheme="majorBidi" w:hAnsiTheme="majorBidi" w:cstheme="majorBidi"/>
          <w:sz w:val="24"/>
          <w:szCs w:val="24"/>
          <w:lang w:val="en-US"/>
        </w:rPr>
        <w:t>infections, ongoing antibiotic therapy, immunodeficiency or immunosuppressive therapy, tympanostomy tubes at the time of diagnosis, craniofacial abnormalities, chronic otitis media (381.1, 381.2, 381.3, 382.1, 382.2, 382.3), AOM complicated by mastoiditis (383),</w:t>
      </w:r>
      <w:r w:rsidR="00A9781A" w:rsidRPr="00FC741A">
        <w:rPr>
          <w:rFonts w:asciiTheme="majorBidi" w:hAnsiTheme="majorBidi" w:cstheme="majorBidi"/>
          <w:sz w:val="24"/>
          <w:szCs w:val="24"/>
          <w:lang w:val="en-US"/>
        </w:rPr>
        <w:t xml:space="preserve"> </w:t>
      </w:r>
      <w:r w:rsidRPr="00FC741A">
        <w:rPr>
          <w:rFonts w:asciiTheme="majorBidi" w:hAnsiTheme="majorBidi" w:cstheme="majorBidi"/>
          <w:sz w:val="24"/>
          <w:szCs w:val="24"/>
          <w:lang w:val="en-US"/>
        </w:rPr>
        <w:t>effusive otitis media</w:t>
      </w:r>
      <w:r w:rsidR="001979B1">
        <w:rPr>
          <w:rFonts w:asciiTheme="majorBidi" w:hAnsiTheme="majorBidi" w:cstheme="majorBidi"/>
          <w:sz w:val="24"/>
          <w:szCs w:val="24"/>
          <w:lang w:val="en-US"/>
        </w:rPr>
        <w:t>,</w:t>
      </w:r>
      <w:r w:rsidRPr="00FC741A">
        <w:rPr>
          <w:rFonts w:asciiTheme="majorBidi" w:hAnsiTheme="majorBidi" w:cstheme="majorBidi"/>
          <w:sz w:val="24"/>
          <w:szCs w:val="24"/>
          <w:lang w:val="en-US"/>
        </w:rPr>
        <w:t xml:space="preserve"> </w:t>
      </w:r>
      <w:r w:rsidR="000B56A1">
        <w:rPr>
          <w:rFonts w:asciiTheme="majorBidi" w:hAnsiTheme="majorBidi" w:cstheme="majorBidi"/>
          <w:sz w:val="24"/>
          <w:szCs w:val="24"/>
          <w:lang w:val="en-US"/>
        </w:rPr>
        <w:t xml:space="preserve">and </w:t>
      </w:r>
      <w:r w:rsidRPr="00FC741A">
        <w:rPr>
          <w:rFonts w:asciiTheme="majorBidi" w:hAnsiTheme="majorBidi" w:cstheme="majorBidi"/>
          <w:sz w:val="24"/>
          <w:szCs w:val="24"/>
          <w:lang w:val="en-US"/>
        </w:rPr>
        <w:t xml:space="preserve">chronic diseases (including cystic fibrosis and diabetes). </w:t>
      </w:r>
    </w:p>
    <w:p w14:paraId="33F4369A" w14:textId="77777777" w:rsidR="005473D0" w:rsidRPr="00FC741A" w:rsidRDefault="00E827D3" w:rsidP="00785B67">
      <w:pPr>
        <w:autoSpaceDE w:val="0"/>
        <w:autoSpaceDN w:val="0"/>
        <w:adjustRightInd w:val="0"/>
        <w:spacing w:line="480" w:lineRule="auto"/>
        <w:jc w:val="both"/>
        <w:rPr>
          <w:rFonts w:asciiTheme="majorBidi" w:hAnsiTheme="majorBidi" w:cstheme="majorBidi"/>
          <w:sz w:val="24"/>
          <w:szCs w:val="24"/>
          <w:lang w:val="en-US"/>
        </w:rPr>
      </w:pPr>
      <w:r w:rsidRPr="00FC741A">
        <w:rPr>
          <w:rFonts w:asciiTheme="majorBidi" w:hAnsiTheme="majorBidi" w:cstheme="majorBidi"/>
          <w:sz w:val="24"/>
          <w:szCs w:val="24"/>
          <w:lang w:val="en-US"/>
        </w:rPr>
        <w:t>Specific pharyngitis exclusion criteria were:</w:t>
      </w:r>
      <w:r w:rsidR="004D240D" w:rsidRPr="00FC741A">
        <w:rPr>
          <w:rFonts w:asciiTheme="majorBidi" w:hAnsiTheme="majorBidi" w:cstheme="majorBidi"/>
          <w:sz w:val="24"/>
          <w:szCs w:val="24"/>
          <w:lang w:val="en-US"/>
        </w:rPr>
        <w:t xml:space="preserve"> </w:t>
      </w:r>
      <w:r w:rsidR="00F77972" w:rsidRPr="00FC741A">
        <w:rPr>
          <w:rFonts w:asciiTheme="majorBidi" w:hAnsiTheme="majorBidi" w:cstheme="majorBidi"/>
          <w:sz w:val="24"/>
          <w:szCs w:val="24"/>
          <w:lang w:val="en-US"/>
        </w:rPr>
        <w:t xml:space="preserve">concomitant </w:t>
      </w:r>
      <w:r w:rsidR="009C5432" w:rsidRPr="00FC741A">
        <w:rPr>
          <w:rFonts w:asciiTheme="majorBidi" w:hAnsiTheme="majorBidi" w:cstheme="majorBidi"/>
          <w:sz w:val="24"/>
          <w:szCs w:val="24"/>
          <w:lang w:val="en-US"/>
        </w:rPr>
        <w:t xml:space="preserve">bacterial </w:t>
      </w:r>
      <w:r w:rsidR="00F77972" w:rsidRPr="00FC741A">
        <w:rPr>
          <w:rFonts w:asciiTheme="majorBidi" w:hAnsiTheme="majorBidi" w:cstheme="majorBidi"/>
          <w:sz w:val="24"/>
          <w:szCs w:val="24"/>
          <w:lang w:val="en-US"/>
        </w:rPr>
        <w:t xml:space="preserve">infections, </w:t>
      </w:r>
      <w:r w:rsidRPr="00FC741A">
        <w:rPr>
          <w:rFonts w:asciiTheme="majorBidi" w:hAnsiTheme="majorBidi" w:cstheme="majorBidi"/>
          <w:sz w:val="24"/>
          <w:szCs w:val="24"/>
          <w:lang w:val="en-US"/>
        </w:rPr>
        <w:t>ongoing antibiotic therapy, immunodeficiency or immunosuppressive therapy, previous tonsillectomy (28.2), chronic pharyngitis (472.1), chronic diseases (including cystic fibrosis and diabetes).</w:t>
      </w:r>
    </w:p>
    <w:p w14:paraId="2C759608" w14:textId="2E7259E1" w:rsidR="0064030F" w:rsidRPr="00FC741A" w:rsidRDefault="004D240D" w:rsidP="00785B67">
      <w:pPr>
        <w:autoSpaceDE w:val="0"/>
        <w:autoSpaceDN w:val="0"/>
        <w:adjustRightInd w:val="0"/>
        <w:spacing w:line="480" w:lineRule="auto"/>
        <w:jc w:val="both"/>
        <w:rPr>
          <w:rFonts w:asciiTheme="majorBidi" w:hAnsiTheme="majorBidi" w:cstheme="majorBidi"/>
          <w:sz w:val="24"/>
          <w:szCs w:val="24"/>
          <w:lang w:val="en-US"/>
        </w:rPr>
      </w:pPr>
      <w:r w:rsidRPr="00FC741A">
        <w:rPr>
          <w:rFonts w:asciiTheme="majorBidi" w:hAnsiTheme="majorBidi" w:cstheme="majorBidi"/>
          <w:sz w:val="24"/>
          <w:szCs w:val="24"/>
          <w:lang w:val="en-US"/>
        </w:rPr>
        <w:t>O</w:t>
      </w:r>
      <w:r w:rsidR="0064030F" w:rsidRPr="00FC741A">
        <w:rPr>
          <w:rFonts w:asciiTheme="majorBidi" w:hAnsiTheme="majorBidi" w:cstheme="majorBidi"/>
          <w:sz w:val="24"/>
          <w:szCs w:val="24"/>
          <w:lang w:val="en-US"/>
        </w:rPr>
        <w:t xml:space="preserve">ngoing antibiotic therapy was defined as antibiotic prescription in the </w:t>
      </w:r>
      <w:r w:rsidR="00A9781A" w:rsidRPr="00FC741A">
        <w:rPr>
          <w:rFonts w:asciiTheme="majorBidi" w:hAnsiTheme="majorBidi" w:cstheme="majorBidi"/>
          <w:sz w:val="24"/>
          <w:szCs w:val="24"/>
          <w:lang w:val="en-US"/>
        </w:rPr>
        <w:t>14</w:t>
      </w:r>
      <w:r w:rsidR="0064030F" w:rsidRPr="00FC741A">
        <w:rPr>
          <w:rFonts w:asciiTheme="majorBidi" w:hAnsiTheme="majorBidi" w:cstheme="majorBidi"/>
          <w:sz w:val="24"/>
          <w:szCs w:val="24"/>
          <w:lang w:val="en-US"/>
        </w:rPr>
        <w:t xml:space="preserve"> days before AOM or pharyngitis case.</w:t>
      </w:r>
    </w:p>
    <w:p w14:paraId="36096E0C" w14:textId="22AD929D" w:rsidR="008F555A" w:rsidRPr="00CB10B3" w:rsidRDefault="008F555A" w:rsidP="00785B67">
      <w:pPr>
        <w:autoSpaceDE w:val="0"/>
        <w:autoSpaceDN w:val="0"/>
        <w:adjustRightInd w:val="0"/>
        <w:spacing w:line="480" w:lineRule="auto"/>
        <w:jc w:val="both"/>
        <w:rPr>
          <w:rFonts w:asciiTheme="majorBidi" w:hAnsiTheme="majorBidi" w:cstheme="majorBidi"/>
          <w:sz w:val="24"/>
          <w:szCs w:val="24"/>
          <w:u w:val="single"/>
          <w:lang w:val="en-US"/>
        </w:rPr>
      </w:pPr>
      <w:r w:rsidRPr="1CA6E4FD">
        <w:rPr>
          <w:rFonts w:asciiTheme="majorBidi" w:hAnsiTheme="majorBidi" w:cstheme="majorBidi"/>
          <w:sz w:val="24"/>
          <w:szCs w:val="24"/>
          <w:lang w:val="en-US"/>
        </w:rPr>
        <w:t xml:space="preserve">For patients included in the study, only the first prescription per diagnosis was included. </w:t>
      </w:r>
    </w:p>
    <w:p w14:paraId="49AF374E" w14:textId="5993495E" w:rsidR="00FA59C1" w:rsidRPr="003F000B" w:rsidRDefault="00E827D3" w:rsidP="00785B67">
      <w:pPr>
        <w:autoSpaceDE w:val="0"/>
        <w:autoSpaceDN w:val="0"/>
        <w:adjustRightInd w:val="0"/>
        <w:spacing w:line="480" w:lineRule="auto"/>
        <w:jc w:val="both"/>
        <w:rPr>
          <w:rFonts w:asciiTheme="majorBidi" w:hAnsiTheme="majorBidi" w:cstheme="majorBidi"/>
          <w:sz w:val="24"/>
          <w:szCs w:val="24"/>
          <w:lang w:val="en-US"/>
        </w:rPr>
      </w:pPr>
      <w:r>
        <w:rPr>
          <w:rFonts w:asciiTheme="majorBidi" w:hAnsiTheme="majorBidi" w:cstheme="majorBidi"/>
          <w:sz w:val="24"/>
          <w:szCs w:val="24"/>
          <w:u w:val="single"/>
          <w:lang w:val="en-US"/>
        </w:rPr>
        <w:t>Statistical analysis</w:t>
      </w:r>
    </w:p>
    <w:p w14:paraId="61E992A9" w14:textId="77777777" w:rsidR="00FA59C1" w:rsidRPr="003F000B" w:rsidRDefault="00E827D3" w:rsidP="00785B67">
      <w:pPr>
        <w:autoSpaceDE w:val="0"/>
        <w:autoSpaceDN w:val="0"/>
        <w:adjustRightInd w:val="0"/>
        <w:spacing w:line="480" w:lineRule="auto"/>
        <w:jc w:val="both"/>
        <w:rPr>
          <w:rFonts w:asciiTheme="majorBidi" w:hAnsiTheme="majorBidi" w:cstheme="majorBidi"/>
          <w:i/>
          <w:sz w:val="24"/>
          <w:szCs w:val="24"/>
          <w:lang w:val="en-US"/>
        </w:rPr>
      </w:pPr>
      <w:r>
        <w:rPr>
          <w:rFonts w:asciiTheme="majorBidi" w:hAnsiTheme="majorBidi" w:cstheme="majorBidi"/>
          <w:i/>
          <w:sz w:val="24"/>
          <w:szCs w:val="24"/>
          <w:lang w:val="en-US"/>
        </w:rPr>
        <w:t>AOM statistical analysis</w:t>
      </w:r>
    </w:p>
    <w:p w14:paraId="58AC49BD" w14:textId="38C32B41" w:rsidR="00733009" w:rsidRPr="00FC741A" w:rsidRDefault="00E827D3" w:rsidP="00785B67">
      <w:pPr>
        <w:autoSpaceDE w:val="0"/>
        <w:autoSpaceDN w:val="0"/>
        <w:adjustRightInd w:val="0"/>
        <w:spacing w:line="480" w:lineRule="auto"/>
        <w:jc w:val="both"/>
        <w:rPr>
          <w:rFonts w:asciiTheme="majorBidi" w:hAnsiTheme="majorBidi" w:cstheme="majorBidi"/>
          <w:sz w:val="24"/>
          <w:szCs w:val="24"/>
          <w:lang w:val="en-US"/>
        </w:rPr>
      </w:pPr>
      <w:r w:rsidRPr="00FC741A">
        <w:rPr>
          <w:rFonts w:asciiTheme="majorBidi" w:hAnsiTheme="majorBidi" w:cstheme="majorBidi"/>
          <w:sz w:val="24"/>
          <w:szCs w:val="24"/>
          <w:lang w:val="en-US"/>
        </w:rPr>
        <w:t>Prescription distribution was described as the percentage of prescriptions per drug class</w:t>
      </w:r>
      <w:r w:rsidR="00706C7D" w:rsidRPr="00FC741A">
        <w:rPr>
          <w:rFonts w:asciiTheme="majorBidi" w:hAnsiTheme="majorBidi" w:cstheme="majorBidi"/>
          <w:sz w:val="24"/>
          <w:szCs w:val="24"/>
          <w:lang w:val="en-US"/>
        </w:rPr>
        <w:t xml:space="preserve"> (amoxicillin, amoxicillin and clavulanic acid (</w:t>
      </w:r>
      <w:r w:rsidR="002C5766" w:rsidRPr="00FC741A">
        <w:rPr>
          <w:rFonts w:asciiTheme="majorBidi" w:hAnsiTheme="majorBidi" w:cstheme="majorBidi"/>
          <w:sz w:val="24"/>
          <w:szCs w:val="24"/>
          <w:lang w:val="en-US"/>
        </w:rPr>
        <w:t>CV-Amoxicillin</w:t>
      </w:r>
      <w:r w:rsidR="00706C7D" w:rsidRPr="00FC741A">
        <w:rPr>
          <w:rFonts w:asciiTheme="majorBidi" w:hAnsiTheme="majorBidi" w:cstheme="majorBidi"/>
          <w:sz w:val="24"/>
          <w:szCs w:val="24"/>
          <w:lang w:val="en-US"/>
        </w:rPr>
        <w:t>), II generation cephalosporins, III generation cephalosporins, macrolides, and other antibiotics)</w:t>
      </w:r>
      <w:r w:rsidRPr="00FC741A">
        <w:rPr>
          <w:rFonts w:asciiTheme="majorBidi" w:hAnsiTheme="majorBidi" w:cstheme="majorBidi"/>
          <w:sz w:val="24"/>
          <w:szCs w:val="24"/>
          <w:lang w:val="en-US"/>
        </w:rPr>
        <w:t>.</w:t>
      </w:r>
    </w:p>
    <w:p w14:paraId="6495CA86" w14:textId="40A4DE18" w:rsidR="00733009" w:rsidRPr="00F17838" w:rsidRDefault="00E827D3" w:rsidP="00785B67">
      <w:pPr>
        <w:autoSpaceDE w:val="0"/>
        <w:autoSpaceDN w:val="0"/>
        <w:adjustRightInd w:val="0"/>
        <w:spacing w:line="480" w:lineRule="auto"/>
        <w:jc w:val="both"/>
        <w:rPr>
          <w:rFonts w:asciiTheme="majorBidi" w:hAnsiTheme="majorBidi" w:cstheme="majorBidi"/>
          <w:sz w:val="24"/>
          <w:szCs w:val="24"/>
          <w:lang w:val="en-US"/>
        </w:rPr>
      </w:pPr>
      <w:r w:rsidRPr="74E3A7D6">
        <w:rPr>
          <w:rFonts w:asciiTheme="majorBidi" w:hAnsiTheme="majorBidi" w:cstheme="majorBidi"/>
          <w:sz w:val="24"/>
          <w:szCs w:val="24"/>
          <w:lang w:val="en-US"/>
        </w:rPr>
        <w:lastRenderedPageBreak/>
        <w:t xml:space="preserve">We then </w:t>
      </w:r>
      <w:r w:rsidR="00DB5FDA">
        <w:rPr>
          <w:rFonts w:asciiTheme="majorBidi" w:hAnsiTheme="majorBidi" w:cstheme="majorBidi"/>
          <w:sz w:val="24"/>
          <w:szCs w:val="24"/>
          <w:lang w:val="en-US"/>
        </w:rPr>
        <w:t>calculated</w:t>
      </w:r>
      <w:r w:rsidRPr="74E3A7D6">
        <w:rPr>
          <w:rFonts w:asciiTheme="majorBidi" w:hAnsiTheme="majorBidi" w:cstheme="majorBidi"/>
          <w:sz w:val="24"/>
          <w:szCs w:val="24"/>
          <w:lang w:val="en-US"/>
        </w:rPr>
        <w:t xml:space="preserve"> the frequency of prescriptions</w:t>
      </w:r>
      <w:r w:rsidR="00DB5FDA">
        <w:rPr>
          <w:rFonts w:asciiTheme="majorBidi" w:hAnsiTheme="majorBidi" w:cstheme="majorBidi"/>
          <w:sz w:val="24"/>
          <w:szCs w:val="24"/>
          <w:lang w:val="en-US"/>
        </w:rPr>
        <w:t xml:space="preserve"> in each class</w:t>
      </w:r>
      <w:r w:rsidRPr="74E3A7D6">
        <w:rPr>
          <w:rFonts w:asciiTheme="majorBidi" w:hAnsiTheme="majorBidi" w:cstheme="majorBidi"/>
          <w:sz w:val="24"/>
          <w:szCs w:val="24"/>
          <w:lang w:val="en-US"/>
        </w:rPr>
        <w:t xml:space="preserve"> according to age</w:t>
      </w:r>
      <w:r w:rsidR="00DB5FDA">
        <w:rPr>
          <w:rFonts w:asciiTheme="majorBidi" w:hAnsiTheme="majorBidi" w:cstheme="majorBidi"/>
          <w:sz w:val="24"/>
          <w:szCs w:val="24"/>
          <w:lang w:val="en-US"/>
        </w:rPr>
        <w:t xml:space="preserve"> group</w:t>
      </w:r>
      <w:r w:rsidRPr="74E3A7D6">
        <w:rPr>
          <w:rFonts w:asciiTheme="majorBidi" w:hAnsiTheme="majorBidi" w:cstheme="majorBidi"/>
          <w:sz w:val="24"/>
          <w:szCs w:val="24"/>
          <w:lang w:val="en-US"/>
        </w:rPr>
        <w:t xml:space="preserve"> (≤6 months, 6-24 months, and &gt;24 months</w:t>
      </w:r>
      <w:r w:rsidR="00673499" w:rsidRPr="74E3A7D6">
        <w:rPr>
          <w:rFonts w:asciiTheme="majorBidi" w:hAnsiTheme="majorBidi" w:cstheme="majorBidi"/>
          <w:sz w:val="24"/>
          <w:szCs w:val="24"/>
          <w:lang w:val="en-US"/>
        </w:rPr>
        <w:t xml:space="preserve">, </w:t>
      </w:r>
      <w:r w:rsidR="00E269CC" w:rsidRPr="74E3A7D6">
        <w:rPr>
          <w:rFonts w:asciiTheme="majorBidi" w:hAnsiTheme="majorBidi" w:cstheme="majorBidi"/>
          <w:sz w:val="24"/>
          <w:szCs w:val="24"/>
          <w:lang w:val="en-US"/>
        </w:rPr>
        <w:t>a</w:t>
      </w:r>
      <w:r w:rsidR="00673499" w:rsidRPr="74E3A7D6">
        <w:rPr>
          <w:rFonts w:asciiTheme="majorBidi" w:hAnsiTheme="majorBidi" w:cstheme="majorBidi"/>
          <w:sz w:val="24"/>
          <w:szCs w:val="24"/>
          <w:lang w:val="en-US"/>
        </w:rPr>
        <w:t xml:space="preserve">ge bands </w:t>
      </w:r>
      <w:r w:rsidR="00DB5FDA">
        <w:rPr>
          <w:rFonts w:asciiTheme="majorBidi" w:hAnsiTheme="majorBidi" w:cstheme="majorBidi"/>
          <w:sz w:val="24"/>
          <w:szCs w:val="24"/>
          <w:lang w:val="en-US"/>
        </w:rPr>
        <w:t>used for treatment</w:t>
      </w:r>
      <w:r w:rsidR="004510A5" w:rsidRPr="74E3A7D6">
        <w:rPr>
          <w:rFonts w:asciiTheme="majorBidi" w:hAnsiTheme="majorBidi" w:cstheme="majorBidi"/>
          <w:sz w:val="24"/>
          <w:szCs w:val="24"/>
          <w:lang w:val="en-US"/>
        </w:rPr>
        <w:t xml:space="preserve"> </w:t>
      </w:r>
      <w:r w:rsidR="00E269CC" w:rsidRPr="74E3A7D6">
        <w:rPr>
          <w:rFonts w:asciiTheme="majorBidi" w:hAnsiTheme="majorBidi" w:cstheme="majorBidi"/>
          <w:sz w:val="24"/>
          <w:szCs w:val="24"/>
          <w:lang w:val="en-US"/>
        </w:rPr>
        <w:t>guidelines</w:t>
      </w:r>
      <w:r w:rsidR="009C1CCE" w:rsidRPr="00F17838">
        <w:fldChar w:fldCharType="begin" w:fldLock="1"/>
      </w:r>
      <w:r w:rsidR="00C05BA1">
        <w:rPr>
          <w:rFonts w:asciiTheme="majorBidi" w:hAnsiTheme="majorBidi" w:cstheme="majorBidi"/>
          <w:sz w:val="24"/>
          <w:szCs w:val="24"/>
          <w:lang w:val="en-US"/>
        </w:rPr>
        <w:instrText>ADDIN CSL_CITATION {"citationItems":[{"id":"ITEM-1","itemData":{"ISBN":"9783527412655","author":[{"dropping-particle":"","family":"FIMP","given":"Federazione Italiana Medici Pediatri","non-dropping-particle":"","parse-names":false,"suffix":""}],"id":"ITEM-1","issued":{"date-parts":[["2016"]]},"page":"1-8","title":"L’utilizzo giudizioso della terapia antibiotica nel trattamento delle patologie infettive in età evolutiva","type":"chapter"},"uris":["http://www.mendeley.com/documents/?uuid=417a1c94-dbcc-4a41-887c-671788406b54"]}],"mendeley":{"formattedCitation":"&lt;sup&gt;23&lt;/sup&gt;","plainTextFormattedCitation":"23","previouslyFormattedCitation":"&lt;sup&gt;23&lt;/sup&gt;"},"properties":{"noteIndex":0},"schema":"https://github.com/citation-style-language/schema/raw/master/csl-citation.json"}</w:instrText>
      </w:r>
      <w:r w:rsidR="009C1CCE" w:rsidRPr="00F17838">
        <w:rPr>
          <w:rFonts w:asciiTheme="majorBidi" w:hAnsiTheme="majorBidi" w:cstheme="majorBidi"/>
          <w:sz w:val="24"/>
          <w:szCs w:val="24"/>
          <w:lang w:val="en-US"/>
        </w:rPr>
        <w:fldChar w:fldCharType="separate"/>
      </w:r>
      <w:r w:rsidR="0098684E" w:rsidRPr="0098684E">
        <w:rPr>
          <w:rFonts w:asciiTheme="majorBidi" w:hAnsiTheme="majorBidi" w:cstheme="majorBidi"/>
          <w:noProof/>
          <w:sz w:val="24"/>
          <w:szCs w:val="24"/>
          <w:vertAlign w:val="superscript"/>
          <w:lang w:val="en-US"/>
        </w:rPr>
        <w:t>23</w:t>
      </w:r>
      <w:r w:rsidR="009C1CCE" w:rsidRPr="00F17838">
        <w:fldChar w:fldCharType="end"/>
      </w:r>
      <w:r w:rsidRPr="74E3A7D6">
        <w:rPr>
          <w:rFonts w:asciiTheme="majorBidi" w:hAnsiTheme="majorBidi" w:cstheme="majorBidi"/>
          <w:sz w:val="24"/>
          <w:szCs w:val="24"/>
          <w:lang w:val="en-US"/>
        </w:rPr>
        <w:t>) and trends in the prescription of antibiotics over time.</w:t>
      </w:r>
    </w:p>
    <w:p w14:paraId="21C691DC" w14:textId="0FE9108B" w:rsidR="006E4FC1" w:rsidRPr="00FC741A" w:rsidRDefault="00E827D3" w:rsidP="00785B67">
      <w:pPr>
        <w:autoSpaceDE w:val="0"/>
        <w:autoSpaceDN w:val="0"/>
        <w:adjustRightInd w:val="0"/>
        <w:spacing w:line="480" w:lineRule="auto"/>
        <w:jc w:val="both"/>
        <w:rPr>
          <w:rFonts w:asciiTheme="majorBidi" w:hAnsiTheme="majorBidi" w:cstheme="majorBidi"/>
          <w:i/>
          <w:sz w:val="24"/>
          <w:szCs w:val="24"/>
          <w:lang w:val="en-US"/>
        </w:rPr>
      </w:pPr>
      <w:r w:rsidRPr="1CA6E4FD">
        <w:rPr>
          <w:rFonts w:asciiTheme="majorBidi" w:hAnsiTheme="majorBidi" w:cstheme="majorBidi"/>
          <w:sz w:val="24"/>
          <w:szCs w:val="24"/>
          <w:lang w:val="en-US"/>
        </w:rPr>
        <w:t>T</w:t>
      </w:r>
      <w:r w:rsidR="006E4FC1" w:rsidRPr="1CA6E4FD">
        <w:rPr>
          <w:rFonts w:asciiTheme="majorBidi" w:hAnsiTheme="majorBidi" w:cstheme="majorBidi"/>
          <w:sz w:val="24"/>
          <w:szCs w:val="24"/>
          <w:lang w:val="en-US"/>
        </w:rPr>
        <w:t>he</w:t>
      </w:r>
      <w:r w:rsidR="00AC3AF1" w:rsidRPr="1CA6E4FD">
        <w:rPr>
          <w:rFonts w:asciiTheme="majorBidi" w:hAnsiTheme="majorBidi" w:cstheme="majorBidi"/>
          <w:sz w:val="24"/>
          <w:szCs w:val="24"/>
          <w:lang w:val="en-US"/>
        </w:rPr>
        <w:t xml:space="preserve"> </w:t>
      </w:r>
      <w:r w:rsidR="006E4FC1" w:rsidRPr="1CA6E4FD">
        <w:rPr>
          <w:rFonts w:asciiTheme="majorBidi" w:hAnsiTheme="majorBidi" w:cstheme="majorBidi"/>
          <w:sz w:val="24"/>
          <w:szCs w:val="24"/>
          <w:lang w:val="en-US"/>
        </w:rPr>
        <w:t>“</w:t>
      </w:r>
      <w:r w:rsidRPr="1CA6E4FD">
        <w:rPr>
          <w:rFonts w:asciiTheme="majorBidi" w:hAnsiTheme="majorBidi" w:cstheme="majorBidi"/>
          <w:sz w:val="24"/>
          <w:szCs w:val="24"/>
          <w:lang w:val="en-US"/>
        </w:rPr>
        <w:t>wait and see</w:t>
      </w:r>
      <w:r w:rsidR="006E4FC1" w:rsidRPr="1CA6E4FD">
        <w:rPr>
          <w:rFonts w:asciiTheme="majorBidi" w:hAnsiTheme="majorBidi" w:cstheme="majorBidi"/>
          <w:sz w:val="24"/>
          <w:szCs w:val="24"/>
          <w:lang w:val="en-US"/>
        </w:rPr>
        <w:t>”</w:t>
      </w:r>
      <w:r w:rsidRPr="1CA6E4FD">
        <w:rPr>
          <w:rFonts w:asciiTheme="majorBidi" w:hAnsiTheme="majorBidi" w:cstheme="majorBidi"/>
          <w:sz w:val="24"/>
          <w:szCs w:val="24"/>
          <w:lang w:val="en-US"/>
        </w:rPr>
        <w:t xml:space="preserve"> approach was </w:t>
      </w:r>
      <w:r w:rsidR="00C84038" w:rsidRPr="1CA6E4FD">
        <w:rPr>
          <w:rFonts w:asciiTheme="majorBidi" w:hAnsiTheme="majorBidi" w:cstheme="majorBidi"/>
          <w:sz w:val="24"/>
          <w:szCs w:val="24"/>
          <w:lang w:val="en-US"/>
        </w:rPr>
        <w:t>defined as</w:t>
      </w:r>
      <w:r w:rsidR="006E4FC1" w:rsidRPr="1CA6E4FD">
        <w:rPr>
          <w:rFonts w:asciiTheme="majorBidi" w:hAnsiTheme="majorBidi" w:cstheme="majorBidi"/>
          <w:sz w:val="24"/>
          <w:szCs w:val="24"/>
          <w:lang w:val="en-US"/>
        </w:rPr>
        <w:t xml:space="preserve"> all patients with AOM who did not receive antibiotic prescription</w:t>
      </w:r>
      <w:r w:rsidR="00AC3AF1" w:rsidRPr="1CA6E4FD">
        <w:rPr>
          <w:rFonts w:asciiTheme="majorBidi" w:hAnsiTheme="majorBidi" w:cstheme="majorBidi"/>
          <w:sz w:val="24"/>
          <w:szCs w:val="24"/>
          <w:lang w:val="en-US"/>
        </w:rPr>
        <w:t xml:space="preserve"> </w:t>
      </w:r>
      <w:r w:rsidR="00031EF1" w:rsidRPr="1CA6E4FD">
        <w:rPr>
          <w:rFonts w:asciiTheme="majorBidi" w:hAnsiTheme="majorBidi" w:cstheme="majorBidi"/>
          <w:sz w:val="24"/>
          <w:szCs w:val="24"/>
          <w:lang w:val="en-US"/>
        </w:rPr>
        <w:t xml:space="preserve">within the first </w:t>
      </w:r>
      <w:r w:rsidRPr="1CA6E4FD">
        <w:rPr>
          <w:rFonts w:asciiTheme="majorBidi" w:hAnsiTheme="majorBidi" w:cstheme="majorBidi"/>
          <w:sz w:val="24"/>
          <w:szCs w:val="24"/>
          <w:lang w:val="en-US"/>
        </w:rPr>
        <w:t xml:space="preserve">48 </w:t>
      </w:r>
      <w:r w:rsidR="00031EF1" w:rsidRPr="1CA6E4FD">
        <w:rPr>
          <w:rFonts w:asciiTheme="majorBidi" w:hAnsiTheme="majorBidi" w:cstheme="majorBidi"/>
          <w:sz w:val="24"/>
          <w:szCs w:val="24"/>
          <w:lang w:val="en-US"/>
        </w:rPr>
        <w:t xml:space="preserve">hours </w:t>
      </w:r>
      <w:r w:rsidRPr="1CA6E4FD">
        <w:rPr>
          <w:rFonts w:asciiTheme="majorBidi" w:hAnsiTheme="majorBidi" w:cstheme="majorBidi"/>
          <w:sz w:val="24"/>
          <w:szCs w:val="24"/>
          <w:lang w:val="en-US"/>
        </w:rPr>
        <w:t>after diagnosis.</w:t>
      </w:r>
      <w:r w:rsidR="00C5399D" w:rsidRPr="00CB10B3">
        <w:fldChar w:fldCharType="begin" w:fldLock="1"/>
      </w:r>
      <w:r w:rsidR="00C05BA1">
        <w:rPr>
          <w:rFonts w:asciiTheme="majorBidi" w:hAnsiTheme="majorBidi" w:cstheme="majorBidi"/>
          <w:sz w:val="24"/>
          <w:szCs w:val="24"/>
          <w:lang w:val="en-US"/>
        </w:rPr>
        <w:instrText>ADDIN CSL_CITATION {"citationItems":[{"id":"ITEM-1","itemData":{"DOI":"10.1007/s00431-004-1565-z","ISSN":"03406199","PMID":"15549377","author":[{"dropping-particle":"","family":"Corbeel","given":"Lucien","non-dropping-particle":"","parse-names":false,"suffix":""}],"container-title":"European Journal of Pediatrics","id":"ITEM-1","issue":"1","issued":{"date-parts":[["2005","1","10"]]},"page":"1-2","title":"The \"wait and see\" approach of acute otitis media","type":"article-magazine","volume":"164"},"uris":["http://www.mendeley.com/documents/?uuid=3615dad0-9d8f-4a20-8e7f-a4af2ab52392"]}],"mendeley":{"formattedCitation":"&lt;sup&gt;33&lt;/sup&gt;","plainTextFormattedCitation":"33","previouslyFormattedCitation":"&lt;sup&gt;33&lt;/sup&gt;"},"properties":{"noteIndex":0},"schema":"https://github.com/citation-style-language/schema/raw/master/csl-citation.json"}</w:instrText>
      </w:r>
      <w:r w:rsidR="00C5399D" w:rsidRPr="00CB10B3">
        <w:rPr>
          <w:rFonts w:asciiTheme="majorBidi" w:hAnsiTheme="majorBidi" w:cstheme="majorBidi"/>
          <w:sz w:val="24"/>
          <w:szCs w:val="24"/>
          <w:lang w:val="en-US"/>
        </w:rPr>
        <w:fldChar w:fldCharType="separate"/>
      </w:r>
      <w:r w:rsidR="0098684E" w:rsidRPr="0098684E">
        <w:rPr>
          <w:rFonts w:asciiTheme="majorBidi" w:hAnsiTheme="majorBidi" w:cstheme="majorBidi"/>
          <w:noProof/>
          <w:sz w:val="24"/>
          <w:szCs w:val="24"/>
          <w:vertAlign w:val="superscript"/>
          <w:lang w:val="en-US"/>
        </w:rPr>
        <w:t>33</w:t>
      </w:r>
      <w:r w:rsidR="00C5399D" w:rsidRPr="00CB10B3">
        <w:fldChar w:fldCharType="end"/>
      </w:r>
    </w:p>
    <w:p w14:paraId="41E7EC78" w14:textId="48F95279" w:rsidR="00C15427" w:rsidDel="00B31C5C" w:rsidRDefault="00C15427" w:rsidP="00785B67">
      <w:pPr>
        <w:autoSpaceDE w:val="0"/>
        <w:autoSpaceDN w:val="0"/>
        <w:adjustRightInd w:val="0"/>
        <w:spacing w:line="480" w:lineRule="auto"/>
        <w:jc w:val="both"/>
        <w:rPr>
          <w:del w:id="34" w:author="ELISA BARBIERI" w:date="2019-05-20T12:09:00Z"/>
          <w:rFonts w:asciiTheme="majorBidi" w:hAnsiTheme="majorBidi" w:cstheme="majorBidi"/>
          <w:i/>
          <w:sz w:val="24"/>
          <w:szCs w:val="24"/>
          <w:lang w:val="en-US"/>
        </w:rPr>
      </w:pPr>
    </w:p>
    <w:p w14:paraId="59D656D3" w14:textId="5FE3D179" w:rsidR="00FA59C1" w:rsidRPr="00FC741A" w:rsidRDefault="00E827D3" w:rsidP="00785B67">
      <w:pPr>
        <w:autoSpaceDE w:val="0"/>
        <w:autoSpaceDN w:val="0"/>
        <w:adjustRightInd w:val="0"/>
        <w:spacing w:line="480" w:lineRule="auto"/>
        <w:jc w:val="both"/>
        <w:rPr>
          <w:rFonts w:asciiTheme="majorBidi" w:hAnsiTheme="majorBidi" w:cstheme="majorBidi"/>
          <w:i/>
          <w:sz w:val="24"/>
          <w:szCs w:val="24"/>
          <w:lang w:val="en-US"/>
        </w:rPr>
      </w:pPr>
      <w:r w:rsidRPr="00FC741A">
        <w:rPr>
          <w:rFonts w:asciiTheme="majorBidi" w:hAnsiTheme="majorBidi" w:cstheme="majorBidi"/>
          <w:i/>
          <w:sz w:val="24"/>
          <w:szCs w:val="24"/>
          <w:lang w:val="en-US"/>
        </w:rPr>
        <w:t>Pharyngitis statistical analysis</w:t>
      </w:r>
    </w:p>
    <w:p w14:paraId="0ECDB572" w14:textId="570857FB" w:rsidR="00CA3B99" w:rsidRPr="003F000B" w:rsidRDefault="00E827D3" w:rsidP="00785B67">
      <w:pPr>
        <w:autoSpaceDE w:val="0"/>
        <w:autoSpaceDN w:val="0"/>
        <w:adjustRightInd w:val="0"/>
        <w:spacing w:line="480" w:lineRule="auto"/>
        <w:jc w:val="both"/>
        <w:rPr>
          <w:rFonts w:asciiTheme="majorBidi" w:hAnsiTheme="majorBidi" w:cstheme="majorBidi"/>
          <w:sz w:val="24"/>
          <w:szCs w:val="24"/>
          <w:lang w:val="en-US"/>
        </w:rPr>
      </w:pPr>
      <w:r w:rsidRPr="00FC741A">
        <w:rPr>
          <w:rFonts w:asciiTheme="majorBidi" w:hAnsiTheme="majorBidi" w:cstheme="majorBidi"/>
          <w:sz w:val="24"/>
          <w:szCs w:val="24"/>
          <w:lang w:val="en-US"/>
        </w:rPr>
        <w:t>Pharyngitis diagnoses were described according to (i) age (&lt;3 years, ≥3 years</w:t>
      </w:r>
      <w:r w:rsidR="004510A5" w:rsidRPr="00FC741A">
        <w:rPr>
          <w:rFonts w:asciiTheme="majorBidi" w:hAnsiTheme="majorBidi" w:cstheme="majorBidi"/>
          <w:sz w:val="24"/>
          <w:szCs w:val="24"/>
          <w:lang w:val="en-US"/>
        </w:rPr>
        <w:t>,</w:t>
      </w:r>
      <w:r w:rsidR="00AC3AF1" w:rsidRPr="00FC741A">
        <w:rPr>
          <w:rFonts w:asciiTheme="majorBidi" w:hAnsiTheme="majorBidi" w:cstheme="majorBidi"/>
          <w:sz w:val="24"/>
          <w:szCs w:val="24"/>
          <w:lang w:val="en-US"/>
        </w:rPr>
        <w:t xml:space="preserve"> </w:t>
      </w:r>
      <w:r w:rsidR="004510A5" w:rsidRPr="00FC741A">
        <w:rPr>
          <w:rFonts w:asciiTheme="majorBidi" w:hAnsiTheme="majorBidi" w:cstheme="majorBidi"/>
          <w:sz w:val="24"/>
          <w:szCs w:val="24"/>
          <w:lang w:val="en-US"/>
        </w:rPr>
        <w:t xml:space="preserve">age </w:t>
      </w:r>
      <w:r w:rsidR="00DB5FDA">
        <w:rPr>
          <w:rFonts w:asciiTheme="majorBidi" w:hAnsiTheme="majorBidi" w:cstheme="majorBidi"/>
          <w:sz w:val="24"/>
          <w:szCs w:val="24"/>
          <w:lang w:val="en-US"/>
        </w:rPr>
        <w:t>used for treatment</w:t>
      </w:r>
      <w:r w:rsidR="004510A5" w:rsidRPr="00FC741A">
        <w:rPr>
          <w:rFonts w:asciiTheme="majorBidi" w:hAnsiTheme="majorBidi" w:cstheme="majorBidi"/>
          <w:sz w:val="24"/>
          <w:szCs w:val="24"/>
          <w:lang w:val="en-US"/>
        </w:rPr>
        <w:t xml:space="preserve"> guidelines</w:t>
      </w:r>
      <w:r w:rsidR="009C1CCE">
        <w:rPr>
          <w:rFonts w:asciiTheme="majorBidi" w:hAnsiTheme="majorBidi" w:cstheme="majorBidi"/>
          <w:sz w:val="24"/>
          <w:szCs w:val="24"/>
          <w:lang w:val="en-US"/>
        </w:rPr>
        <w:fldChar w:fldCharType="begin" w:fldLock="1"/>
      </w:r>
      <w:r w:rsidR="00C05BA1">
        <w:rPr>
          <w:rFonts w:asciiTheme="majorBidi" w:hAnsiTheme="majorBidi" w:cstheme="majorBidi"/>
          <w:sz w:val="24"/>
          <w:szCs w:val="24"/>
          <w:lang w:val="en-US"/>
        </w:rPr>
        <w:instrText>ADDIN CSL_CITATION {"citationItems":[{"id":"ITEM-1","itemData":{"ISBN":"9783527412655","author":[{"dropping-particle":"","family":"FIMP","given":"Federazione Italiana Medici Pediatri","non-dropping-particle":"","parse-names":false,"suffix":""}],"id":"ITEM-1","issued":{"date-parts":[["2016"]]},"page":"1-8","title":"L’utilizzo giudizioso della terapia antibiotica nel trattamento delle patologie infettive in età evolutiva","type":"chapter"},"uris":["http://www.mendeley.com/documents/?uuid=417a1c94-dbcc-4a41-887c-671788406b54"]}],"mendeley":{"formattedCitation":"&lt;sup&gt;23&lt;/sup&gt;","plainTextFormattedCitation":"23","previouslyFormattedCitation":"&lt;sup&gt;23&lt;/sup&gt;"},"properties":{"noteIndex":0},"schema":"https://github.com/citation-style-language/schema/raw/master/csl-citation.json"}</w:instrText>
      </w:r>
      <w:r w:rsidR="009C1CCE">
        <w:rPr>
          <w:rFonts w:asciiTheme="majorBidi" w:hAnsiTheme="majorBidi" w:cstheme="majorBidi"/>
          <w:sz w:val="24"/>
          <w:szCs w:val="24"/>
          <w:lang w:val="en-US"/>
        </w:rPr>
        <w:fldChar w:fldCharType="separate"/>
      </w:r>
      <w:r w:rsidR="0098684E" w:rsidRPr="0098684E">
        <w:rPr>
          <w:rFonts w:asciiTheme="majorBidi" w:hAnsiTheme="majorBidi" w:cstheme="majorBidi"/>
          <w:noProof/>
          <w:sz w:val="24"/>
          <w:szCs w:val="24"/>
          <w:vertAlign w:val="superscript"/>
          <w:lang w:val="en-US"/>
        </w:rPr>
        <w:t>23</w:t>
      </w:r>
      <w:r w:rsidR="009C1CCE">
        <w:rPr>
          <w:rFonts w:asciiTheme="majorBidi" w:hAnsiTheme="majorBidi" w:cstheme="majorBidi"/>
          <w:sz w:val="24"/>
          <w:szCs w:val="24"/>
          <w:lang w:val="en-US"/>
        </w:rPr>
        <w:fldChar w:fldCharType="end"/>
      </w:r>
      <w:r w:rsidRPr="00FC741A">
        <w:rPr>
          <w:rFonts w:asciiTheme="majorBidi" w:hAnsiTheme="majorBidi" w:cstheme="majorBidi"/>
          <w:sz w:val="24"/>
          <w:szCs w:val="24"/>
          <w:lang w:val="en-US"/>
        </w:rPr>
        <w:t xml:space="preserve">), (ii) test </w:t>
      </w:r>
      <w:r w:rsidR="00DB5FDA">
        <w:rPr>
          <w:rFonts w:asciiTheme="majorBidi" w:hAnsiTheme="majorBidi" w:cstheme="majorBidi"/>
          <w:sz w:val="24"/>
          <w:szCs w:val="24"/>
          <w:lang w:val="en-US"/>
        </w:rPr>
        <w:t xml:space="preserve">used </w:t>
      </w:r>
      <w:r w:rsidRPr="00FC741A">
        <w:rPr>
          <w:rFonts w:asciiTheme="majorBidi" w:hAnsiTheme="majorBidi" w:cstheme="majorBidi"/>
          <w:sz w:val="24"/>
          <w:szCs w:val="24"/>
          <w:lang w:val="en-US"/>
        </w:rPr>
        <w:t>to identify bacterial etiology, and (iii) results of the test. The frequency of prescriptions</w:t>
      </w:r>
      <w:r w:rsidR="00DB5FDA">
        <w:rPr>
          <w:rFonts w:asciiTheme="majorBidi" w:hAnsiTheme="majorBidi" w:cstheme="majorBidi"/>
          <w:sz w:val="24"/>
          <w:szCs w:val="24"/>
          <w:lang w:val="en-US"/>
        </w:rPr>
        <w:t xml:space="preserve"> in each drug class</w:t>
      </w:r>
      <w:r w:rsidRPr="00FC741A">
        <w:rPr>
          <w:rFonts w:asciiTheme="majorBidi" w:hAnsiTheme="majorBidi" w:cstheme="majorBidi"/>
          <w:sz w:val="24"/>
          <w:szCs w:val="24"/>
          <w:lang w:val="en-US"/>
        </w:rPr>
        <w:t xml:space="preserve"> </w:t>
      </w:r>
      <w:r w:rsidR="00AC771A">
        <w:rPr>
          <w:rFonts w:asciiTheme="majorBidi" w:hAnsiTheme="majorBidi" w:cstheme="majorBidi"/>
          <w:sz w:val="24"/>
          <w:szCs w:val="24"/>
          <w:lang w:val="en-US"/>
        </w:rPr>
        <w:t>was</w:t>
      </w:r>
      <w:r w:rsidRPr="00FC741A">
        <w:rPr>
          <w:rFonts w:asciiTheme="majorBidi" w:hAnsiTheme="majorBidi" w:cstheme="majorBidi"/>
          <w:sz w:val="24"/>
          <w:szCs w:val="24"/>
          <w:lang w:val="en-US"/>
        </w:rPr>
        <w:t xml:space="preserve"> </w:t>
      </w:r>
      <w:r w:rsidR="00DB5FDA">
        <w:rPr>
          <w:rFonts w:asciiTheme="majorBidi" w:hAnsiTheme="majorBidi" w:cstheme="majorBidi"/>
          <w:sz w:val="24"/>
          <w:szCs w:val="24"/>
          <w:lang w:val="en-US"/>
        </w:rPr>
        <w:t>calculated</w:t>
      </w:r>
      <w:r w:rsidRPr="00FC741A">
        <w:rPr>
          <w:rFonts w:asciiTheme="majorBidi" w:hAnsiTheme="majorBidi" w:cstheme="majorBidi"/>
          <w:sz w:val="24"/>
          <w:szCs w:val="24"/>
          <w:lang w:val="en-US"/>
        </w:rPr>
        <w:t xml:space="preserve"> </w:t>
      </w:r>
      <w:r w:rsidR="00DB5FDA">
        <w:rPr>
          <w:rFonts w:asciiTheme="majorBidi" w:hAnsiTheme="majorBidi" w:cstheme="majorBidi"/>
          <w:sz w:val="24"/>
          <w:szCs w:val="24"/>
          <w:lang w:val="en-US"/>
        </w:rPr>
        <w:t xml:space="preserve">by each of these strata </w:t>
      </w:r>
      <w:r w:rsidRPr="00FC741A">
        <w:rPr>
          <w:rFonts w:asciiTheme="majorBidi" w:hAnsiTheme="majorBidi" w:cstheme="majorBidi"/>
          <w:sz w:val="24"/>
          <w:szCs w:val="24"/>
          <w:lang w:val="en-US"/>
        </w:rPr>
        <w:t>as well</w:t>
      </w:r>
      <w:r>
        <w:rPr>
          <w:rFonts w:asciiTheme="majorBidi" w:hAnsiTheme="majorBidi" w:cstheme="majorBidi"/>
          <w:sz w:val="24"/>
          <w:szCs w:val="24"/>
          <w:lang w:val="en-US"/>
        </w:rPr>
        <w:t>.</w:t>
      </w:r>
    </w:p>
    <w:p w14:paraId="6B3C1155" w14:textId="77777777" w:rsidR="00786471" w:rsidRPr="003F000B" w:rsidRDefault="00E827D3" w:rsidP="00785B67">
      <w:pPr>
        <w:autoSpaceDE w:val="0"/>
        <w:autoSpaceDN w:val="0"/>
        <w:adjustRightInd w:val="0"/>
        <w:spacing w:line="480" w:lineRule="auto"/>
        <w:rPr>
          <w:rFonts w:asciiTheme="majorBidi" w:hAnsiTheme="majorBidi" w:cstheme="majorBidi"/>
          <w:b/>
          <w:sz w:val="24"/>
          <w:szCs w:val="24"/>
          <w:lang w:val="en-US"/>
        </w:rPr>
      </w:pPr>
      <w:r>
        <w:rPr>
          <w:rFonts w:asciiTheme="majorBidi" w:hAnsiTheme="majorBidi" w:cstheme="majorBidi"/>
          <w:b/>
          <w:sz w:val="24"/>
          <w:szCs w:val="24"/>
          <w:lang w:val="en-US"/>
        </w:rPr>
        <w:t>Results</w:t>
      </w:r>
    </w:p>
    <w:p w14:paraId="7A71D938" w14:textId="79775F95" w:rsidR="00650A9B" w:rsidRPr="003F000B" w:rsidRDefault="00E827D3" w:rsidP="00785B67">
      <w:pPr>
        <w:autoSpaceDE w:val="0"/>
        <w:autoSpaceDN w:val="0"/>
        <w:adjustRightInd w:val="0"/>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We identified 120</w:t>
      </w:r>
      <w:del w:id="35" w:author="ELISA BARBIERI" w:date="2019-05-20T09:40:00Z">
        <w:r w:rsidR="00DB5FDA" w:rsidDel="007D12E1">
          <w:rPr>
            <w:rFonts w:asciiTheme="majorBidi" w:hAnsiTheme="majorBidi" w:cstheme="majorBidi"/>
            <w:sz w:val="24"/>
            <w:szCs w:val="24"/>
            <w:lang w:val="en-US"/>
          </w:rPr>
          <w:delText>,</w:delText>
        </w:r>
      </w:del>
      <w:r>
        <w:rPr>
          <w:rFonts w:asciiTheme="majorBidi" w:hAnsiTheme="majorBidi" w:cstheme="majorBidi"/>
          <w:sz w:val="24"/>
          <w:szCs w:val="24"/>
          <w:lang w:val="en-US"/>
        </w:rPr>
        <w:t xml:space="preserve">338 children followed by 125 family pediatricians </w:t>
      </w:r>
      <w:r w:rsidR="00DB5FDA">
        <w:rPr>
          <w:rFonts w:asciiTheme="majorBidi" w:hAnsiTheme="majorBidi" w:cstheme="majorBidi"/>
          <w:sz w:val="24"/>
          <w:szCs w:val="24"/>
          <w:lang w:val="en-US"/>
        </w:rPr>
        <w:t xml:space="preserve">participating in Pedianet </w:t>
      </w:r>
      <w:r>
        <w:rPr>
          <w:rFonts w:asciiTheme="majorBidi" w:hAnsiTheme="majorBidi" w:cstheme="majorBidi"/>
          <w:sz w:val="24"/>
          <w:szCs w:val="24"/>
          <w:lang w:val="en-US"/>
        </w:rPr>
        <w:t xml:space="preserve">between 2010 and 2015. </w:t>
      </w:r>
      <w:r w:rsidRPr="00FD5A03">
        <w:rPr>
          <w:rFonts w:asciiTheme="majorBidi" w:hAnsiTheme="majorBidi" w:cstheme="majorBidi"/>
          <w:sz w:val="24"/>
          <w:szCs w:val="24"/>
          <w:lang w:val="en-US"/>
        </w:rPr>
        <w:t xml:space="preserve">Among them </w:t>
      </w:r>
      <w:r w:rsidRPr="00AC3AF1">
        <w:rPr>
          <w:rFonts w:asciiTheme="majorBidi" w:hAnsiTheme="majorBidi" w:cstheme="majorBidi"/>
          <w:sz w:val="24"/>
          <w:szCs w:val="24"/>
          <w:lang w:val="en-US"/>
        </w:rPr>
        <w:t>30394</w:t>
      </w:r>
      <w:r w:rsidRPr="00FD5A03">
        <w:rPr>
          <w:rFonts w:asciiTheme="majorBidi" w:hAnsiTheme="majorBidi" w:cstheme="majorBidi"/>
          <w:sz w:val="24"/>
          <w:szCs w:val="24"/>
          <w:lang w:val="en-US"/>
        </w:rPr>
        <w:t xml:space="preserve"> had at least </w:t>
      </w:r>
      <w:r w:rsidR="002243B3">
        <w:rPr>
          <w:rFonts w:asciiTheme="majorBidi" w:hAnsiTheme="majorBidi" w:cstheme="majorBidi"/>
          <w:sz w:val="24"/>
          <w:szCs w:val="24"/>
          <w:lang w:val="en-US"/>
        </w:rPr>
        <w:t>one</w:t>
      </w:r>
      <w:r w:rsidR="002243B3" w:rsidRPr="00FD5A03">
        <w:rPr>
          <w:rFonts w:asciiTheme="majorBidi" w:hAnsiTheme="majorBidi" w:cstheme="majorBidi"/>
          <w:sz w:val="24"/>
          <w:szCs w:val="24"/>
          <w:lang w:val="en-US"/>
        </w:rPr>
        <w:t xml:space="preserve"> </w:t>
      </w:r>
      <w:r w:rsidR="001D60C5" w:rsidRPr="00FD5A03">
        <w:rPr>
          <w:rFonts w:asciiTheme="majorBidi" w:hAnsiTheme="majorBidi" w:cstheme="majorBidi"/>
          <w:sz w:val="24"/>
          <w:szCs w:val="24"/>
          <w:lang w:val="en-US"/>
        </w:rPr>
        <w:t>AOM</w:t>
      </w:r>
      <w:r w:rsidRPr="00FD5A03">
        <w:rPr>
          <w:rFonts w:asciiTheme="majorBidi" w:hAnsiTheme="majorBidi" w:cstheme="majorBidi"/>
          <w:sz w:val="24"/>
          <w:szCs w:val="24"/>
          <w:lang w:val="en-US"/>
        </w:rPr>
        <w:t xml:space="preserve"> diagnosis and </w:t>
      </w:r>
      <w:r w:rsidRPr="00AC3AF1">
        <w:rPr>
          <w:rFonts w:asciiTheme="majorBidi" w:hAnsiTheme="majorBidi" w:cstheme="majorBidi"/>
          <w:sz w:val="24"/>
          <w:szCs w:val="24"/>
          <w:lang w:val="en-US"/>
        </w:rPr>
        <w:t>52341</w:t>
      </w:r>
      <w:r w:rsidRPr="00FD5A03">
        <w:rPr>
          <w:rFonts w:asciiTheme="majorBidi" w:hAnsiTheme="majorBidi" w:cstheme="majorBidi"/>
          <w:sz w:val="24"/>
          <w:szCs w:val="24"/>
          <w:lang w:val="en-US"/>
        </w:rPr>
        <w:t xml:space="preserve"> a</w:t>
      </w:r>
      <w:r w:rsidR="00DB5FDA">
        <w:rPr>
          <w:rFonts w:asciiTheme="majorBidi" w:hAnsiTheme="majorBidi" w:cstheme="majorBidi"/>
          <w:sz w:val="24"/>
          <w:szCs w:val="24"/>
          <w:lang w:val="en-US"/>
        </w:rPr>
        <w:t>t least one</w:t>
      </w:r>
      <w:r w:rsidRPr="00FD5A03">
        <w:rPr>
          <w:rFonts w:asciiTheme="majorBidi" w:hAnsiTheme="majorBidi" w:cstheme="majorBidi"/>
          <w:sz w:val="24"/>
          <w:szCs w:val="24"/>
          <w:lang w:val="en-US"/>
        </w:rPr>
        <w:t xml:space="preserve"> pharyngitis</w:t>
      </w:r>
      <w:r>
        <w:rPr>
          <w:rFonts w:asciiTheme="majorBidi" w:hAnsiTheme="majorBidi" w:cstheme="majorBidi"/>
          <w:sz w:val="24"/>
          <w:szCs w:val="24"/>
          <w:lang w:val="en-US"/>
        </w:rPr>
        <w:t xml:space="preserve"> diagnosis. </w:t>
      </w:r>
    </w:p>
    <w:p w14:paraId="7CA7368C" w14:textId="77777777" w:rsidR="005B1EA7" w:rsidRPr="003F000B" w:rsidRDefault="00E827D3" w:rsidP="00785B67">
      <w:pPr>
        <w:autoSpaceDE w:val="0"/>
        <w:autoSpaceDN w:val="0"/>
        <w:adjustRightInd w:val="0"/>
        <w:spacing w:line="480" w:lineRule="auto"/>
        <w:rPr>
          <w:rFonts w:asciiTheme="majorBidi" w:hAnsiTheme="majorBidi" w:cstheme="majorBidi"/>
          <w:i/>
          <w:sz w:val="24"/>
          <w:szCs w:val="24"/>
          <w:lang w:val="en-US"/>
        </w:rPr>
      </w:pPr>
      <w:r>
        <w:rPr>
          <w:rFonts w:asciiTheme="majorBidi" w:hAnsiTheme="majorBidi" w:cstheme="majorBidi"/>
          <w:i/>
          <w:sz w:val="24"/>
          <w:szCs w:val="24"/>
          <w:lang w:val="en-US"/>
        </w:rPr>
        <w:t>AOM</w:t>
      </w:r>
      <w:r w:rsidR="00C733A6">
        <w:rPr>
          <w:rFonts w:asciiTheme="majorBidi" w:hAnsiTheme="majorBidi" w:cstheme="majorBidi"/>
          <w:i/>
          <w:sz w:val="24"/>
          <w:szCs w:val="24"/>
          <w:lang w:val="en-US"/>
        </w:rPr>
        <w:t xml:space="preserve"> population</w:t>
      </w:r>
    </w:p>
    <w:p w14:paraId="35E486C8" w14:textId="56F91B56" w:rsidR="00B24DD2" w:rsidRPr="003F000B" w:rsidRDefault="00E827D3" w:rsidP="00785B67">
      <w:pPr>
        <w:autoSpaceDE w:val="0"/>
        <w:autoSpaceDN w:val="0"/>
        <w:adjustRightInd w:val="0"/>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Among 30</w:t>
      </w:r>
      <w:del w:id="36" w:author="ELISA BARBIERI" w:date="2019-05-20T09:39:00Z">
        <w:r w:rsidR="00DB5FDA" w:rsidDel="007D12E1">
          <w:rPr>
            <w:rFonts w:asciiTheme="majorBidi" w:hAnsiTheme="majorBidi" w:cstheme="majorBidi"/>
            <w:sz w:val="24"/>
            <w:szCs w:val="24"/>
            <w:lang w:val="en-US"/>
          </w:rPr>
          <w:delText>,</w:delText>
        </w:r>
      </w:del>
      <w:r>
        <w:rPr>
          <w:rFonts w:asciiTheme="majorBidi" w:hAnsiTheme="majorBidi" w:cstheme="majorBidi"/>
          <w:sz w:val="24"/>
          <w:szCs w:val="24"/>
          <w:lang w:val="en-US"/>
        </w:rPr>
        <w:t>394 children with AOM we recorded 54</w:t>
      </w:r>
      <w:del w:id="37" w:author="ELISA BARBIERI" w:date="2019-05-20T09:40:00Z">
        <w:r w:rsidR="00DB5FDA" w:rsidDel="007D12E1">
          <w:rPr>
            <w:rFonts w:asciiTheme="majorBidi" w:hAnsiTheme="majorBidi" w:cstheme="majorBidi"/>
            <w:sz w:val="24"/>
            <w:szCs w:val="24"/>
            <w:lang w:val="en-US"/>
          </w:rPr>
          <w:delText>,</w:delText>
        </w:r>
      </w:del>
      <w:r>
        <w:rPr>
          <w:rFonts w:asciiTheme="majorBidi" w:hAnsiTheme="majorBidi" w:cstheme="majorBidi"/>
          <w:sz w:val="24"/>
          <w:szCs w:val="24"/>
          <w:lang w:val="en-US"/>
        </w:rPr>
        <w:t xml:space="preserve">943 distinct </w:t>
      </w:r>
      <w:r w:rsidR="001D60C5">
        <w:rPr>
          <w:rFonts w:asciiTheme="majorBidi" w:hAnsiTheme="majorBidi" w:cstheme="majorBidi"/>
          <w:sz w:val="24"/>
          <w:szCs w:val="24"/>
          <w:lang w:val="en-US"/>
        </w:rPr>
        <w:t>AOM</w:t>
      </w:r>
      <w:r w:rsidR="00AC3AF1">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diagnoses. </w:t>
      </w:r>
    </w:p>
    <w:p w14:paraId="1B136C1E" w14:textId="76240A4D" w:rsidR="00B24DD2" w:rsidRPr="003F000B" w:rsidRDefault="00E827D3" w:rsidP="00785B67">
      <w:pPr>
        <w:autoSpaceDE w:val="0"/>
        <w:autoSpaceDN w:val="0"/>
        <w:adjustRightInd w:val="0"/>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The mean </w:t>
      </w:r>
      <w:r w:rsidR="001D60C5">
        <w:rPr>
          <w:rFonts w:asciiTheme="majorBidi" w:hAnsiTheme="majorBidi" w:cstheme="majorBidi"/>
          <w:sz w:val="24"/>
          <w:szCs w:val="24"/>
          <w:lang w:val="en-US"/>
        </w:rPr>
        <w:t xml:space="preserve">age at </w:t>
      </w:r>
      <w:r>
        <w:rPr>
          <w:rFonts w:asciiTheme="majorBidi" w:hAnsiTheme="majorBidi" w:cstheme="majorBidi"/>
          <w:sz w:val="24"/>
          <w:szCs w:val="24"/>
          <w:lang w:val="en-US"/>
        </w:rPr>
        <w:t>diagnos</w:t>
      </w:r>
      <w:r w:rsidR="001D60C5">
        <w:rPr>
          <w:rFonts w:asciiTheme="majorBidi" w:hAnsiTheme="majorBidi" w:cstheme="majorBidi"/>
          <w:sz w:val="24"/>
          <w:szCs w:val="24"/>
          <w:lang w:val="en-US"/>
        </w:rPr>
        <w:t>is</w:t>
      </w:r>
      <w:r>
        <w:rPr>
          <w:rFonts w:asciiTheme="majorBidi" w:hAnsiTheme="majorBidi" w:cstheme="majorBidi"/>
          <w:sz w:val="24"/>
          <w:szCs w:val="24"/>
          <w:lang w:val="en-US"/>
        </w:rPr>
        <w:t xml:space="preserve"> was 44 months,</w:t>
      </w:r>
      <w:r w:rsidR="002F5BCA">
        <w:rPr>
          <w:rFonts w:asciiTheme="majorBidi" w:hAnsiTheme="majorBidi" w:cstheme="majorBidi"/>
          <w:sz w:val="24"/>
          <w:szCs w:val="24"/>
          <w:lang w:val="en-US"/>
        </w:rPr>
        <w:t xml:space="preserve"> with</w:t>
      </w:r>
      <w:r>
        <w:rPr>
          <w:rFonts w:asciiTheme="majorBidi" w:hAnsiTheme="majorBidi" w:cstheme="majorBidi"/>
          <w:sz w:val="24"/>
          <w:szCs w:val="24"/>
          <w:lang w:val="en-US"/>
        </w:rPr>
        <w:t xml:space="preserve"> 2%</w:t>
      </w:r>
      <w:r w:rsidR="002F5BCA">
        <w:rPr>
          <w:rFonts w:asciiTheme="majorBidi" w:hAnsiTheme="majorBidi" w:cstheme="majorBidi"/>
          <w:sz w:val="24"/>
          <w:szCs w:val="24"/>
          <w:lang w:val="en-US"/>
        </w:rPr>
        <w:t xml:space="preserve"> of children</w:t>
      </w:r>
      <w:r w:rsidR="00AC3AF1">
        <w:rPr>
          <w:rFonts w:asciiTheme="majorBidi" w:hAnsiTheme="majorBidi" w:cstheme="majorBidi"/>
          <w:sz w:val="24"/>
          <w:szCs w:val="24"/>
          <w:lang w:val="en-US"/>
        </w:rPr>
        <w:t xml:space="preserve"> </w:t>
      </w:r>
      <w:r w:rsidR="002F5BCA">
        <w:rPr>
          <w:rFonts w:asciiTheme="majorBidi" w:hAnsiTheme="majorBidi" w:cstheme="majorBidi"/>
          <w:sz w:val="24"/>
          <w:szCs w:val="24"/>
          <w:lang w:val="en-US"/>
        </w:rPr>
        <w:t>less than</w:t>
      </w:r>
      <w:r>
        <w:rPr>
          <w:rFonts w:asciiTheme="majorBidi" w:hAnsiTheme="majorBidi" w:cstheme="majorBidi"/>
          <w:sz w:val="24"/>
          <w:szCs w:val="24"/>
          <w:lang w:val="en-US"/>
        </w:rPr>
        <w:t xml:space="preserve"> 6 months</w:t>
      </w:r>
      <w:r w:rsidR="002F5BCA">
        <w:rPr>
          <w:rFonts w:asciiTheme="majorBidi" w:hAnsiTheme="majorBidi" w:cstheme="majorBidi"/>
          <w:sz w:val="24"/>
          <w:szCs w:val="24"/>
          <w:lang w:val="en-US"/>
        </w:rPr>
        <w:t xml:space="preserve"> of age</w:t>
      </w:r>
      <w:r>
        <w:rPr>
          <w:rFonts w:asciiTheme="majorBidi" w:hAnsiTheme="majorBidi" w:cstheme="majorBidi"/>
          <w:sz w:val="24"/>
          <w:szCs w:val="24"/>
          <w:lang w:val="en-US"/>
        </w:rPr>
        <w:t>, 22% between 6 and 24 months</w:t>
      </w:r>
      <w:r w:rsidR="00AC3AF1">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and 76% </w:t>
      </w:r>
      <w:r w:rsidR="002F5BCA">
        <w:rPr>
          <w:rFonts w:asciiTheme="majorBidi" w:hAnsiTheme="majorBidi" w:cstheme="majorBidi"/>
          <w:sz w:val="24"/>
          <w:szCs w:val="24"/>
          <w:lang w:val="en-US"/>
        </w:rPr>
        <w:t>older than</w:t>
      </w:r>
      <w:r>
        <w:rPr>
          <w:rFonts w:asciiTheme="majorBidi" w:hAnsiTheme="majorBidi" w:cstheme="majorBidi"/>
          <w:sz w:val="24"/>
          <w:szCs w:val="24"/>
          <w:lang w:val="en-US"/>
        </w:rPr>
        <w:t xml:space="preserve"> 24 months of age. </w:t>
      </w:r>
    </w:p>
    <w:p w14:paraId="62F6AF08" w14:textId="4119450D" w:rsidR="00031EF1" w:rsidRPr="00914B91" w:rsidRDefault="00E827D3" w:rsidP="00785B67">
      <w:pPr>
        <w:autoSpaceDE w:val="0"/>
        <w:autoSpaceDN w:val="0"/>
        <w:adjustRightInd w:val="0"/>
        <w:spacing w:line="480" w:lineRule="auto"/>
        <w:jc w:val="both"/>
        <w:rPr>
          <w:rFonts w:asciiTheme="majorBidi" w:hAnsiTheme="majorBidi" w:cstheme="majorBidi"/>
          <w:sz w:val="24"/>
          <w:szCs w:val="24"/>
          <w:lang w:val="en-US"/>
        </w:rPr>
      </w:pPr>
      <w:r w:rsidRPr="1CA6E4FD">
        <w:rPr>
          <w:rFonts w:asciiTheme="majorBidi" w:hAnsiTheme="majorBidi" w:cstheme="majorBidi"/>
          <w:sz w:val="24"/>
          <w:szCs w:val="24"/>
          <w:lang w:val="en-US"/>
        </w:rPr>
        <w:t>In</w:t>
      </w:r>
      <w:r w:rsidR="005B665A" w:rsidRPr="1CA6E4FD">
        <w:rPr>
          <w:rFonts w:asciiTheme="majorBidi" w:hAnsiTheme="majorBidi" w:cstheme="majorBidi"/>
          <w:sz w:val="24"/>
          <w:szCs w:val="24"/>
          <w:lang w:val="en-US"/>
        </w:rPr>
        <w:t xml:space="preserve"> </w:t>
      </w:r>
      <w:r w:rsidRPr="1CA6E4FD">
        <w:rPr>
          <w:rFonts w:asciiTheme="majorBidi" w:hAnsiTheme="majorBidi" w:cstheme="majorBidi"/>
          <w:sz w:val="24"/>
          <w:szCs w:val="24"/>
          <w:lang w:val="en-US"/>
        </w:rPr>
        <w:t>45320</w:t>
      </w:r>
      <w:r w:rsidR="005B665A" w:rsidRPr="1CA6E4FD">
        <w:rPr>
          <w:rFonts w:asciiTheme="majorBidi" w:hAnsiTheme="majorBidi" w:cstheme="majorBidi"/>
          <w:sz w:val="24"/>
          <w:szCs w:val="24"/>
          <w:lang w:val="en-US"/>
        </w:rPr>
        <w:t xml:space="preserve"> </w:t>
      </w:r>
      <w:r w:rsidRPr="1CA6E4FD">
        <w:rPr>
          <w:rFonts w:asciiTheme="majorBidi" w:hAnsiTheme="majorBidi" w:cstheme="majorBidi"/>
          <w:sz w:val="24"/>
          <w:szCs w:val="24"/>
          <w:lang w:val="en-US"/>
        </w:rPr>
        <w:t>(8</w:t>
      </w:r>
      <w:del w:id="38" w:author="ELISA BARBIERI" w:date="2019-05-20T18:00:00Z">
        <w:r w:rsidRPr="1CA6E4FD" w:rsidDel="005D2376">
          <w:rPr>
            <w:rFonts w:asciiTheme="majorBidi" w:hAnsiTheme="majorBidi" w:cstheme="majorBidi"/>
            <w:sz w:val="24"/>
            <w:szCs w:val="24"/>
            <w:lang w:val="en-US"/>
          </w:rPr>
          <w:delText>2</w:delText>
        </w:r>
      </w:del>
      <w:ins w:id="39" w:author="ELISA BARBIERI" w:date="2019-05-20T18:00:00Z">
        <w:r w:rsidR="005D2376">
          <w:rPr>
            <w:rFonts w:asciiTheme="majorBidi" w:hAnsiTheme="majorBidi" w:cstheme="majorBidi"/>
            <w:sz w:val="24"/>
            <w:szCs w:val="24"/>
            <w:lang w:val="en-US"/>
          </w:rPr>
          <w:t>1</w:t>
        </w:r>
      </w:ins>
      <w:ins w:id="40" w:author="ELISA BARBIERI" w:date="2019-05-20T09:43:00Z">
        <w:r w:rsidR="007D12E1">
          <w:rPr>
            <w:rFonts w:asciiTheme="majorBidi" w:hAnsiTheme="majorBidi" w:cstheme="majorBidi"/>
            <w:sz w:val="24"/>
            <w:szCs w:val="24"/>
            <w:lang w:val="en-US"/>
          </w:rPr>
          <w:t>.5</w:t>
        </w:r>
      </w:ins>
      <w:r w:rsidRPr="1CA6E4FD">
        <w:rPr>
          <w:rFonts w:asciiTheme="majorBidi" w:hAnsiTheme="majorBidi" w:cstheme="majorBidi"/>
          <w:sz w:val="24"/>
          <w:szCs w:val="24"/>
          <w:lang w:val="en-US"/>
        </w:rPr>
        <w:t xml:space="preserve">%) </w:t>
      </w:r>
      <w:r w:rsidR="002F5BCA" w:rsidRPr="1CA6E4FD">
        <w:rPr>
          <w:rFonts w:asciiTheme="majorBidi" w:hAnsiTheme="majorBidi" w:cstheme="majorBidi"/>
          <w:sz w:val="24"/>
          <w:szCs w:val="24"/>
          <w:lang w:val="en-US"/>
        </w:rPr>
        <w:t>AOM diagnoses</w:t>
      </w:r>
      <w:r w:rsidRPr="1CA6E4FD">
        <w:rPr>
          <w:rFonts w:asciiTheme="majorBidi" w:hAnsiTheme="majorBidi" w:cstheme="majorBidi"/>
          <w:sz w:val="24"/>
          <w:szCs w:val="24"/>
          <w:lang w:val="en-US"/>
        </w:rPr>
        <w:t xml:space="preserve"> the pediatrician prescribed an antibiotic</w:t>
      </w:r>
      <w:r w:rsidR="00AC3AF1" w:rsidRPr="1CA6E4FD">
        <w:rPr>
          <w:rFonts w:asciiTheme="majorBidi" w:hAnsiTheme="majorBidi" w:cstheme="majorBidi"/>
          <w:sz w:val="24"/>
          <w:szCs w:val="24"/>
          <w:lang w:val="en-US"/>
        </w:rPr>
        <w:t xml:space="preserve"> </w:t>
      </w:r>
      <w:r w:rsidRPr="1CA6E4FD">
        <w:rPr>
          <w:rFonts w:asciiTheme="majorBidi" w:hAnsiTheme="majorBidi" w:cstheme="majorBidi"/>
          <w:sz w:val="24"/>
          <w:szCs w:val="24"/>
          <w:lang w:val="en-US"/>
        </w:rPr>
        <w:t xml:space="preserve">within the 48 hours from the diagnosis, </w:t>
      </w:r>
      <w:r w:rsidR="002F5BCA" w:rsidRPr="1CA6E4FD">
        <w:rPr>
          <w:rFonts w:asciiTheme="majorBidi" w:hAnsiTheme="majorBidi" w:cstheme="majorBidi"/>
          <w:sz w:val="24"/>
          <w:szCs w:val="24"/>
          <w:lang w:val="en-US"/>
        </w:rPr>
        <w:t>while</w:t>
      </w:r>
      <w:r w:rsidR="00AC3AF1" w:rsidRPr="1CA6E4FD">
        <w:rPr>
          <w:rFonts w:asciiTheme="majorBidi" w:hAnsiTheme="majorBidi" w:cstheme="majorBidi"/>
          <w:sz w:val="24"/>
          <w:szCs w:val="24"/>
          <w:lang w:val="en-US"/>
        </w:rPr>
        <w:t xml:space="preserve"> </w:t>
      </w:r>
      <w:r w:rsidR="00706C7D" w:rsidRPr="1CA6E4FD">
        <w:rPr>
          <w:rFonts w:asciiTheme="majorBidi" w:hAnsiTheme="majorBidi" w:cstheme="majorBidi"/>
          <w:sz w:val="24"/>
          <w:szCs w:val="24"/>
          <w:lang w:val="en-US"/>
        </w:rPr>
        <w:t xml:space="preserve">for </w:t>
      </w:r>
      <w:r w:rsidRPr="1CA6E4FD">
        <w:rPr>
          <w:rFonts w:asciiTheme="majorBidi" w:hAnsiTheme="majorBidi" w:cstheme="majorBidi"/>
          <w:sz w:val="24"/>
          <w:szCs w:val="24"/>
          <w:lang w:val="en-US"/>
        </w:rPr>
        <w:t>10158 cases (18</w:t>
      </w:r>
      <w:r w:rsidR="00BA7AD1">
        <w:rPr>
          <w:rFonts w:asciiTheme="majorBidi" w:hAnsiTheme="majorBidi" w:cstheme="majorBidi"/>
          <w:sz w:val="24"/>
          <w:szCs w:val="24"/>
          <w:lang w:val="en-US"/>
        </w:rPr>
        <w:t>.</w:t>
      </w:r>
      <w:r w:rsidRPr="1CA6E4FD">
        <w:rPr>
          <w:rFonts w:asciiTheme="majorBidi" w:hAnsiTheme="majorBidi" w:cstheme="majorBidi"/>
          <w:sz w:val="24"/>
          <w:szCs w:val="24"/>
          <w:lang w:val="en-US"/>
        </w:rPr>
        <w:t>5%)</w:t>
      </w:r>
      <w:r w:rsidR="001F0B73" w:rsidRPr="1CA6E4FD">
        <w:rPr>
          <w:rFonts w:asciiTheme="majorBidi" w:hAnsiTheme="majorBidi" w:cstheme="majorBidi"/>
          <w:sz w:val="24"/>
          <w:szCs w:val="24"/>
          <w:lang w:val="en-US"/>
        </w:rPr>
        <w:t xml:space="preserve"> </w:t>
      </w:r>
      <w:r w:rsidRPr="1CA6E4FD">
        <w:rPr>
          <w:rFonts w:asciiTheme="majorBidi" w:hAnsiTheme="majorBidi" w:cstheme="majorBidi"/>
          <w:sz w:val="24"/>
          <w:szCs w:val="24"/>
          <w:lang w:val="en-US"/>
        </w:rPr>
        <w:t>the ‘wait and see’ approach</w:t>
      </w:r>
      <w:r w:rsidR="00AC3AF1" w:rsidRPr="1CA6E4FD">
        <w:rPr>
          <w:rFonts w:asciiTheme="majorBidi" w:hAnsiTheme="majorBidi" w:cstheme="majorBidi"/>
          <w:sz w:val="24"/>
          <w:szCs w:val="24"/>
          <w:lang w:val="en-US"/>
        </w:rPr>
        <w:t xml:space="preserve"> </w:t>
      </w:r>
      <w:r w:rsidR="000B098A" w:rsidRPr="1CA6E4FD">
        <w:rPr>
          <w:rFonts w:asciiTheme="majorBidi" w:hAnsiTheme="majorBidi" w:cstheme="majorBidi"/>
          <w:sz w:val="24"/>
          <w:szCs w:val="24"/>
          <w:lang w:val="en-US"/>
        </w:rPr>
        <w:t>was preferred</w:t>
      </w:r>
      <w:r w:rsidRPr="1CA6E4FD">
        <w:rPr>
          <w:rFonts w:asciiTheme="majorBidi" w:hAnsiTheme="majorBidi" w:cstheme="majorBidi"/>
          <w:sz w:val="24"/>
          <w:szCs w:val="24"/>
          <w:lang w:val="en-US"/>
        </w:rPr>
        <w:t>. In</w:t>
      </w:r>
      <w:r w:rsidR="005B665A" w:rsidRPr="1CA6E4FD">
        <w:rPr>
          <w:rFonts w:asciiTheme="majorBidi" w:hAnsiTheme="majorBidi" w:cstheme="majorBidi"/>
          <w:sz w:val="24"/>
          <w:szCs w:val="24"/>
          <w:lang w:val="en-US"/>
        </w:rPr>
        <w:t xml:space="preserve"> </w:t>
      </w:r>
      <w:r w:rsidRPr="1CA6E4FD">
        <w:rPr>
          <w:rFonts w:asciiTheme="majorBidi" w:hAnsiTheme="majorBidi" w:cstheme="majorBidi"/>
          <w:sz w:val="24"/>
          <w:szCs w:val="24"/>
          <w:lang w:val="en-US"/>
        </w:rPr>
        <w:t>535</w:t>
      </w:r>
      <w:r w:rsidR="005B665A" w:rsidRPr="1CA6E4FD">
        <w:rPr>
          <w:rFonts w:asciiTheme="majorBidi" w:hAnsiTheme="majorBidi" w:cstheme="majorBidi"/>
          <w:sz w:val="24"/>
          <w:szCs w:val="24"/>
          <w:lang w:val="en-US"/>
        </w:rPr>
        <w:t xml:space="preserve"> </w:t>
      </w:r>
      <w:r w:rsidR="004130DA" w:rsidRPr="1CA6E4FD">
        <w:rPr>
          <w:rFonts w:asciiTheme="majorBidi" w:hAnsiTheme="majorBidi" w:cstheme="majorBidi"/>
          <w:sz w:val="24"/>
          <w:szCs w:val="24"/>
          <w:lang w:val="en-US"/>
        </w:rPr>
        <w:t>AOM</w:t>
      </w:r>
      <w:r w:rsidR="005B665A" w:rsidRPr="1CA6E4FD">
        <w:rPr>
          <w:rFonts w:asciiTheme="majorBidi" w:hAnsiTheme="majorBidi" w:cstheme="majorBidi"/>
          <w:sz w:val="24"/>
          <w:szCs w:val="24"/>
          <w:lang w:val="en-US"/>
        </w:rPr>
        <w:t xml:space="preserve"> </w:t>
      </w:r>
      <w:r w:rsidR="004130DA" w:rsidRPr="1CA6E4FD">
        <w:rPr>
          <w:rFonts w:asciiTheme="majorBidi" w:hAnsiTheme="majorBidi" w:cstheme="majorBidi"/>
          <w:sz w:val="24"/>
          <w:szCs w:val="24"/>
          <w:lang w:val="en-US"/>
        </w:rPr>
        <w:t>initially treated with the</w:t>
      </w:r>
      <w:r w:rsidRPr="1CA6E4FD">
        <w:rPr>
          <w:rFonts w:asciiTheme="majorBidi" w:hAnsiTheme="majorBidi" w:cstheme="majorBidi"/>
          <w:sz w:val="24"/>
          <w:szCs w:val="24"/>
          <w:lang w:val="en-US"/>
        </w:rPr>
        <w:t xml:space="preserve"> ‘wait and see’</w:t>
      </w:r>
      <w:r w:rsidR="004130DA" w:rsidRPr="1CA6E4FD">
        <w:rPr>
          <w:rFonts w:asciiTheme="majorBidi" w:hAnsiTheme="majorBidi" w:cstheme="majorBidi"/>
          <w:sz w:val="24"/>
          <w:szCs w:val="24"/>
          <w:lang w:val="en-US"/>
        </w:rPr>
        <w:t xml:space="preserve"> approach</w:t>
      </w:r>
      <w:r w:rsidR="00EB0EF3" w:rsidRPr="1CA6E4FD">
        <w:rPr>
          <w:rFonts w:asciiTheme="majorBidi" w:hAnsiTheme="majorBidi" w:cstheme="majorBidi"/>
          <w:sz w:val="24"/>
          <w:szCs w:val="24"/>
          <w:lang w:val="en-US"/>
        </w:rPr>
        <w:t xml:space="preserve"> (535/10158; 5</w:t>
      </w:r>
      <w:r w:rsidR="00BA7AD1">
        <w:rPr>
          <w:rFonts w:asciiTheme="majorBidi" w:hAnsiTheme="majorBidi" w:cstheme="majorBidi"/>
          <w:sz w:val="24"/>
          <w:szCs w:val="24"/>
          <w:lang w:val="en-US"/>
        </w:rPr>
        <w:t>.</w:t>
      </w:r>
      <w:r w:rsidR="00EB0EF3" w:rsidRPr="1CA6E4FD">
        <w:rPr>
          <w:rFonts w:asciiTheme="majorBidi" w:hAnsiTheme="majorBidi" w:cstheme="majorBidi"/>
          <w:sz w:val="24"/>
          <w:szCs w:val="24"/>
          <w:lang w:val="en-US"/>
        </w:rPr>
        <w:t>26%)</w:t>
      </w:r>
      <w:r w:rsidRPr="1CA6E4FD">
        <w:rPr>
          <w:rFonts w:asciiTheme="majorBidi" w:hAnsiTheme="majorBidi" w:cstheme="majorBidi"/>
          <w:sz w:val="24"/>
          <w:szCs w:val="24"/>
          <w:lang w:val="en-US"/>
        </w:rPr>
        <w:t>,</w:t>
      </w:r>
      <w:r w:rsidR="004130DA" w:rsidRPr="1CA6E4FD">
        <w:rPr>
          <w:rFonts w:asciiTheme="majorBidi" w:hAnsiTheme="majorBidi" w:cstheme="majorBidi"/>
          <w:sz w:val="24"/>
          <w:szCs w:val="24"/>
          <w:lang w:val="en-US"/>
        </w:rPr>
        <w:t xml:space="preserve"> an antibiotic </w:t>
      </w:r>
      <w:r w:rsidRPr="1CA6E4FD">
        <w:rPr>
          <w:rFonts w:asciiTheme="majorBidi" w:hAnsiTheme="majorBidi" w:cstheme="majorBidi"/>
          <w:sz w:val="24"/>
          <w:szCs w:val="24"/>
          <w:lang w:val="en-US"/>
        </w:rPr>
        <w:t>prescription w</w:t>
      </w:r>
      <w:r w:rsidR="004130DA" w:rsidRPr="1CA6E4FD">
        <w:rPr>
          <w:rFonts w:asciiTheme="majorBidi" w:hAnsiTheme="majorBidi" w:cstheme="majorBidi"/>
          <w:sz w:val="24"/>
          <w:szCs w:val="24"/>
          <w:lang w:val="en-US"/>
        </w:rPr>
        <w:t>as</w:t>
      </w:r>
      <w:r w:rsidR="00AC3AF1" w:rsidRPr="1CA6E4FD">
        <w:rPr>
          <w:rFonts w:asciiTheme="majorBidi" w:hAnsiTheme="majorBidi" w:cstheme="majorBidi"/>
          <w:sz w:val="24"/>
          <w:szCs w:val="24"/>
          <w:lang w:val="en-US"/>
        </w:rPr>
        <w:t xml:space="preserve"> </w:t>
      </w:r>
      <w:r w:rsidRPr="1CA6E4FD">
        <w:rPr>
          <w:rFonts w:asciiTheme="majorBidi" w:hAnsiTheme="majorBidi" w:cstheme="majorBidi"/>
          <w:sz w:val="24"/>
          <w:szCs w:val="24"/>
          <w:lang w:val="en-US"/>
        </w:rPr>
        <w:t xml:space="preserve">filled between 48 </w:t>
      </w:r>
      <w:r w:rsidR="004130DA" w:rsidRPr="1CA6E4FD">
        <w:rPr>
          <w:rFonts w:asciiTheme="majorBidi" w:hAnsiTheme="majorBidi" w:cstheme="majorBidi"/>
          <w:sz w:val="24"/>
          <w:szCs w:val="24"/>
          <w:lang w:val="en-US"/>
        </w:rPr>
        <w:t>-</w:t>
      </w:r>
      <w:r w:rsidRPr="1CA6E4FD">
        <w:rPr>
          <w:rFonts w:asciiTheme="majorBidi" w:hAnsiTheme="majorBidi" w:cstheme="majorBidi"/>
          <w:sz w:val="24"/>
          <w:szCs w:val="24"/>
          <w:lang w:val="en-US"/>
        </w:rPr>
        <w:t>120 hours after the diagnosis</w:t>
      </w:r>
      <w:r w:rsidR="004130DA" w:rsidRPr="1CA6E4FD">
        <w:rPr>
          <w:rFonts w:asciiTheme="majorBidi" w:hAnsiTheme="majorBidi" w:cstheme="majorBidi"/>
          <w:sz w:val="24"/>
          <w:szCs w:val="24"/>
          <w:lang w:val="en-US"/>
        </w:rPr>
        <w:t xml:space="preserve">. </w:t>
      </w:r>
    </w:p>
    <w:p w14:paraId="3D85C5AB" w14:textId="1ED480D3" w:rsidR="00CA3B99" w:rsidRDefault="00E827D3" w:rsidP="00785B67">
      <w:pPr>
        <w:autoSpaceDE w:val="0"/>
        <w:autoSpaceDN w:val="0"/>
        <w:adjustRightInd w:val="0"/>
        <w:spacing w:line="480" w:lineRule="auto"/>
        <w:jc w:val="both"/>
        <w:rPr>
          <w:rFonts w:asciiTheme="majorBidi" w:hAnsiTheme="majorBidi" w:cstheme="majorBidi"/>
          <w:sz w:val="24"/>
          <w:szCs w:val="24"/>
          <w:lang w:val="en-US"/>
        </w:rPr>
      </w:pPr>
      <w:r w:rsidRPr="1CA6E4FD">
        <w:rPr>
          <w:rFonts w:asciiTheme="majorBidi" w:hAnsiTheme="majorBidi" w:cstheme="majorBidi"/>
          <w:sz w:val="24"/>
          <w:szCs w:val="24"/>
          <w:lang w:val="en-US"/>
        </w:rPr>
        <w:lastRenderedPageBreak/>
        <w:t xml:space="preserve">Amoxicillin and </w:t>
      </w:r>
      <w:r w:rsidR="002C5766" w:rsidRPr="1CA6E4FD">
        <w:rPr>
          <w:rFonts w:asciiTheme="majorBidi" w:hAnsiTheme="majorBidi" w:cstheme="majorBidi"/>
          <w:sz w:val="24"/>
          <w:szCs w:val="24"/>
          <w:lang w:val="en-US"/>
        </w:rPr>
        <w:t>CV-Amoxicillin</w:t>
      </w:r>
      <w:r w:rsidR="00AC3AF1" w:rsidRPr="1CA6E4FD">
        <w:rPr>
          <w:rFonts w:asciiTheme="majorBidi" w:hAnsiTheme="majorBidi" w:cstheme="majorBidi"/>
          <w:sz w:val="24"/>
          <w:szCs w:val="24"/>
          <w:lang w:val="en-US"/>
        </w:rPr>
        <w:t xml:space="preserve"> </w:t>
      </w:r>
      <w:r w:rsidRPr="1CA6E4FD">
        <w:rPr>
          <w:rFonts w:asciiTheme="majorBidi" w:hAnsiTheme="majorBidi" w:cstheme="majorBidi"/>
          <w:sz w:val="24"/>
          <w:szCs w:val="24"/>
          <w:lang w:val="en-US"/>
        </w:rPr>
        <w:t xml:space="preserve">were </w:t>
      </w:r>
      <w:r w:rsidR="004130DA" w:rsidRPr="1CA6E4FD">
        <w:rPr>
          <w:rFonts w:asciiTheme="majorBidi" w:hAnsiTheme="majorBidi" w:cstheme="majorBidi"/>
          <w:sz w:val="24"/>
          <w:szCs w:val="24"/>
          <w:lang w:val="en-US"/>
        </w:rPr>
        <w:t xml:space="preserve">the </w:t>
      </w:r>
      <w:r w:rsidRPr="1CA6E4FD">
        <w:rPr>
          <w:rFonts w:asciiTheme="majorBidi" w:hAnsiTheme="majorBidi" w:cstheme="majorBidi"/>
          <w:sz w:val="24"/>
          <w:szCs w:val="24"/>
          <w:lang w:val="en-US"/>
        </w:rPr>
        <w:t>most frequently prescribed</w:t>
      </w:r>
      <w:r w:rsidR="00031EF1" w:rsidRPr="1CA6E4FD">
        <w:rPr>
          <w:rFonts w:asciiTheme="majorBidi" w:hAnsiTheme="majorBidi" w:cstheme="majorBidi"/>
          <w:sz w:val="24"/>
          <w:szCs w:val="24"/>
          <w:lang w:val="en-US"/>
        </w:rPr>
        <w:t xml:space="preserve"> antibiotics overall</w:t>
      </w:r>
      <w:r w:rsidR="00B269EF">
        <w:rPr>
          <w:rFonts w:asciiTheme="majorBidi" w:hAnsiTheme="majorBidi" w:cstheme="majorBidi"/>
          <w:sz w:val="24"/>
          <w:szCs w:val="24"/>
          <w:lang w:val="en-US"/>
        </w:rPr>
        <w:t xml:space="preserve"> (15906/45320 - 35</w:t>
      </w:r>
      <w:r w:rsidR="00B20BDB">
        <w:rPr>
          <w:rFonts w:asciiTheme="majorBidi" w:hAnsiTheme="majorBidi" w:cstheme="majorBidi"/>
          <w:sz w:val="24"/>
          <w:szCs w:val="24"/>
          <w:lang w:val="en-US"/>
        </w:rPr>
        <w:t>.</w:t>
      </w:r>
      <w:r w:rsidR="00B269EF">
        <w:rPr>
          <w:rFonts w:asciiTheme="majorBidi" w:hAnsiTheme="majorBidi" w:cstheme="majorBidi"/>
          <w:sz w:val="24"/>
          <w:szCs w:val="24"/>
          <w:lang w:val="en-US"/>
        </w:rPr>
        <w:t>1% vs 14865/45320 – 32</w:t>
      </w:r>
      <w:r w:rsidR="00B20BDB">
        <w:rPr>
          <w:rFonts w:asciiTheme="majorBidi" w:hAnsiTheme="majorBidi" w:cstheme="majorBidi"/>
          <w:sz w:val="24"/>
          <w:szCs w:val="24"/>
          <w:lang w:val="en-US"/>
        </w:rPr>
        <w:t>.</w:t>
      </w:r>
      <w:r w:rsidR="00B269EF">
        <w:rPr>
          <w:rFonts w:asciiTheme="majorBidi" w:hAnsiTheme="majorBidi" w:cstheme="majorBidi"/>
          <w:sz w:val="24"/>
          <w:szCs w:val="24"/>
          <w:lang w:val="en-US"/>
        </w:rPr>
        <w:t>8%)</w:t>
      </w:r>
      <w:r w:rsidRPr="1CA6E4FD">
        <w:rPr>
          <w:rFonts w:asciiTheme="majorBidi" w:hAnsiTheme="majorBidi" w:cstheme="majorBidi"/>
          <w:sz w:val="24"/>
          <w:szCs w:val="24"/>
          <w:lang w:val="en-US"/>
        </w:rPr>
        <w:t xml:space="preserve">, followed by </w:t>
      </w:r>
      <w:r w:rsidR="004130DA" w:rsidRPr="1CA6E4FD">
        <w:rPr>
          <w:rFonts w:asciiTheme="majorBidi" w:hAnsiTheme="majorBidi" w:cstheme="majorBidi"/>
          <w:sz w:val="24"/>
          <w:szCs w:val="24"/>
          <w:lang w:val="en-US"/>
        </w:rPr>
        <w:t xml:space="preserve">III generation </w:t>
      </w:r>
      <w:r w:rsidRPr="1CA6E4FD">
        <w:rPr>
          <w:rFonts w:asciiTheme="majorBidi" w:hAnsiTheme="majorBidi" w:cstheme="majorBidi"/>
          <w:sz w:val="24"/>
          <w:szCs w:val="24"/>
          <w:lang w:val="en-US"/>
        </w:rPr>
        <w:t>cephalosporins</w:t>
      </w:r>
      <w:r w:rsidR="00B269EF">
        <w:rPr>
          <w:rFonts w:asciiTheme="majorBidi" w:hAnsiTheme="majorBidi" w:cstheme="majorBidi"/>
          <w:sz w:val="24"/>
          <w:szCs w:val="24"/>
          <w:lang w:val="en-US"/>
        </w:rPr>
        <w:t xml:space="preserve"> (9114/45320)</w:t>
      </w:r>
      <w:r w:rsidR="004130DA" w:rsidRPr="1CA6E4FD">
        <w:rPr>
          <w:rFonts w:asciiTheme="majorBidi" w:hAnsiTheme="majorBidi" w:cstheme="majorBidi"/>
          <w:sz w:val="24"/>
          <w:szCs w:val="24"/>
          <w:lang w:val="en-US"/>
        </w:rPr>
        <w:t>. M</w:t>
      </w:r>
      <w:r w:rsidRPr="1CA6E4FD">
        <w:rPr>
          <w:rFonts w:asciiTheme="majorBidi" w:hAnsiTheme="majorBidi" w:cstheme="majorBidi"/>
          <w:sz w:val="24"/>
          <w:szCs w:val="24"/>
          <w:lang w:val="en-US"/>
        </w:rPr>
        <w:t>acrolides</w:t>
      </w:r>
      <w:r w:rsidR="00AC3AF1" w:rsidRPr="1CA6E4FD">
        <w:rPr>
          <w:rFonts w:asciiTheme="majorBidi" w:hAnsiTheme="majorBidi" w:cstheme="majorBidi"/>
          <w:sz w:val="24"/>
          <w:szCs w:val="24"/>
          <w:lang w:val="en-US"/>
        </w:rPr>
        <w:t xml:space="preserve"> </w:t>
      </w:r>
      <w:r w:rsidRPr="1CA6E4FD">
        <w:rPr>
          <w:rFonts w:asciiTheme="majorBidi" w:hAnsiTheme="majorBidi" w:cstheme="majorBidi"/>
          <w:sz w:val="24"/>
          <w:szCs w:val="24"/>
          <w:lang w:val="en-US"/>
        </w:rPr>
        <w:t xml:space="preserve">were </w:t>
      </w:r>
      <w:r w:rsidR="004130DA" w:rsidRPr="1CA6E4FD">
        <w:rPr>
          <w:rFonts w:asciiTheme="majorBidi" w:hAnsiTheme="majorBidi" w:cstheme="majorBidi"/>
          <w:sz w:val="24"/>
          <w:szCs w:val="24"/>
          <w:lang w:val="en-US"/>
        </w:rPr>
        <w:t xml:space="preserve">less </w:t>
      </w:r>
      <w:r w:rsidRPr="1CA6E4FD">
        <w:rPr>
          <w:rFonts w:asciiTheme="majorBidi" w:hAnsiTheme="majorBidi" w:cstheme="majorBidi"/>
          <w:sz w:val="24"/>
          <w:szCs w:val="24"/>
          <w:lang w:val="en-US"/>
        </w:rPr>
        <w:t xml:space="preserve">prescribed with a frequency </w:t>
      </w:r>
      <w:r w:rsidR="00EB0EF3" w:rsidRPr="1CA6E4FD">
        <w:rPr>
          <w:rFonts w:asciiTheme="majorBidi" w:hAnsiTheme="majorBidi" w:cstheme="majorBidi"/>
          <w:sz w:val="24"/>
          <w:szCs w:val="24"/>
          <w:lang w:val="en-US"/>
        </w:rPr>
        <w:t>of 3%</w:t>
      </w:r>
      <w:r w:rsidR="00B269EF">
        <w:rPr>
          <w:rFonts w:asciiTheme="majorBidi" w:hAnsiTheme="majorBidi" w:cstheme="majorBidi"/>
          <w:sz w:val="24"/>
          <w:szCs w:val="24"/>
          <w:lang w:val="en-US"/>
        </w:rPr>
        <w:t xml:space="preserve"> (1347/45320)</w:t>
      </w:r>
      <w:r w:rsidR="00FA08C9">
        <w:rPr>
          <w:rFonts w:asciiTheme="majorBidi" w:hAnsiTheme="majorBidi" w:cstheme="majorBidi"/>
          <w:sz w:val="24"/>
          <w:szCs w:val="24"/>
          <w:lang w:val="en-US"/>
        </w:rPr>
        <w:t xml:space="preserve"> (</w:t>
      </w:r>
      <w:r w:rsidR="00FA08C9" w:rsidRPr="00F17838">
        <w:rPr>
          <w:rFonts w:asciiTheme="majorBidi" w:hAnsiTheme="majorBidi" w:cstheme="majorBidi"/>
          <w:b/>
          <w:sz w:val="24"/>
          <w:szCs w:val="24"/>
          <w:lang w:val="en-US"/>
        </w:rPr>
        <w:t>Table 1</w:t>
      </w:r>
      <w:r w:rsidR="00FA08C9">
        <w:rPr>
          <w:rFonts w:asciiTheme="majorBidi" w:hAnsiTheme="majorBidi" w:cstheme="majorBidi"/>
          <w:sz w:val="24"/>
          <w:szCs w:val="24"/>
          <w:lang w:val="en-US"/>
        </w:rPr>
        <w:t>)</w:t>
      </w:r>
      <w:r w:rsidRPr="1CA6E4FD">
        <w:rPr>
          <w:rFonts w:asciiTheme="majorBidi" w:hAnsiTheme="majorBidi" w:cstheme="majorBidi"/>
          <w:sz w:val="24"/>
          <w:szCs w:val="24"/>
          <w:lang w:val="en-US"/>
        </w:rPr>
        <w:t>.</w:t>
      </w:r>
    </w:p>
    <w:p w14:paraId="75A2E2DB" w14:textId="77777777" w:rsidR="00785B67" w:rsidRDefault="00D15152" w:rsidP="00785B67">
      <w:pPr>
        <w:autoSpaceDE w:val="0"/>
        <w:autoSpaceDN w:val="0"/>
        <w:adjustRightInd w:val="0"/>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The distribution of first line antibiotic therapy</w:t>
      </w:r>
      <w:r w:rsidR="004130DA">
        <w:rPr>
          <w:rFonts w:asciiTheme="majorBidi" w:hAnsiTheme="majorBidi" w:cstheme="majorBidi"/>
          <w:sz w:val="24"/>
          <w:szCs w:val="24"/>
          <w:lang w:val="en-US"/>
        </w:rPr>
        <w:t xml:space="preserve"> according to different </w:t>
      </w:r>
      <w:r>
        <w:rPr>
          <w:rFonts w:asciiTheme="majorBidi" w:hAnsiTheme="majorBidi" w:cstheme="majorBidi"/>
          <w:sz w:val="24"/>
          <w:szCs w:val="24"/>
          <w:lang w:val="en-US"/>
        </w:rPr>
        <w:t xml:space="preserve">age </w:t>
      </w:r>
      <w:r w:rsidR="004130DA">
        <w:rPr>
          <w:rFonts w:asciiTheme="majorBidi" w:hAnsiTheme="majorBidi" w:cstheme="majorBidi"/>
          <w:sz w:val="24"/>
          <w:szCs w:val="24"/>
          <w:lang w:val="en-US"/>
        </w:rPr>
        <w:t xml:space="preserve">groups </w:t>
      </w:r>
      <w:r>
        <w:rPr>
          <w:rFonts w:asciiTheme="majorBidi" w:hAnsiTheme="majorBidi" w:cstheme="majorBidi"/>
          <w:sz w:val="24"/>
          <w:szCs w:val="24"/>
          <w:lang w:val="en-US"/>
        </w:rPr>
        <w:t xml:space="preserve">is described in </w:t>
      </w:r>
      <w:r w:rsidR="00E827D3" w:rsidRPr="007408F6">
        <w:rPr>
          <w:rFonts w:asciiTheme="majorBidi" w:hAnsiTheme="majorBidi" w:cstheme="majorBidi"/>
          <w:b/>
          <w:sz w:val="24"/>
          <w:szCs w:val="24"/>
          <w:lang w:val="en-US"/>
        </w:rPr>
        <w:t>Figure 1</w:t>
      </w:r>
      <w:r w:rsidR="00270BBC">
        <w:rPr>
          <w:rFonts w:asciiTheme="majorBidi" w:hAnsiTheme="majorBidi" w:cstheme="majorBidi"/>
          <w:b/>
          <w:sz w:val="24"/>
          <w:szCs w:val="24"/>
          <w:lang w:val="en-US"/>
        </w:rPr>
        <w:t xml:space="preserve"> </w:t>
      </w:r>
      <w:r w:rsidR="004130DA">
        <w:rPr>
          <w:rFonts w:asciiTheme="majorBidi" w:hAnsiTheme="majorBidi" w:cstheme="majorBidi"/>
          <w:b/>
          <w:sz w:val="24"/>
          <w:szCs w:val="24"/>
          <w:lang w:val="en-US"/>
        </w:rPr>
        <w:t xml:space="preserve">and </w:t>
      </w:r>
      <w:r w:rsidR="00E827D3" w:rsidRPr="007408F6">
        <w:rPr>
          <w:rFonts w:asciiTheme="majorBidi" w:hAnsiTheme="majorBidi" w:cstheme="majorBidi"/>
          <w:b/>
          <w:sz w:val="24"/>
          <w:szCs w:val="24"/>
          <w:lang w:val="en-US"/>
        </w:rPr>
        <w:t xml:space="preserve">Table </w:t>
      </w:r>
      <w:r w:rsidR="00270BBC">
        <w:rPr>
          <w:rFonts w:asciiTheme="majorBidi" w:hAnsiTheme="majorBidi" w:cstheme="majorBidi"/>
          <w:b/>
          <w:sz w:val="24"/>
          <w:szCs w:val="24"/>
          <w:lang w:val="en-US"/>
        </w:rPr>
        <w:t>1</w:t>
      </w:r>
      <w:r w:rsidR="00B9740C">
        <w:rPr>
          <w:rFonts w:asciiTheme="majorBidi" w:hAnsiTheme="majorBidi" w:cstheme="majorBidi"/>
          <w:sz w:val="24"/>
          <w:szCs w:val="24"/>
          <w:lang w:val="en-US"/>
        </w:rPr>
        <w:t xml:space="preserve">. </w:t>
      </w:r>
      <w:r w:rsidR="00B54B8E" w:rsidRPr="0081693F">
        <w:rPr>
          <w:rFonts w:asciiTheme="majorBidi" w:hAnsiTheme="majorBidi" w:cstheme="majorBidi"/>
          <w:sz w:val="24"/>
          <w:szCs w:val="24"/>
          <w:lang w:val="en-US"/>
        </w:rPr>
        <w:t>The use of amoxicillin seems to decrease with increasing age, while cephalosporins</w:t>
      </w:r>
      <w:r w:rsidR="00B24DD2" w:rsidRPr="00085308">
        <w:rPr>
          <w:rFonts w:asciiTheme="majorBidi" w:hAnsiTheme="majorBidi" w:cstheme="majorBidi"/>
          <w:sz w:val="24"/>
          <w:szCs w:val="24"/>
          <w:lang w:val="en-US"/>
        </w:rPr>
        <w:t xml:space="preserve"> and </w:t>
      </w:r>
      <w:r w:rsidR="002C5766">
        <w:rPr>
          <w:rFonts w:asciiTheme="majorBidi" w:hAnsiTheme="majorBidi" w:cstheme="majorBidi"/>
          <w:sz w:val="24"/>
          <w:szCs w:val="24"/>
          <w:lang w:val="en-US"/>
        </w:rPr>
        <w:t>CV-Amoxicillin</w:t>
      </w:r>
      <w:r w:rsidR="00CC4409">
        <w:rPr>
          <w:rFonts w:asciiTheme="majorBidi" w:hAnsiTheme="majorBidi" w:cstheme="majorBidi"/>
          <w:sz w:val="24"/>
          <w:szCs w:val="24"/>
          <w:lang w:val="en-US"/>
        </w:rPr>
        <w:t xml:space="preserve"> prescriptions presented </w:t>
      </w:r>
      <w:r w:rsidR="00E827D3">
        <w:rPr>
          <w:rFonts w:asciiTheme="majorBidi" w:hAnsiTheme="majorBidi" w:cstheme="majorBidi"/>
          <w:sz w:val="24"/>
          <w:szCs w:val="24"/>
          <w:lang w:val="en-US"/>
        </w:rPr>
        <w:t>an opposite trend</w:t>
      </w:r>
      <w:r w:rsidR="00B9740C">
        <w:rPr>
          <w:rFonts w:asciiTheme="majorBidi" w:hAnsiTheme="majorBidi" w:cstheme="majorBidi"/>
          <w:sz w:val="24"/>
          <w:szCs w:val="24"/>
          <w:lang w:val="en-US"/>
        </w:rPr>
        <w:t>.</w:t>
      </w:r>
    </w:p>
    <w:p w14:paraId="6D72BF92" w14:textId="2E5732A2" w:rsidR="00874B74" w:rsidRDefault="00CC4409" w:rsidP="00785B67">
      <w:pPr>
        <w:autoSpaceDE w:val="0"/>
        <w:autoSpaceDN w:val="0"/>
        <w:adjustRightInd w:val="0"/>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Indeed, t</w:t>
      </w:r>
      <w:r w:rsidR="00E827D3">
        <w:rPr>
          <w:rFonts w:asciiTheme="majorBidi" w:hAnsiTheme="majorBidi" w:cstheme="majorBidi"/>
          <w:sz w:val="24"/>
          <w:szCs w:val="24"/>
          <w:lang w:val="en-US"/>
        </w:rPr>
        <w:t xml:space="preserve">he </w:t>
      </w:r>
      <w:r w:rsidR="00B9740C">
        <w:rPr>
          <w:rFonts w:asciiTheme="majorBidi" w:hAnsiTheme="majorBidi" w:cstheme="majorBidi"/>
          <w:sz w:val="24"/>
          <w:szCs w:val="24"/>
          <w:lang w:val="en-US"/>
        </w:rPr>
        <w:t xml:space="preserve">rate </w:t>
      </w:r>
      <w:r w:rsidR="00BD2675" w:rsidRPr="00467BBC">
        <w:rPr>
          <w:rFonts w:asciiTheme="majorBidi" w:hAnsiTheme="majorBidi" w:cstheme="majorBidi"/>
          <w:sz w:val="24"/>
          <w:szCs w:val="24"/>
          <w:lang w:val="en-US"/>
        </w:rPr>
        <w:t xml:space="preserve">of </w:t>
      </w:r>
      <w:r w:rsidR="002C5766">
        <w:rPr>
          <w:rFonts w:asciiTheme="majorBidi" w:hAnsiTheme="majorBidi" w:cstheme="majorBidi"/>
          <w:sz w:val="24"/>
          <w:szCs w:val="24"/>
          <w:lang w:val="en-US"/>
        </w:rPr>
        <w:t>CV-Amoxicillin</w:t>
      </w:r>
      <w:r w:rsidR="00AC3AF1">
        <w:rPr>
          <w:rFonts w:asciiTheme="majorBidi" w:hAnsiTheme="majorBidi" w:cstheme="majorBidi"/>
          <w:sz w:val="24"/>
          <w:szCs w:val="24"/>
          <w:lang w:val="en-US"/>
        </w:rPr>
        <w:t xml:space="preserve"> </w:t>
      </w:r>
      <w:r w:rsidR="001B25F9" w:rsidRPr="00467BBC">
        <w:rPr>
          <w:rFonts w:asciiTheme="majorBidi" w:hAnsiTheme="majorBidi" w:cstheme="majorBidi"/>
          <w:sz w:val="24"/>
          <w:szCs w:val="24"/>
          <w:lang w:val="en-US"/>
        </w:rPr>
        <w:t xml:space="preserve">prescriptions </w:t>
      </w:r>
      <w:r w:rsidR="00E827D3" w:rsidRPr="00467BBC">
        <w:rPr>
          <w:rFonts w:asciiTheme="majorBidi" w:hAnsiTheme="majorBidi" w:cstheme="majorBidi"/>
          <w:sz w:val="24"/>
          <w:szCs w:val="24"/>
          <w:lang w:val="en-US"/>
        </w:rPr>
        <w:t>increased from 26</w:t>
      </w:r>
      <w:r w:rsidR="00B20BDB">
        <w:rPr>
          <w:rFonts w:asciiTheme="majorBidi" w:hAnsiTheme="majorBidi" w:cstheme="majorBidi"/>
          <w:sz w:val="24"/>
          <w:szCs w:val="24"/>
          <w:lang w:val="en-US"/>
        </w:rPr>
        <w:t>.</w:t>
      </w:r>
      <w:r w:rsidR="00E140D0">
        <w:rPr>
          <w:rFonts w:asciiTheme="majorBidi" w:hAnsiTheme="majorBidi" w:cstheme="majorBidi"/>
          <w:sz w:val="24"/>
          <w:szCs w:val="24"/>
          <w:lang w:val="en-US"/>
        </w:rPr>
        <w:t>4</w:t>
      </w:r>
      <w:r w:rsidR="00E827D3" w:rsidRPr="00467BBC">
        <w:rPr>
          <w:rFonts w:asciiTheme="majorBidi" w:hAnsiTheme="majorBidi" w:cstheme="majorBidi"/>
          <w:sz w:val="24"/>
          <w:szCs w:val="24"/>
          <w:lang w:val="en-US"/>
        </w:rPr>
        <w:t>% in 2010 to 29</w:t>
      </w:r>
      <w:r w:rsidR="00B20BDB">
        <w:rPr>
          <w:rFonts w:asciiTheme="majorBidi" w:hAnsiTheme="majorBidi" w:cstheme="majorBidi"/>
          <w:sz w:val="24"/>
          <w:szCs w:val="24"/>
          <w:lang w:val="en-US"/>
        </w:rPr>
        <w:t>.</w:t>
      </w:r>
      <w:r w:rsidR="00E140D0">
        <w:rPr>
          <w:rFonts w:asciiTheme="majorBidi" w:hAnsiTheme="majorBidi" w:cstheme="majorBidi"/>
          <w:sz w:val="24"/>
          <w:szCs w:val="24"/>
          <w:lang w:val="en-US"/>
        </w:rPr>
        <w:t>2</w:t>
      </w:r>
      <w:r w:rsidR="00E827D3" w:rsidRPr="00467BBC">
        <w:rPr>
          <w:rFonts w:asciiTheme="majorBidi" w:hAnsiTheme="majorBidi" w:cstheme="majorBidi"/>
          <w:sz w:val="24"/>
          <w:szCs w:val="24"/>
          <w:lang w:val="en-US"/>
        </w:rPr>
        <w:t xml:space="preserve">% in 2015, while the frequency of </w:t>
      </w:r>
      <w:r w:rsidR="00E269CC" w:rsidRPr="00AC3AF1">
        <w:rPr>
          <w:rFonts w:asciiTheme="majorBidi" w:hAnsiTheme="majorBidi" w:cstheme="majorBidi"/>
          <w:sz w:val="24"/>
          <w:szCs w:val="24"/>
          <w:lang w:val="en-US"/>
        </w:rPr>
        <w:t>amoxicillin</w:t>
      </w:r>
      <w:r w:rsidR="00AC3AF1">
        <w:rPr>
          <w:rFonts w:asciiTheme="majorBidi" w:hAnsiTheme="majorBidi" w:cstheme="majorBidi"/>
          <w:sz w:val="24"/>
          <w:szCs w:val="24"/>
          <w:lang w:val="en-US"/>
        </w:rPr>
        <w:t xml:space="preserve"> </w:t>
      </w:r>
      <w:r w:rsidR="00E269CC" w:rsidRPr="00AC3AF1">
        <w:rPr>
          <w:rFonts w:asciiTheme="majorBidi" w:hAnsiTheme="majorBidi" w:cstheme="majorBidi"/>
          <w:sz w:val="24"/>
          <w:szCs w:val="24"/>
          <w:lang w:val="en-US"/>
        </w:rPr>
        <w:t xml:space="preserve">use and the </w:t>
      </w:r>
      <w:r w:rsidR="00EB0EF3" w:rsidRPr="00467BBC">
        <w:rPr>
          <w:rFonts w:asciiTheme="majorBidi" w:hAnsiTheme="majorBidi" w:cstheme="majorBidi"/>
          <w:sz w:val="24"/>
          <w:szCs w:val="24"/>
          <w:lang w:val="en-US"/>
        </w:rPr>
        <w:t>‘</w:t>
      </w:r>
      <w:r w:rsidR="001B25F9" w:rsidRPr="00467BBC">
        <w:rPr>
          <w:rFonts w:asciiTheme="majorBidi" w:hAnsiTheme="majorBidi" w:cstheme="majorBidi"/>
          <w:sz w:val="24"/>
          <w:szCs w:val="24"/>
          <w:lang w:val="en-US"/>
        </w:rPr>
        <w:t>wait and see</w:t>
      </w:r>
      <w:r w:rsidR="00EB0EF3" w:rsidRPr="00467BBC">
        <w:rPr>
          <w:rFonts w:asciiTheme="majorBidi" w:hAnsiTheme="majorBidi" w:cstheme="majorBidi"/>
          <w:sz w:val="24"/>
          <w:szCs w:val="24"/>
          <w:lang w:val="en-US"/>
        </w:rPr>
        <w:t>’</w:t>
      </w:r>
      <w:r w:rsidR="001B25F9" w:rsidRPr="00467BBC">
        <w:rPr>
          <w:rFonts w:asciiTheme="majorBidi" w:hAnsiTheme="majorBidi" w:cstheme="majorBidi"/>
          <w:sz w:val="24"/>
          <w:szCs w:val="24"/>
          <w:lang w:val="en-US"/>
        </w:rPr>
        <w:t xml:space="preserve"> approach showed</w:t>
      </w:r>
      <w:r w:rsidR="00C733A6" w:rsidRPr="00467BBC">
        <w:rPr>
          <w:rFonts w:asciiTheme="majorBidi" w:hAnsiTheme="majorBidi" w:cstheme="majorBidi"/>
          <w:sz w:val="24"/>
          <w:szCs w:val="24"/>
          <w:lang w:val="en-US"/>
        </w:rPr>
        <w:t xml:space="preserve"> a</w:t>
      </w:r>
      <w:r w:rsidR="00AC3AF1">
        <w:rPr>
          <w:rFonts w:asciiTheme="majorBidi" w:hAnsiTheme="majorBidi" w:cstheme="majorBidi"/>
          <w:sz w:val="24"/>
          <w:szCs w:val="24"/>
          <w:lang w:val="en-US"/>
        </w:rPr>
        <w:t xml:space="preserve"> </w:t>
      </w:r>
      <w:r w:rsidR="00E269CC" w:rsidRPr="00AC3AF1">
        <w:rPr>
          <w:rFonts w:asciiTheme="majorBidi" w:hAnsiTheme="majorBidi" w:cstheme="majorBidi"/>
          <w:sz w:val="24"/>
          <w:szCs w:val="24"/>
          <w:lang w:val="en-US"/>
        </w:rPr>
        <w:t xml:space="preserve">slight increase </w:t>
      </w:r>
      <w:r w:rsidR="00E04D5C">
        <w:rPr>
          <w:rFonts w:asciiTheme="majorBidi" w:hAnsiTheme="majorBidi" w:cstheme="majorBidi"/>
          <w:sz w:val="24"/>
          <w:szCs w:val="24"/>
          <w:lang w:val="en-US"/>
        </w:rPr>
        <w:t>un</w:t>
      </w:r>
      <w:r w:rsidR="00E269CC" w:rsidRPr="00AC3AF1">
        <w:rPr>
          <w:rFonts w:asciiTheme="majorBidi" w:hAnsiTheme="majorBidi" w:cstheme="majorBidi"/>
          <w:sz w:val="24"/>
          <w:szCs w:val="24"/>
          <w:lang w:val="en-US"/>
        </w:rPr>
        <w:t>til 2014 followed by a d</w:t>
      </w:r>
      <w:r w:rsidR="00DB5FDA">
        <w:rPr>
          <w:rFonts w:asciiTheme="majorBidi" w:hAnsiTheme="majorBidi" w:cstheme="majorBidi"/>
          <w:sz w:val="24"/>
          <w:szCs w:val="24"/>
          <w:lang w:val="en-US"/>
        </w:rPr>
        <w:t>ecrease</w:t>
      </w:r>
      <w:r w:rsidR="00E269CC" w:rsidRPr="00AC3AF1">
        <w:rPr>
          <w:rFonts w:asciiTheme="majorBidi" w:hAnsiTheme="majorBidi" w:cstheme="majorBidi"/>
          <w:sz w:val="24"/>
          <w:szCs w:val="24"/>
          <w:lang w:val="en-US"/>
        </w:rPr>
        <w:t xml:space="preserve"> in 2015.</w:t>
      </w:r>
      <w:r w:rsidR="00E827D3" w:rsidRPr="00467BBC">
        <w:rPr>
          <w:rFonts w:asciiTheme="majorBidi" w:hAnsiTheme="majorBidi" w:cstheme="majorBidi"/>
          <w:sz w:val="24"/>
          <w:szCs w:val="24"/>
          <w:lang w:val="en-US"/>
        </w:rPr>
        <w:t xml:space="preserve"> The frequency of other antibiotic use </w:t>
      </w:r>
      <w:r w:rsidR="00C733A6" w:rsidRPr="00467BBC">
        <w:rPr>
          <w:rFonts w:asciiTheme="majorBidi" w:hAnsiTheme="majorBidi" w:cstheme="majorBidi"/>
          <w:sz w:val="24"/>
          <w:szCs w:val="24"/>
          <w:lang w:val="en-US"/>
        </w:rPr>
        <w:t xml:space="preserve">was </w:t>
      </w:r>
      <w:r w:rsidR="00E827D3" w:rsidRPr="00467BBC">
        <w:rPr>
          <w:rFonts w:asciiTheme="majorBidi" w:hAnsiTheme="majorBidi" w:cstheme="majorBidi"/>
          <w:sz w:val="24"/>
          <w:szCs w:val="24"/>
          <w:lang w:val="en-US"/>
        </w:rPr>
        <w:t>constant over time (</w:t>
      </w:r>
      <w:r w:rsidR="00E827D3" w:rsidRPr="00467BBC">
        <w:rPr>
          <w:rFonts w:asciiTheme="majorBidi" w:hAnsiTheme="majorBidi" w:cstheme="majorBidi"/>
          <w:b/>
          <w:sz w:val="24"/>
          <w:szCs w:val="24"/>
          <w:lang w:val="en-US"/>
        </w:rPr>
        <w:t>Fig</w:t>
      </w:r>
      <w:r w:rsidR="00E827D3" w:rsidRPr="00420A13">
        <w:rPr>
          <w:rFonts w:asciiTheme="majorBidi" w:hAnsiTheme="majorBidi" w:cstheme="majorBidi"/>
          <w:b/>
          <w:sz w:val="24"/>
          <w:szCs w:val="24"/>
          <w:lang w:val="en-US"/>
        </w:rPr>
        <w:t xml:space="preserve">ure </w:t>
      </w:r>
      <w:r w:rsidR="003F000B" w:rsidRPr="00420A13">
        <w:rPr>
          <w:rFonts w:asciiTheme="majorBidi" w:hAnsiTheme="majorBidi" w:cstheme="majorBidi"/>
          <w:b/>
          <w:sz w:val="24"/>
          <w:szCs w:val="24"/>
          <w:lang w:val="en-US"/>
        </w:rPr>
        <w:t>2</w:t>
      </w:r>
      <w:r w:rsidR="00554ADB">
        <w:rPr>
          <w:rFonts w:asciiTheme="majorBidi" w:hAnsiTheme="majorBidi" w:cstheme="majorBidi"/>
          <w:b/>
          <w:sz w:val="24"/>
          <w:szCs w:val="24"/>
          <w:lang w:val="en-US"/>
        </w:rPr>
        <w:t xml:space="preserve"> </w:t>
      </w:r>
      <w:r w:rsidR="00E827D3" w:rsidRPr="00420A13">
        <w:rPr>
          <w:rFonts w:asciiTheme="majorBidi" w:hAnsiTheme="majorBidi" w:cstheme="majorBidi"/>
          <w:sz w:val="24"/>
          <w:szCs w:val="24"/>
          <w:lang w:val="en-US"/>
        </w:rPr>
        <w:t xml:space="preserve">with prescription rate </w:t>
      </w:r>
      <w:r w:rsidR="00DB5FDA">
        <w:rPr>
          <w:rFonts w:asciiTheme="majorBidi" w:hAnsiTheme="majorBidi" w:cstheme="majorBidi"/>
          <w:sz w:val="24"/>
          <w:szCs w:val="24"/>
          <w:lang w:val="en-US"/>
        </w:rPr>
        <w:t>provided</w:t>
      </w:r>
      <w:r w:rsidR="00E827D3" w:rsidRPr="00420A13">
        <w:rPr>
          <w:rFonts w:asciiTheme="majorBidi" w:hAnsiTheme="majorBidi" w:cstheme="majorBidi"/>
          <w:sz w:val="24"/>
          <w:szCs w:val="24"/>
          <w:lang w:val="en-US"/>
        </w:rPr>
        <w:t xml:space="preserve"> in</w:t>
      </w:r>
      <w:r w:rsidR="0081693F" w:rsidRPr="00420A13">
        <w:rPr>
          <w:rFonts w:asciiTheme="majorBidi" w:hAnsiTheme="majorBidi" w:cstheme="majorBidi"/>
          <w:b/>
          <w:sz w:val="24"/>
          <w:szCs w:val="24"/>
          <w:lang w:val="en-US"/>
        </w:rPr>
        <w:t xml:space="preserve"> Table </w:t>
      </w:r>
      <w:r w:rsidR="00413604">
        <w:rPr>
          <w:rFonts w:asciiTheme="majorBidi" w:hAnsiTheme="majorBidi" w:cstheme="majorBidi"/>
          <w:b/>
          <w:sz w:val="24"/>
          <w:szCs w:val="24"/>
          <w:lang w:val="en-US"/>
        </w:rPr>
        <w:t>2</w:t>
      </w:r>
      <w:r w:rsidR="00B54B8E" w:rsidRPr="00420A13">
        <w:rPr>
          <w:rFonts w:asciiTheme="majorBidi" w:hAnsiTheme="majorBidi" w:cstheme="majorBidi"/>
          <w:sz w:val="24"/>
          <w:szCs w:val="24"/>
          <w:lang w:val="en-US"/>
        </w:rPr>
        <w:t>).</w:t>
      </w:r>
    </w:p>
    <w:p w14:paraId="0D7F5703" w14:textId="505BD121" w:rsidR="00A2576A" w:rsidRPr="00420A13" w:rsidRDefault="00C733A6" w:rsidP="00785B67">
      <w:pPr>
        <w:suppressAutoHyphens w:val="0"/>
        <w:spacing w:after="160" w:line="480" w:lineRule="auto"/>
        <w:jc w:val="both"/>
        <w:rPr>
          <w:rFonts w:asciiTheme="majorBidi" w:hAnsiTheme="majorBidi" w:cstheme="majorBidi"/>
          <w:i/>
          <w:sz w:val="24"/>
          <w:szCs w:val="24"/>
          <w:lang w:val="en-US"/>
        </w:rPr>
      </w:pPr>
      <w:r w:rsidRPr="00420A13">
        <w:rPr>
          <w:rFonts w:asciiTheme="majorBidi" w:hAnsiTheme="majorBidi" w:cstheme="majorBidi"/>
          <w:i/>
          <w:sz w:val="24"/>
          <w:szCs w:val="24"/>
          <w:lang w:val="en-US"/>
        </w:rPr>
        <w:t>P</w:t>
      </w:r>
      <w:r w:rsidR="00E827D3" w:rsidRPr="00420A13">
        <w:rPr>
          <w:rFonts w:asciiTheme="majorBidi" w:hAnsiTheme="majorBidi" w:cstheme="majorBidi"/>
          <w:i/>
          <w:sz w:val="24"/>
          <w:szCs w:val="24"/>
          <w:lang w:val="en-US"/>
        </w:rPr>
        <w:t>haryngitis</w:t>
      </w:r>
      <w:r w:rsidRPr="00420A13">
        <w:rPr>
          <w:rFonts w:asciiTheme="majorBidi" w:hAnsiTheme="majorBidi" w:cstheme="majorBidi"/>
          <w:i/>
          <w:sz w:val="24"/>
          <w:szCs w:val="24"/>
          <w:lang w:val="en-US"/>
        </w:rPr>
        <w:t xml:space="preserve"> population </w:t>
      </w:r>
    </w:p>
    <w:p w14:paraId="6939CB87" w14:textId="51A80868" w:rsidR="00DD17E1" w:rsidRPr="00420A13" w:rsidRDefault="00E827D3" w:rsidP="00785B67">
      <w:pPr>
        <w:autoSpaceDE w:val="0"/>
        <w:autoSpaceDN w:val="0"/>
        <w:adjustRightInd w:val="0"/>
        <w:spacing w:line="480" w:lineRule="auto"/>
        <w:jc w:val="both"/>
        <w:rPr>
          <w:rFonts w:asciiTheme="majorBidi" w:hAnsiTheme="majorBidi" w:cstheme="majorBidi"/>
          <w:sz w:val="24"/>
          <w:szCs w:val="24"/>
          <w:lang w:val="en-US"/>
        </w:rPr>
      </w:pPr>
      <w:r w:rsidRPr="00420A13">
        <w:rPr>
          <w:rFonts w:asciiTheme="majorBidi" w:hAnsiTheme="majorBidi" w:cstheme="majorBidi"/>
          <w:sz w:val="24"/>
          <w:szCs w:val="24"/>
          <w:lang w:val="en-US"/>
        </w:rPr>
        <w:t>Among 52341 children</w:t>
      </w:r>
      <w:r w:rsidR="00C733A6" w:rsidRPr="00420A13">
        <w:rPr>
          <w:rFonts w:asciiTheme="majorBidi" w:hAnsiTheme="majorBidi" w:cstheme="majorBidi"/>
          <w:sz w:val="24"/>
          <w:szCs w:val="24"/>
          <w:lang w:val="en-US"/>
        </w:rPr>
        <w:t>,</w:t>
      </w:r>
      <w:r w:rsidRPr="00420A13">
        <w:rPr>
          <w:rFonts w:asciiTheme="majorBidi" w:hAnsiTheme="majorBidi" w:cstheme="majorBidi"/>
          <w:sz w:val="24"/>
          <w:szCs w:val="24"/>
          <w:lang w:val="en-US"/>
        </w:rPr>
        <w:t xml:space="preserve"> 126098 distinct pharyngitis or tonsillitis diagnoses</w:t>
      </w:r>
      <w:r w:rsidR="00C733A6" w:rsidRPr="00420A13">
        <w:rPr>
          <w:rFonts w:asciiTheme="majorBidi" w:hAnsiTheme="majorBidi" w:cstheme="majorBidi"/>
          <w:sz w:val="24"/>
          <w:szCs w:val="24"/>
          <w:lang w:val="en-US"/>
        </w:rPr>
        <w:t xml:space="preserve"> were recorded.</w:t>
      </w:r>
      <w:r w:rsidRPr="00420A13">
        <w:rPr>
          <w:rFonts w:asciiTheme="majorBidi" w:hAnsiTheme="majorBidi" w:cstheme="majorBidi"/>
          <w:sz w:val="24"/>
          <w:szCs w:val="24"/>
          <w:lang w:val="en-US"/>
        </w:rPr>
        <w:t xml:space="preserve"> </w:t>
      </w:r>
      <w:r w:rsidR="00C914E5">
        <w:rPr>
          <w:rFonts w:asciiTheme="majorBidi" w:hAnsiTheme="majorBidi" w:cstheme="majorBidi"/>
          <w:sz w:val="24"/>
          <w:szCs w:val="24"/>
          <w:lang w:val="en-US"/>
        </w:rPr>
        <w:t>40</w:t>
      </w:r>
      <w:r w:rsidR="001A3C44">
        <w:rPr>
          <w:rFonts w:asciiTheme="majorBidi" w:hAnsiTheme="majorBidi" w:cstheme="majorBidi"/>
          <w:sz w:val="24"/>
          <w:szCs w:val="24"/>
          <w:lang w:val="en-US"/>
        </w:rPr>
        <w:t>.</w:t>
      </w:r>
      <w:r w:rsidR="00C914E5">
        <w:rPr>
          <w:rFonts w:asciiTheme="majorBidi" w:hAnsiTheme="majorBidi" w:cstheme="majorBidi"/>
          <w:sz w:val="24"/>
          <w:szCs w:val="24"/>
          <w:lang w:val="en-US"/>
        </w:rPr>
        <w:t>5</w:t>
      </w:r>
      <w:r w:rsidRPr="00420A13">
        <w:rPr>
          <w:rFonts w:asciiTheme="majorBidi" w:hAnsiTheme="majorBidi" w:cstheme="majorBidi"/>
          <w:sz w:val="24"/>
          <w:szCs w:val="24"/>
          <w:lang w:val="en-US"/>
        </w:rPr>
        <w:t xml:space="preserve">% of them </w:t>
      </w:r>
      <w:r w:rsidR="00C914E5">
        <w:rPr>
          <w:rFonts w:asciiTheme="majorBidi" w:hAnsiTheme="majorBidi" w:cstheme="majorBidi"/>
          <w:sz w:val="24"/>
          <w:szCs w:val="24"/>
          <w:lang w:val="en-US"/>
        </w:rPr>
        <w:t xml:space="preserve">(51144/126098) </w:t>
      </w:r>
      <w:r w:rsidRPr="00420A13">
        <w:rPr>
          <w:rFonts w:asciiTheme="majorBidi" w:hAnsiTheme="majorBidi" w:cstheme="majorBidi"/>
          <w:sz w:val="24"/>
          <w:szCs w:val="24"/>
          <w:lang w:val="en-US"/>
        </w:rPr>
        <w:t xml:space="preserve">were </w:t>
      </w:r>
      <w:r w:rsidR="00666098" w:rsidRPr="00420A13">
        <w:rPr>
          <w:rFonts w:asciiTheme="majorBidi" w:hAnsiTheme="majorBidi" w:cstheme="majorBidi"/>
          <w:sz w:val="24"/>
          <w:szCs w:val="24"/>
          <w:lang w:val="en-US"/>
        </w:rPr>
        <w:t xml:space="preserve">recorded </w:t>
      </w:r>
      <w:r w:rsidRPr="00420A13">
        <w:rPr>
          <w:rFonts w:asciiTheme="majorBidi" w:hAnsiTheme="majorBidi" w:cstheme="majorBidi"/>
          <w:sz w:val="24"/>
          <w:szCs w:val="24"/>
          <w:lang w:val="en-US"/>
        </w:rPr>
        <w:t>as non-defined pharyngitis, 30</w:t>
      </w:r>
      <w:r w:rsidR="001A3C44">
        <w:rPr>
          <w:rFonts w:asciiTheme="majorBidi" w:hAnsiTheme="majorBidi" w:cstheme="majorBidi"/>
          <w:sz w:val="24"/>
          <w:szCs w:val="24"/>
          <w:lang w:val="en-US"/>
        </w:rPr>
        <w:t>.</w:t>
      </w:r>
      <w:r w:rsidR="00C914E5">
        <w:rPr>
          <w:rFonts w:asciiTheme="majorBidi" w:hAnsiTheme="majorBidi" w:cstheme="majorBidi"/>
          <w:sz w:val="24"/>
          <w:szCs w:val="24"/>
          <w:lang w:val="en-US"/>
        </w:rPr>
        <w:t>1</w:t>
      </w:r>
      <w:r w:rsidRPr="00420A13">
        <w:rPr>
          <w:rFonts w:asciiTheme="majorBidi" w:hAnsiTheme="majorBidi" w:cstheme="majorBidi"/>
          <w:sz w:val="24"/>
          <w:szCs w:val="24"/>
          <w:lang w:val="en-US"/>
        </w:rPr>
        <w:t>%</w:t>
      </w:r>
      <w:r w:rsidR="00BC0543">
        <w:rPr>
          <w:rFonts w:asciiTheme="majorBidi" w:hAnsiTheme="majorBidi" w:cstheme="majorBidi"/>
          <w:sz w:val="24"/>
          <w:szCs w:val="24"/>
          <w:lang w:val="en-US"/>
        </w:rPr>
        <w:t xml:space="preserve"> (37929</w:t>
      </w:r>
      <w:r w:rsidR="00C914E5">
        <w:rPr>
          <w:rFonts w:asciiTheme="majorBidi" w:hAnsiTheme="majorBidi" w:cstheme="majorBidi"/>
          <w:sz w:val="24"/>
          <w:szCs w:val="24"/>
          <w:lang w:val="en-US"/>
        </w:rPr>
        <w:t>/126098)</w:t>
      </w:r>
      <w:r w:rsidRPr="00420A13">
        <w:rPr>
          <w:rFonts w:asciiTheme="majorBidi" w:hAnsiTheme="majorBidi" w:cstheme="majorBidi"/>
          <w:sz w:val="24"/>
          <w:szCs w:val="24"/>
          <w:lang w:val="en-US"/>
        </w:rPr>
        <w:t xml:space="preserve"> as </w:t>
      </w:r>
      <w:ins w:id="41" w:author="ELISA BARBIERI" w:date="2019-05-20T11:48:00Z">
        <w:r w:rsidR="00721C70">
          <w:rPr>
            <w:rFonts w:asciiTheme="majorBidi" w:hAnsiTheme="majorBidi" w:cstheme="majorBidi"/>
            <w:sz w:val="24"/>
            <w:szCs w:val="24"/>
            <w:lang w:val="en-US"/>
          </w:rPr>
          <w:t>GABHS</w:t>
        </w:r>
      </w:ins>
      <w:del w:id="42" w:author="ELISA BARBIERI" w:date="2019-05-20T11:48:00Z">
        <w:r w:rsidRPr="00420A13" w:rsidDel="00721C70">
          <w:rPr>
            <w:rFonts w:asciiTheme="majorBidi" w:hAnsiTheme="majorBidi" w:cstheme="majorBidi"/>
            <w:sz w:val="24"/>
            <w:szCs w:val="24"/>
            <w:lang w:val="en-US"/>
          </w:rPr>
          <w:delText>streptococcal</w:delText>
        </w:r>
      </w:del>
      <w:r w:rsidRPr="00420A13">
        <w:rPr>
          <w:rFonts w:asciiTheme="majorBidi" w:hAnsiTheme="majorBidi" w:cstheme="majorBidi"/>
          <w:sz w:val="24"/>
          <w:szCs w:val="24"/>
          <w:lang w:val="en-US"/>
        </w:rPr>
        <w:t xml:space="preserve"> pharyngitis, and 2</w:t>
      </w:r>
      <w:r w:rsidR="00C914E5">
        <w:rPr>
          <w:rFonts w:asciiTheme="majorBidi" w:hAnsiTheme="majorBidi" w:cstheme="majorBidi"/>
          <w:sz w:val="24"/>
          <w:szCs w:val="24"/>
          <w:lang w:val="en-US"/>
        </w:rPr>
        <w:t>9</w:t>
      </w:r>
      <w:r w:rsidR="001A3C44">
        <w:rPr>
          <w:rFonts w:asciiTheme="majorBidi" w:hAnsiTheme="majorBidi" w:cstheme="majorBidi"/>
          <w:sz w:val="24"/>
          <w:szCs w:val="24"/>
          <w:lang w:val="en-US"/>
        </w:rPr>
        <w:t>.</w:t>
      </w:r>
      <w:r w:rsidR="00C914E5">
        <w:rPr>
          <w:rFonts w:asciiTheme="majorBidi" w:hAnsiTheme="majorBidi" w:cstheme="majorBidi"/>
          <w:sz w:val="24"/>
          <w:szCs w:val="24"/>
          <w:lang w:val="en-US"/>
        </w:rPr>
        <w:t>4</w:t>
      </w:r>
      <w:r w:rsidRPr="00420A13">
        <w:rPr>
          <w:rFonts w:asciiTheme="majorBidi" w:hAnsiTheme="majorBidi" w:cstheme="majorBidi"/>
          <w:sz w:val="24"/>
          <w:szCs w:val="24"/>
          <w:lang w:val="en-US"/>
        </w:rPr>
        <w:t>%</w:t>
      </w:r>
      <w:r w:rsidR="00C914E5">
        <w:rPr>
          <w:rFonts w:asciiTheme="majorBidi" w:hAnsiTheme="majorBidi" w:cstheme="majorBidi"/>
          <w:sz w:val="24"/>
          <w:szCs w:val="24"/>
          <w:lang w:val="en-US"/>
        </w:rPr>
        <w:t xml:space="preserve"> (37025/126098)</w:t>
      </w:r>
      <w:r w:rsidRPr="00420A13">
        <w:rPr>
          <w:rFonts w:asciiTheme="majorBidi" w:hAnsiTheme="majorBidi" w:cstheme="majorBidi"/>
          <w:sz w:val="24"/>
          <w:szCs w:val="24"/>
          <w:lang w:val="en-US"/>
        </w:rPr>
        <w:t xml:space="preserve"> as non-</w:t>
      </w:r>
      <w:ins w:id="43" w:author="ELISA BARBIERI" w:date="2019-05-20T11:48:00Z">
        <w:r w:rsidR="00721C70" w:rsidRPr="00721C70">
          <w:rPr>
            <w:rFonts w:asciiTheme="majorBidi" w:hAnsiTheme="majorBidi" w:cstheme="majorBidi"/>
            <w:sz w:val="24"/>
            <w:szCs w:val="24"/>
            <w:lang w:val="en-US"/>
          </w:rPr>
          <w:t xml:space="preserve"> </w:t>
        </w:r>
        <w:r w:rsidR="00721C70">
          <w:rPr>
            <w:rFonts w:asciiTheme="majorBidi" w:hAnsiTheme="majorBidi" w:cstheme="majorBidi"/>
            <w:sz w:val="24"/>
            <w:szCs w:val="24"/>
            <w:lang w:val="en-US"/>
          </w:rPr>
          <w:t>GABHS</w:t>
        </w:r>
      </w:ins>
      <w:del w:id="44" w:author="ELISA BARBIERI" w:date="2019-05-20T11:48:00Z">
        <w:r w:rsidRPr="00420A13" w:rsidDel="00721C70">
          <w:rPr>
            <w:rFonts w:asciiTheme="majorBidi" w:hAnsiTheme="majorBidi" w:cstheme="majorBidi"/>
            <w:sz w:val="24"/>
            <w:szCs w:val="24"/>
            <w:lang w:val="en-US"/>
          </w:rPr>
          <w:delText>streptococcal</w:delText>
        </w:r>
      </w:del>
      <w:r w:rsidRPr="00420A13">
        <w:rPr>
          <w:rFonts w:asciiTheme="majorBidi" w:hAnsiTheme="majorBidi" w:cstheme="majorBidi"/>
          <w:sz w:val="24"/>
          <w:szCs w:val="24"/>
          <w:lang w:val="en-US"/>
        </w:rPr>
        <w:t xml:space="preserve"> pharyngitis. The me</w:t>
      </w:r>
      <w:r w:rsidR="009C44F6">
        <w:rPr>
          <w:rFonts w:asciiTheme="majorBidi" w:hAnsiTheme="majorBidi" w:cstheme="majorBidi"/>
          <w:sz w:val="24"/>
          <w:szCs w:val="24"/>
          <w:lang w:val="en-US"/>
        </w:rPr>
        <w:t>an</w:t>
      </w:r>
      <w:r w:rsidR="00C733A6" w:rsidRPr="00420A13">
        <w:rPr>
          <w:rFonts w:asciiTheme="majorBidi" w:hAnsiTheme="majorBidi" w:cstheme="majorBidi"/>
          <w:sz w:val="24"/>
          <w:szCs w:val="24"/>
          <w:lang w:val="en-US"/>
        </w:rPr>
        <w:t xml:space="preserve"> age </w:t>
      </w:r>
      <w:r w:rsidRPr="00420A13">
        <w:rPr>
          <w:rFonts w:asciiTheme="majorBidi" w:hAnsiTheme="majorBidi" w:cstheme="majorBidi"/>
          <w:sz w:val="24"/>
          <w:szCs w:val="24"/>
          <w:lang w:val="en-US"/>
        </w:rPr>
        <w:t xml:space="preserve">was </w:t>
      </w:r>
      <w:r w:rsidR="00C733A6" w:rsidRPr="00420A13">
        <w:rPr>
          <w:rFonts w:asciiTheme="majorBidi" w:hAnsiTheme="majorBidi" w:cstheme="majorBidi"/>
          <w:sz w:val="24"/>
          <w:szCs w:val="24"/>
          <w:lang w:val="en-US"/>
        </w:rPr>
        <w:t xml:space="preserve">five </w:t>
      </w:r>
      <w:r w:rsidRPr="00420A13">
        <w:rPr>
          <w:rFonts w:asciiTheme="majorBidi" w:hAnsiTheme="majorBidi" w:cstheme="majorBidi"/>
          <w:sz w:val="24"/>
          <w:szCs w:val="24"/>
          <w:lang w:val="en-US"/>
        </w:rPr>
        <w:t xml:space="preserve">years (IQ 3-8), </w:t>
      </w:r>
      <w:r w:rsidR="004D507B">
        <w:rPr>
          <w:rFonts w:asciiTheme="majorBidi" w:hAnsiTheme="majorBidi" w:cstheme="majorBidi"/>
          <w:sz w:val="24"/>
          <w:szCs w:val="24"/>
          <w:lang w:val="en-US"/>
        </w:rPr>
        <w:t xml:space="preserve">with </w:t>
      </w:r>
      <w:r w:rsidR="00EF6835" w:rsidRPr="00420A13">
        <w:rPr>
          <w:rFonts w:asciiTheme="majorBidi" w:hAnsiTheme="majorBidi" w:cstheme="majorBidi"/>
          <w:sz w:val="24"/>
          <w:szCs w:val="24"/>
          <w:lang w:val="en-US"/>
        </w:rPr>
        <w:t>76</w:t>
      </w:r>
      <w:r w:rsidRPr="00420A13">
        <w:rPr>
          <w:rFonts w:asciiTheme="majorBidi" w:hAnsiTheme="majorBidi" w:cstheme="majorBidi"/>
          <w:sz w:val="24"/>
          <w:szCs w:val="24"/>
          <w:lang w:val="en-US"/>
        </w:rPr>
        <w:t>%</w:t>
      </w:r>
      <w:r w:rsidR="001C24D7" w:rsidRPr="00420A13">
        <w:rPr>
          <w:rFonts w:asciiTheme="majorBidi" w:hAnsiTheme="majorBidi" w:cstheme="majorBidi"/>
          <w:sz w:val="24"/>
          <w:szCs w:val="24"/>
          <w:lang w:val="en-US"/>
        </w:rPr>
        <w:t xml:space="preserve"> </w:t>
      </w:r>
      <w:r w:rsidR="004D507B">
        <w:rPr>
          <w:rFonts w:asciiTheme="majorBidi" w:hAnsiTheme="majorBidi" w:cstheme="majorBidi"/>
          <w:sz w:val="24"/>
          <w:szCs w:val="24"/>
          <w:lang w:val="en-US"/>
        </w:rPr>
        <w:t>(95972/126098) of pharyngitis diagnosed</w:t>
      </w:r>
      <w:r w:rsidR="001C24D7" w:rsidRPr="00420A13">
        <w:rPr>
          <w:rFonts w:asciiTheme="majorBidi" w:hAnsiTheme="majorBidi" w:cstheme="majorBidi"/>
          <w:sz w:val="24"/>
          <w:szCs w:val="24"/>
          <w:lang w:val="en-US"/>
        </w:rPr>
        <w:t xml:space="preserve"> </w:t>
      </w:r>
      <w:r w:rsidR="004403A0">
        <w:rPr>
          <w:rFonts w:asciiTheme="majorBidi" w:hAnsiTheme="majorBidi" w:cstheme="majorBidi"/>
          <w:sz w:val="24"/>
          <w:szCs w:val="24"/>
          <w:lang w:val="en-US"/>
        </w:rPr>
        <w:t xml:space="preserve">after </w:t>
      </w:r>
      <w:r w:rsidRPr="00420A13">
        <w:rPr>
          <w:rFonts w:asciiTheme="majorBidi" w:hAnsiTheme="majorBidi" w:cstheme="majorBidi"/>
          <w:sz w:val="24"/>
          <w:szCs w:val="24"/>
          <w:lang w:val="en-US"/>
        </w:rPr>
        <w:t>three years of age</w:t>
      </w:r>
      <w:r w:rsidRPr="00420A13">
        <w:rPr>
          <w:rFonts w:asciiTheme="majorBidi" w:hAnsiTheme="majorBidi" w:cstheme="majorBidi"/>
          <w:b/>
          <w:sz w:val="24"/>
          <w:szCs w:val="24"/>
          <w:lang w:val="en-US"/>
        </w:rPr>
        <w:t>.</w:t>
      </w:r>
    </w:p>
    <w:p w14:paraId="41CAB392" w14:textId="650224EF" w:rsidR="00492734" w:rsidRPr="00931CA8" w:rsidRDefault="006E4A24" w:rsidP="00785B67">
      <w:pPr>
        <w:autoSpaceDE w:val="0"/>
        <w:autoSpaceDN w:val="0"/>
        <w:adjustRightInd w:val="0"/>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A rapid strep test was used in </w:t>
      </w:r>
      <w:r w:rsidR="00F037F8">
        <w:rPr>
          <w:rFonts w:asciiTheme="majorBidi" w:hAnsiTheme="majorBidi" w:cstheme="majorBidi"/>
          <w:sz w:val="24"/>
          <w:szCs w:val="24"/>
          <w:lang w:val="en-US"/>
        </w:rPr>
        <w:t>34.8</w:t>
      </w:r>
      <w:r w:rsidR="00591ABC">
        <w:rPr>
          <w:rFonts w:asciiTheme="majorBidi" w:hAnsiTheme="majorBidi" w:cstheme="majorBidi"/>
          <w:sz w:val="24"/>
          <w:szCs w:val="24"/>
          <w:lang w:val="en-US"/>
        </w:rPr>
        <w:t xml:space="preserve"> </w:t>
      </w:r>
      <w:r>
        <w:rPr>
          <w:rFonts w:asciiTheme="majorBidi" w:hAnsiTheme="majorBidi" w:cstheme="majorBidi"/>
          <w:sz w:val="24"/>
          <w:szCs w:val="24"/>
          <w:lang w:val="en-US"/>
        </w:rPr>
        <w:t>% of cases (</w:t>
      </w:r>
      <w:r w:rsidR="00F037F8">
        <w:rPr>
          <w:rFonts w:asciiTheme="majorBidi" w:hAnsiTheme="majorBidi" w:cstheme="majorBidi"/>
          <w:sz w:val="24"/>
          <w:szCs w:val="24"/>
          <w:lang w:val="en-US"/>
        </w:rPr>
        <w:t>43927</w:t>
      </w:r>
      <w:r>
        <w:rPr>
          <w:rFonts w:asciiTheme="majorBidi" w:hAnsiTheme="majorBidi" w:cstheme="majorBidi"/>
          <w:sz w:val="24"/>
          <w:szCs w:val="24"/>
          <w:lang w:val="en-US"/>
        </w:rPr>
        <w:t>/126098)</w:t>
      </w:r>
      <w:r w:rsidR="00C067EC">
        <w:rPr>
          <w:rFonts w:asciiTheme="majorBidi" w:hAnsiTheme="majorBidi" w:cstheme="majorBidi"/>
          <w:sz w:val="24"/>
          <w:szCs w:val="24"/>
          <w:lang w:val="en-US"/>
        </w:rPr>
        <w:t xml:space="preserve">, </w:t>
      </w:r>
      <w:r w:rsidR="00492734">
        <w:rPr>
          <w:rFonts w:asciiTheme="majorBidi" w:hAnsiTheme="majorBidi" w:cstheme="majorBidi"/>
          <w:sz w:val="24"/>
          <w:szCs w:val="24"/>
          <w:lang w:val="en-US"/>
        </w:rPr>
        <w:t xml:space="preserve">having a positive </w:t>
      </w:r>
      <w:r w:rsidR="00246172">
        <w:rPr>
          <w:rFonts w:asciiTheme="majorBidi" w:hAnsiTheme="majorBidi" w:cstheme="majorBidi"/>
          <w:sz w:val="24"/>
          <w:szCs w:val="24"/>
          <w:lang w:val="en-US"/>
        </w:rPr>
        <w:t xml:space="preserve">result </w:t>
      </w:r>
      <w:r w:rsidR="00492734">
        <w:rPr>
          <w:rFonts w:asciiTheme="majorBidi" w:hAnsiTheme="majorBidi" w:cstheme="majorBidi"/>
          <w:sz w:val="24"/>
          <w:szCs w:val="24"/>
          <w:lang w:val="en-US"/>
        </w:rPr>
        <w:t>in 56</w:t>
      </w:r>
      <w:r w:rsidR="001A3C44">
        <w:rPr>
          <w:rFonts w:asciiTheme="majorBidi" w:hAnsiTheme="majorBidi" w:cstheme="majorBidi"/>
          <w:sz w:val="24"/>
          <w:szCs w:val="24"/>
          <w:lang w:val="en-US"/>
        </w:rPr>
        <w:t>.</w:t>
      </w:r>
      <w:r w:rsidR="00492734">
        <w:rPr>
          <w:rFonts w:asciiTheme="majorBidi" w:hAnsiTheme="majorBidi" w:cstheme="majorBidi"/>
          <w:sz w:val="24"/>
          <w:szCs w:val="24"/>
          <w:lang w:val="en-US"/>
        </w:rPr>
        <w:t xml:space="preserve">8% of samples (10299/18120 with </w:t>
      </w:r>
      <w:r w:rsidR="00F037F8">
        <w:rPr>
          <w:rFonts w:asciiTheme="majorBidi" w:hAnsiTheme="majorBidi" w:cstheme="majorBidi"/>
          <w:sz w:val="24"/>
          <w:szCs w:val="24"/>
          <w:lang w:val="en-US"/>
        </w:rPr>
        <w:t>58.</w:t>
      </w:r>
      <w:r w:rsidR="00582C09">
        <w:rPr>
          <w:rFonts w:asciiTheme="majorBidi" w:hAnsiTheme="majorBidi" w:cstheme="majorBidi"/>
          <w:sz w:val="24"/>
          <w:szCs w:val="24"/>
          <w:lang w:val="en-US"/>
        </w:rPr>
        <w:t xml:space="preserve">7 </w:t>
      </w:r>
      <w:r w:rsidR="00492734">
        <w:rPr>
          <w:rFonts w:asciiTheme="majorBidi" w:hAnsiTheme="majorBidi" w:cstheme="majorBidi"/>
          <w:sz w:val="24"/>
          <w:szCs w:val="24"/>
          <w:lang w:val="en-US"/>
        </w:rPr>
        <w:t xml:space="preserve">% missing data </w:t>
      </w:r>
      <w:r w:rsidR="00582C09">
        <w:rPr>
          <w:rFonts w:asciiTheme="majorBidi" w:hAnsiTheme="majorBidi" w:cstheme="majorBidi"/>
          <w:sz w:val="24"/>
          <w:szCs w:val="24"/>
          <w:lang w:val="en-US"/>
        </w:rPr>
        <w:t>regarding overall</w:t>
      </w:r>
      <w:r w:rsidR="00246172">
        <w:rPr>
          <w:rFonts w:asciiTheme="majorBidi" w:hAnsiTheme="majorBidi" w:cstheme="majorBidi"/>
          <w:sz w:val="24"/>
          <w:szCs w:val="24"/>
          <w:lang w:val="en-US"/>
        </w:rPr>
        <w:t xml:space="preserve"> test result</w:t>
      </w:r>
      <w:r w:rsidR="00582C09">
        <w:rPr>
          <w:rFonts w:asciiTheme="majorBidi" w:hAnsiTheme="majorBidi" w:cstheme="majorBidi"/>
          <w:sz w:val="24"/>
          <w:szCs w:val="24"/>
          <w:lang w:val="en-US"/>
        </w:rPr>
        <w:t>s</w:t>
      </w:r>
      <w:r w:rsidR="00246172">
        <w:rPr>
          <w:rFonts w:asciiTheme="majorBidi" w:hAnsiTheme="majorBidi" w:cstheme="majorBidi"/>
          <w:sz w:val="24"/>
          <w:szCs w:val="24"/>
          <w:lang w:val="en-US"/>
        </w:rPr>
        <w:t xml:space="preserve">). Almost </w:t>
      </w:r>
      <w:r w:rsidR="00A72210">
        <w:rPr>
          <w:rFonts w:asciiTheme="majorBidi" w:hAnsiTheme="majorBidi" w:cstheme="majorBidi"/>
          <w:sz w:val="24"/>
          <w:szCs w:val="24"/>
          <w:lang w:val="en-US"/>
        </w:rPr>
        <w:t>86.2</w:t>
      </w:r>
      <w:r w:rsidR="00246172">
        <w:rPr>
          <w:rFonts w:asciiTheme="majorBidi" w:hAnsiTheme="majorBidi" w:cstheme="majorBidi"/>
          <w:sz w:val="24"/>
          <w:szCs w:val="24"/>
          <w:lang w:val="en-US"/>
        </w:rPr>
        <w:t>% (</w:t>
      </w:r>
      <w:r w:rsidR="00A72210">
        <w:rPr>
          <w:rFonts w:asciiTheme="majorBidi" w:hAnsiTheme="majorBidi" w:cstheme="majorBidi"/>
          <w:sz w:val="24"/>
          <w:szCs w:val="24"/>
          <w:lang w:val="en-US"/>
        </w:rPr>
        <w:t>32700</w:t>
      </w:r>
      <w:r w:rsidR="00246172">
        <w:rPr>
          <w:rFonts w:asciiTheme="majorBidi" w:hAnsiTheme="majorBidi" w:cstheme="majorBidi"/>
          <w:sz w:val="24"/>
          <w:szCs w:val="24"/>
          <w:lang w:val="en-US"/>
        </w:rPr>
        <w:t>/</w:t>
      </w:r>
      <w:r w:rsidR="00A72210">
        <w:rPr>
          <w:rFonts w:asciiTheme="majorBidi" w:hAnsiTheme="majorBidi" w:cstheme="majorBidi"/>
          <w:sz w:val="24"/>
          <w:szCs w:val="24"/>
          <w:lang w:val="en-US"/>
        </w:rPr>
        <w:t>37929</w:t>
      </w:r>
      <w:r w:rsidR="00246172">
        <w:rPr>
          <w:rFonts w:asciiTheme="majorBidi" w:hAnsiTheme="majorBidi" w:cstheme="majorBidi"/>
          <w:sz w:val="24"/>
          <w:szCs w:val="24"/>
          <w:lang w:val="en-US"/>
        </w:rPr>
        <w:t>) of</w:t>
      </w:r>
      <w:r w:rsidR="00A91512">
        <w:rPr>
          <w:rFonts w:asciiTheme="majorBidi" w:hAnsiTheme="majorBidi" w:cstheme="majorBidi"/>
          <w:sz w:val="24"/>
          <w:szCs w:val="24"/>
          <w:lang w:val="en-US"/>
        </w:rPr>
        <w:t xml:space="preserve"> </w:t>
      </w:r>
      <w:ins w:id="45" w:author="ELISA BARBIERI" w:date="2019-05-20T11:51:00Z">
        <w:r w:rsidR="00721C70">
          <w:rPr>
            <w:rFonts w:asciiTheme="majorBidi" w:hAnsiTheme="majorBidi" w:cstheme="majorBidi"/>
            <w:sz w:val="24"/>
            <w:szCs w:val="24"/>
            <w:lang w:val="en-US"/>
          </w:rPr>
          <w:t>GABHS</w:t>
        </w:r>
      </w:ins>
      <w:del w:id="46" w:author="ELISA BARBIERI" w:date="2019-05-20T11:51:00Z">
        <w:r w:rsidR="00A91512" w:rsidDel="00721C70">
          <w:rPr>
            <w:rFonts w:asciiTheme="majorBidi" w:hAnsiTheme="majorBidi" w:cstheme="majorBidi"/>
            <w:sz w:val="24"/>
            <w:szCs w:val="24"/>
            <w:lang w:val="en-US"/>
          </w:rPr>
          <w:delText>streptococcal</w:delText>
        </w:r>
      </w:del>
      <w:r w:rsidR="00A91512">
        <w:rPr>
          <w:rFonts w:asciiTheme="majorBidi" w:hAnsiTheme="majorBidi" w:cstheme="majorBidi"/>
          <w:sz w:val="24"/>
          <w:szCs w:val="24"/>
          <w:lang w:val="en-US"/>
        </w:rPr>
        <w:t xml:space="preserve"> pharyngitis</w:t>
      </w:r>
      <w:r w:rsidR="004403A0">
        <w:rPr>
          <w:rFonts w:asciiTheme="majorBidi" w:hAnsiTheme="majorBidi" w:cstheme="majorBidi"/>
          <w:sz w:val="24"/>
          <w:szCs w:val="24"/>
          <w:lang w:val="en-US"/>
        </w:rPr>
        <w:t xml:space="preserve"> cases</w:t>
      </w:r>
      <w:r w:rsidR="00A91512">
        <w:rPr>
          <w:rFonts w:asciiTheme="majorBidi" w:hAnsiTheme="majorBidi" w:cstheme="majorBidi"/>
          <w:sz w:val="24"/>
          <w:szCs w:val="24"/>
          <w:lang w:val="en-US"/>
        </w:rPr>
        <w:t xml:space="preserve"> were</w:t>
      </w:r>
      <w:r w:rsidR="00246172">
        <w:rPr>
          <w:rFonts w:asciiTheme="majorBidi" w:hAnsiTheme="majorBidi" w:cstheme="majorBidi"/>
          <w:sz w:val="24"/>
          <w:szCs w:val="24"/>
          <w:lang w:val="en-US"/>
        </w:rPr>
        <w:t xml:space="preserve"> diagnosed using the rapid strep test</w:t>
      </w:r>
      <w:r w:rsidR="00A72210">
        <w:rPr>
          <w:rFonts w:asciiTheme="majorBidi" w:hAnsiTheme="majorBidi" w:cstheme="majorBidi"/>
          <w:sz w:val="24"/>
          <w:szCs w:val="24"/>
          <w:lang w:val="en-US"/>
        </w:rPr>
        <w:t>, whereas most of the non-</w:t>
      </w:r>
      <w:ins w:id="47" w:author="ELISA BARBIERI" w:date="2019-05-20T11:52:00Z">
        <w:r w:rsidR="00721C70" w:rsidRPr="00721C70">
          <w:rPr>
            <w:rFonts w:asciiTheme="majorBidi" w:hAnsiTheme="majorBidi" w:cstheme="majorBidi"/>
            <w:sz w:val="24"/>
            <w:szCs w:val="24"/>
            <w:lang w:val="en-US"/>
          </w:rPr>
          <w:t xml:space="preserve"> </w:t>
        </w:r>
        <w:r w:rsidR="00721C70">
          <w:rPr>
            <w:rFonts w:asciiTheme="majorBidi" w:hAnsiTheme="majorBidi" w:cstheme="majorBidi"/>
            <w:sz w:val="24"/>
            <w:szCs w:val="24"/>
            <w:lang w:val="en-US"/>
          </w:rPr>
          <w:t>GABHS</w:t>
        </w:r>
      </w:ins>
      <w:del w:id="48" w:author="ELISA BARBIERI" w:date="2019-05-20T11:52:00Z">
        <w:r w:rsidR="00A72210" w:rsidDel="00721C70">
          <w:rPr>
            <w:rFonts w:asciiTheme="majorBidi" w:hAnsiTheme="majorBidi" w:cstheme="majorBidi"/>
            <w:sz w:val="24"/>
            <w:szCs w:val="24"/>
            <w:lang w:val="en-US"/>
          </w:rPr>
          <w:delText>streptococcal</w:delText>
        </w:r>
      </w:del>
      <w:r w:rsidR="00A72210">
        <w:rPr>
          <w:rFonts w:asciiTheme="majorBidi" w:hAnsiTheme="majorBidi" w:cstheme="majorBidi"/>
          <w:sz w:val="24"/>
          <w:szCs w:val="24"/>
          <w:lang w:val="en-US"/>
        </w:rPr>
        <w:t xml:space="preserve"> pharyngitis were diagnosed without using the test (72.7% - 26923/37025)</w:t>
      </w:r>
      <w:r w:rsidR="00A816D8">
        <w:rPr>
          <w:rFonts w:asciiTheme="majorBidi" w:hAnsiTheme="majorBidi" w:cstheme="majorBidi"/>
          <w:sz w:val="24"/>
          <w:szCs w:val="24"/>
          <w:lang w:val="en-US"/>
        </w:rPr>
        <w:t xml:space="preserve"> (</w:t>
      </w:r>
      <w:r w:rsidR="00E140D0">
        <w:rPr>
          <w:rFonts w:asciiTheme="majorBidi" w:hAnsiTheme="majorBidi" w:cstheme="majorBidi"/>
          <w:sz w:val="24"/>
          <w:szCs w:val="24"/>
          <w:lang w:val="en-US"/>
        </w:rPr>
        <w:t>data not shown, see Supplementary Material</w:t>
      </w:r>
      <w:r w:rsidR="00A816D8">
        <w:rPr>
          <w:rFonts w:asciiTheme="majorBidi" w:hAnsiTheme="majorBidi" w:cstheme="majorBidi"/>
          <w:sz w:val="24"/>
          <w:szCs w:val="24"/>
          <w:lang w:val="en-US"/>
        </w:rPr>
        <w:t>)</w:t>
      </w:r>
      <w:r w:rsidR="00B71B5D">
        <w:rPr>
          <w:rFonts w:asciiTheme="majorBidi" w:hAnsiTheme="majorBidi" w:cstheme="majorBidi"/>
          <w:sz w:val="24"/>
          <w:szCs w:val="24"/>
          <w:lang w:val="en-US"/>
        </w:rPr>
        <w:t>.</w:t>
      </w:r>
    </w:p>
    <w:p w14:paraId="0C16CCD7" w14:textId="4F7CAAAA" w:rsidR="00DB20CB" w:rsidRPr="00F17838" w:rsidRDefault="003D6E82" w:rsidP="00785B67">
      <w:pPr>
        <w:autoSpaceDE w:val="0"/>
        <w:autoSpaceDN w:val="0"/>
        <w:adjustRightInd w:val="0"/>
        <w:spacing w:line="480" w:lineRule="auto"/>
        <w:jc w:val="both"/>
        <w:rPr>
          <w:rFonts w:asciiTheme="majorBidi" w:hAnsiTheme="majorBidi" w:cstheme="majorBidi"/>
          <w:strike/>
          <w:sz w:val="24"/>
          <w:szCs w:val="24"/>
          <w:lang w:val="en-US"/>
        </w:rPr>
      </w:pPr>
      <w:r>
        <w:rPr>
          <w:rFonts w:asciiTheme="majorBidi" w:hAnsiTheme="majorBidi" w:cstheme="majorBidi"/>
          <w:sz w:val="24"/>
          <w:szCs w:val="24"/>
          <w:lang w:val="en-US"/>
        </w:rPr>
        <w:t>O</w:t>
      </w:r>
      <w:r w:rsidR="00E827D3" w:rsidRPr="00420A13">
        <w:rPr>
          <w:rFonts w:asciiTheme="majorBidi" w:hAnsiTheme="majorBidi" w:cstheme="majorBidi"/>
          <w:sz w:val="24"/>
          <w:szCs w:val="24"/>
          <w:lang w:val="en-US"/>
        </w:rPr>
        <w:t>verall, in</w:t>
      </w:r>
      <w:r w:rsidR="00EF6835" w:rsidRPr="00420A13">
        <w:rPr>
          <w:rFonts w:asciiTheme="majorBidi" w:hAnsiTheme="majorBidi" w:cstheme="majorBidi"/>
          <w:sz w:val="24"/>
          <w:szCs w:val="24"/>
          <w:lang w:val="en-US"/>
        </w:rPr>
        <w:t xml:space="preserve"> </w:t>
      </w:r>
      <w:r w:rsidR="006543EB">
        <w:rPr>
          <w:rFonts w:asciiTheme="majorBidi" w:hAnsiTheme="majorBidi" w:cstheme="majorBidi"/>
          <w:sz w:val="24"/>
          <w:szCs w:val="24"/>
          <w:lang w:val="en-US"/>
        </w:rPr>
        <w:t>6</w:t>
      </w:r>
      <w:r w:rsidR="00BC0543">
        <w:rPr>
          <w:rFonts w:asciiTheme="majorBidi" w:hAnsiTheme="majorBidi" w:cstheme="majorBidi"/>
          <w:sz w:val="24"/>
          <w:szCs w:val="24"/>
          <w:lang w:val="en-US"/>
        </w:rPr>
        <w:t>3</w:t>
      </w:r>
      <w:r w:rsidR="00AC241D">
        <w:rPr>
          <w:rFonts w:asciiTheme="majorBidi" w:hAnsiTheme="majorBidi" w:cstheme="majorBidi"/>
          <w:sz w:val="24"/>
          <w:szCs w:val="24"/>
          <w:lang w:val="en-US"/>
        </w:rPr>
        <w:t>.</w:t>
      </w:r>
      <w:r w:rsidR="006543EB">
        <w:rPr>
          <w:rFonts w:asciiTheme="majorBidi" w:hAnsiTheme="majorBidi" w:cstheme="majorBidi"/>
          <w:sz w:val="24"/>
          <w:szCs w:val="24"/>
          <w:lang w:val="en-US"/>
        </w:rPr>
        <w:t>1</w:t>
      </w:r>
      <w:r w:rsidR="00E827D3" w:rsidRPr="00420A13">
        <w:rPr>
          <w:rFonts w:asciiTheme="majorBidi" w:hAnsiTheme="majorBidi" w:cstheme="majorBidi"/>
          <w:sz w:val="24"/>
          <w:szCs w:val="24"/>
          <w:lang w:val="en-US"/>
        </w:rPr>
        <w:t>%</w:t>
      </w:r>
      <w:r w:rsidR="00AC3AF1" w:rsidRPr="00420A13">
        <w:rPr>
          <w:rFonts w:asciiTheme="majorBidi" w:hAnsiTheme="majorBidi" w:cstheme="majorBidi"/>
          <w:sz w:val="24"/>
          <w:szCs w:val="24"/>
          <w:lang w:val="en-US"/>
        </w:rPr>
        <w:t xml:space="preserve"> </w:t>
      </w:r>
      <w:r w:rsidR="00E827D3" w:rsidRPr="00420A13">
        <w:rPr>
          <w:rFonts w:asciiTheme="majorBidi" w:hAnsiTheme="majorBidi" w:cstheme="majorBidi"/>
          <w:sz w:val="24"/>
          <w:szCs w:val="24"/>
          <w:lang w:val="en-US"/>
        </w:rPr>
        <w:t>(</w:t>
      </w:r>
      <w:r w:rsidR="006543EB">
        <w:rPr>
          <w:rFonts w:asciiTheme="majorBidi" w:hAnsiTheme="majorBidi" w:cstheme="majorBidi"/>
          <w:sz w:val="24"/>
          <w:szCs w:val="24"/>
          <w:lang w:val="en-US"/>
        </w:rPr>
        <w:t>79620</w:t>
      </w:r>
      <w:r w:rsidR="00E827D3" w:rsidRPr="00420A13">
        <w:rPr>
          <w:rFonts w:asciiTheme="majorBidi" w:hAnsiTheme="majorBidi" w:cstheme="majorBidi"/>
          <w:sz w:val="24"/>
          <w:szCs w:val="24"/>
          <w:lang w:val="en-US"/>
        </w:rPr>
        <w:t>/126</w:t>
      </w:r>
      <w:r w:rsidR="00EF6835" w:rsidRPr="00420A13">
        <w:rPr>
          <w:rFonts w:asciiTheme="majorBidi" w:hAnsiTheme="majorBidi" w:cstheme="majorBidi"/>
          <w:sz w:val="24"/>
          <w:szCs w:val="24"/>
          <w:lang w:val="en-US"/>
        </w:rPr>
        <w:t>0</w:t>
      </w:r>
      <w:r w:rsidR="00E827D3" w:rsidRPr="00420A13">
        <w:rPr>
          <w:rFonts w:asciiTheme="majorBidi" w:hAnsiTheme="majorBidi" w:cstheme="majorBidi"/>
          <w:sz w:val="24"/>
          <w:szCs w:val="24"/>
          <w:lang w:val="en-US"/>
        </w:rPr>
        <w:t>98)</w:t>
      </w:r>
      <w:r w:rsidR="00AC3AF1" w:rsidRPr="00420A13">
        <w:rPr>
          <w:rFonts w:asciiTheme="majorBidi" w:hAnsiTheme="majorBidi" w:cstheme="majorBidi"/>
          <w:sz w:val="24"/>
          <w:szCs w:val="24"/>
          <w:lang w:val="en-US"/>
        </w:rPr>
        <w:t xml:space="preserve"> </w:t>
      </w:r>
      <w:r w:rsidR="00E827D3" w:rsidRPr="00420A13">
        <w:rPr>
          <w:rFonts w:asciiTheme="majorBidi" w:hAnsiTheme="majorBidi" w:cstheme="majorBidi"/>
          <w:sz w:val="24"/>
          <w:szCs w:val="24"/>
          <w:lang w:val="en-US"/>
        </w:rPr>
        <w:t xml:space="preserve">of </w:t>
      </w:r>
      <w:r w:rsidR="004B6C0B" w:rsidRPr="00420A13">
        <w:rPr>
          <w:rFonts w:asciiTheme="majorBidi" w:hAnsiTheme="majorBidi" w:cstheme="majorBidi"/>
          <w:sz w:val="24"/>
          <w:szCs w:val="24"/>
          <w:lang w:val="en-US"/>
        </w:rPr>
        <w:t>pharyngitis</w:t>
      </w:r>
      <w:r w:rsidR="00E827D3" w:rsidRPr="00420A13">
        <w:rPr>
          <w:rFonts w:asciiTheme="majorBidi" w:hAnsiTheme="majorBidi" w:cstheme="majorBidi"/>
          <w:sz w:val="24"/>
          <w:szCs w:val="24"/>
          <w:lang w:val="en-US"/>
        </w:rPr>
        <w:t xml:space="preserve"> </w:t>
      </w:r>
      <w:r w:rsidR="004403A0">
        <w:rPr>
          <w:rFonts w:asciiTheme="majorBidi" w:hAnsiTheme="majorBidi" w:cstheme="majorBidi"/>
          <w:sz w:val="24"/>
          <w:szCs w:val="24"/>
          <w:lang w:val="en-US"/>
        </w:rPr>
        <w:t xml:space="preserve">an </w:t>
      </w:r>
      <w:r w:rsidR="00E827D3" w:rsidRPr="00420A13">
        <w:rPr>
          <w:rFonts w:asciiTheme="majorBidi" w:hAnsiTheme="majorBidi" w:cstheme="majorBidi"/>
          <w:sz w:val="24"/>
          <w:szCs w:val="24"/>
          <w:lang w:val="en-US"/>
        </w:rPr>
        <w:t>antibiotic</w:t>
      </w:r>
      <w:r w:rsidR="004403A0">
        <w:rPr>
          <w:rFonts w:asciiTheme="majorBidi" w:hAnsiTheme="majorBidi" w:cstheme="majorBidi"/>
          <w:sz w:val="24"/>
          <w:szCs w:val="24"/>
          <w:lang w:val="en-US"/>
        </w:rPr>
        <w:t xml:space="preserve"> was prescribed</w:t>
      </w:r>
      <w:r w:rsidR="00E827D3" w:rsidRPr="00420A13">
        <w:rPr>
          <w:rFonts w:asciiTheme="majorBidi" w:hAnsiTheme="majorBidi" w:cstheme="majorBidi"/>
          <w:sz w:val="24"/>
          <w:szCs w:val="24"/>
          <w:lang w:val="en-US"/>
        </w:rPr>
        <w:t xml:space="preserve">, </w:t>
      </w:r>
      <w:r w:rsidR="00591ABC">
        <w:rPr>
          <w:rFonts w:asciiTheme="majorBidi" w:hAnsiTheme="majorBidi" w:cstheme="majorBidi"/>
          <w:sz w:val="24"/>
          <w:szCs w:val="24"/>
          <w:lang w:val="en-US"/>
        </w:rPr>
        <w:t>20</w:t>
      </w:r>
      <w:r w:rsidR="00AC241D">
        <w:rPr>
          <w:rFonts w:asciiTheme="majorBidi" w:hAnsiTheme="majorBidi" w:cstheme="majorBidi"/>
          <w:sz w:val="24"/>
          <w:szCs w:val="24"/>
          <w:lang w:val="en-US"/>
        </w:rPr>
        <w:t>.</w:t>
      </w:r>
      <w:r w:rsidR="00591ABC">
        <w:rPr>
          <w:rFonts w:asciiTheme="majorBidi" w:hAnsiTheme="majorBidi" w:cstheme="majorBidi"/>
          <w:sz w:val="24"/>
          <w:szCs w:val="24"/>
          <w:lang w:val="en-US"/>
        </w:rPr>
        <w:t>7</w:t>
      </w:r>
      <w:r w:rsidR="00E827D3" w:rsidRPr="00420A13">
        <w:rPr>
          <w:rFonts w:asciiTheme="majorBidi" w:hAnsiTheme="majorBidi" w:cstheme="majorBidi"/>
          <w:sz w:val="24"/>
          <w:szCs w:val="24"/>
          <w:lang w:val="en-US"/>
        </w:rPr>
        <w:t>%</w:t>
      </w:r>
      <w:r w:rsidR="00AC3AF1" w:rsidRPr="00420A13">
        <w:rPr>
          <w:rFonts w:asciiTheme="majorBidi" w:hAnsiTheme="majorBidi" w:cstheme="majorBidi"/>
          <w:sz w:val="24"/>
          <w:szCs w:val="24"/>
          <w:lang w:val="en-US"/>
        </w:rPr>
        <w:t xml:space="preserve"> </w:t>
      </w:r>
      <w:r w:rsidR="00E827D3" w:rsidRPr="00420A13">
        <w:rPr>
          <w:rFonts w:asciiTheme="majorBidi" w:hAnsiTheme="majorBidi" w:cstheme="majorBidi"/>
          <w:sz w:val="24"/>
          <w:szCs w:val="24"/>
          <w:lang w:val="en-US"/>
        </w:rPr>
        <w:t>(</w:t>
      </w:r>
      <w:r w:rsidR="006543EB">
        <w:rPr>
          <w:rFonts w:asciiTheme="majorBidi" w:hAnsiTheme="majorBidi" w:cstheme="majorBidi"/>
          <w:sz w:val="24"/>
          <w:szCs w:val="24"/>
          <w:lang w:val="en-US"/>
        </w:rPr>
        <w:t>16466</w:t>
      </w:r>
      <w:r w:rsidR="00E827D3" w:rsidRPr="00420A13">
        <w:rPr>
          <w:rFonts w:asciiTheme="majorBidi" w:hAnsiTheme="majorBidi" w:cstheme="majorBidi"/>
          <w:sz w:val="24"/>
          <w:szCs w:val="24"/>
          <w:lang w:val="en-US"/>
        </w:rPr>
        <w:t>/</w:t>
      </w:r>
      <w:r w:rsidR="006543EB">
        <w:rPr>
          <w:rFonts w:asciiTheme="majorBidi" w:hAnsiTheme="majorBidi" w:cstheme="majorBidi"/>
          <w:sz w:val="24"/>
          <w:szCs w:val="24"/>
          <w:lang w:val="en-US"/>
        </w:rPr>
        <w:t>79620</w:t>
      </w:r>
      <w:r w:rsidR="00E827D3" w:rsidRPr="00420A13">
        <w:rPr>
          <w:rFonts w:asciiTheme="majorBidi" w:hAnsiTheme="majorBidi" w:cstheme="majorBidi"/>
          <w:sz w:val="24"/>
          <w:szCs w:val="24"/>
          <w:lang w:val="en-US"/>
        </w:rPr>
        <w:t xml:space="preserve">) </w:t>
      </w:r>
      <w:r w:rsidR="0009406E" w:rsidRPr="00420A13">
        <w:rPr>
          <w:rFonts w:asciiTheme="majorBidi" w:hAnsiTheme="majorBidi" w:cstheme="majorBidi"/>
          <w:sz w:val="24"/>
          <w:szCs w:val="24"/>
          <w:lang w:val="en-US"/>
        </w:rPr>
        <w:t>for</w:t>
      </w:r>
      <w:r w:rsidR="00E827D3" w:rsidRPr="00420A13">
        <w:rPr>
          <w:rFonts w:asciiTheme="majorBidi" w:hAnsiTheme="majorBidi" w:cstheme="majorBidi"/>
          <w:sz w:val="24"/>
          <w:szCs w:val="24"/>
          <w:lang w:val="en-US"/>
        </w:rPr>
        <w:t xml:space="preserve"> non-</w:t>
      </w:r>
      <w:ins w:id="49" w:author="ELISA BARBIERI" w:date="2019-05-20T11:52:00Z">
        <w:r w:rsidR="00721C70" w:rsidRPr="00721C70">
          <w:rPr>
            <w:rFonts w:asciiTheme="majorBidi" w:hAnsiTheme="majorBidi" w:cstheme="majorBidi"/>
            <w:sz w:val="24"/>
            <w:szCs w:val="24"/>
            <w:lang w:val="en-US"/>
          </w:rPr>
          <w:t xml:space="preserve"> </w:t>
        </w:r>
        <w:r w:rsidR="00721C70">
          <w:rPr>
            <w:rFonts w:asciiTheme="majorBidi" w:hAnsiTheme="majorBidi" w:cstheme="majorBidi"/>
            <w:sz w:val="24"/>
            <w:szCs w:val="24"/>
            <w:lang w:val="en-US"/>
          </w:rPr>
          <w:t>GABHS</w:t>
        </w:r>
      </w:ins>
      <w:del w:id="50" w:author="ELISA BARBIERI" w:date="2019-05-20T11:52:00Z">
        <w:r w:rsidR="00E827D3" w:rsidRPr="00420A13" w:rsidDel="00721C70">
          <w:rPr>
            <w:rFonts w:asciiTheme="majorBidi" w:hAnsiTheme="majorBidi" w:cstheme="majorBidi"/>
            <w:sz w:val="24"/>
            <w:szCs w:val="24"/>
            <w:lang w:val="en-US"/>
          </w:rPr>
          <w:delText>streptococcal</w:delText>
        </w:r>
      </w:del>
      <w:r w:rsidR="00E827D3" w:rsidRPr="00420A13">
        <w:rPr>
          <w:rFonts w:asciiTheme="majorBidi" w:hAnsiTheme="majorBidi" w:cstheme="majorBidi"/>
          <w:sz w:val="24"/>
          <w:szCs w:val="24"/>
          <w:lang w:val="en-US"/>
        </w:rPr>
        <w:t xml:space="preserve"> pharyngitis</w:t>
      </w:r>
      <w:r w:rsidR="00B269EF">
        <w:rPr>
          <w:rFonts w:asciiTheme="majorBidi" w:hAnsiTheme="majorBidi" w:cstheme="majorBidi"/>
          <w:sz w:val="24"/>
          <w:szCs w:val="24"/>
          <w:lang w:val="en-US"/>
        </w:rPr>
        <w:t xml:space="preserve">, </w:t>
      </w:r>
      <w:r w:rsidR="00BC0543">
        <w:rPr>
          <w:rFonts w:asciiTheme="majorBidi" w:hAnsiTheme="majorBidi" w:cstheme="majorBidi"/>
          <w:sz w:val="24"/>
          <w:szCs w:val="24"/>
          <w:lang w:val="en-US"/>
        </w:rPr>
        <w:t>43</w:t>
      </w:r>
      <w:r w:rsidR="00AC241D">
        <w:rPr>
          <w:rFonts w:asciiTheme="majorBidi" w:hAnsiTheme="majorBidi" w:cstheme="majorBidi"/>
          <w:sz w:val="24"/>
          <w:szCs w:val="24"/>
          <w:lang w:val="en-US"/>
        </w:rPr>
        <w:t>.</w:t>
      </w:r>
      <w:r w:rsidR="00BC0543">
        <w:rPr>
          <w:rFonts w:asciiTheme="majorBidi" w:hAnsiTheme="majorBidi" w:cstheme="majorBidi"/>
          <w:sz w:val="24"/>
          <w:szCs w:val="24"/>
          <w:lang w:val="en-US"/>
        </w:rPr>
        <w:t>5</w:t>
      </w:r>
      <w:r w:rsidR="00E827D3" w:rsidRPr="00420A13">
        <w:rPr>
          <w:rFonts w:asciiTheme="majorBidi" w:hAnsiTheme="majorBidi" w:cstheme="majorBidi"/>
          <w:sz w:val="24"/>
          <w:szCs w:val="24"/>
          <w:lang w:val="en-US"/>
        </w:rPr>
        <w:t>% (</w:t>
      </w:r>
      <w:r w:rsidR="00BC0543">
        <w:rPr>
          <w:rFonts w:asciiTheme="majorBidi" w:hAnsiTheme="majorBidi" w:cstheme="majorBidi"/>
          <w:sz w:val="24"/>
          <w:szCs w:val="24"/>
          <w:lang w:val="en-US"/>
        </w:rPr>
        <w:t>34671/79620</w:t>
      </w:r>
      <w:r w:rsidR="00E827D3" w:rsidRPr="00420A13">
        <w:rPr>
          <w:rFonts w:asciiTheme="majorBidi" w:hAnsiTheme="majorBidi" w:cstheme="majorBidi"/>
          <w:sz w:val="24"/>
          <w:szCs w:val="24"/>
          <w:lang w:val="en-US"/>
        </w:rPr>
        <w:t>)</w:t>
      </w:r>
      <w:r w:rsidR="00AC3AF1" w:rsidRPr="00420A13">
        <w:rPr>
          <w:rFonts w:asciiTheme="majorBidi" w:hAnsiTheme="majorBidi" w:cstheme="majorBidi"/>
          <w:sz w:val="24"/>
          <w:szCs w:val="24"/>
          <w:lang w:val="en-US"/>
        </w:rPr>
        <w:t xml:space="preserve"> </w:t>
      </w:r>
      <w:r w:rsidR="0009406E" w:rsidRPr="00420A13">
        <w:rPr>
          <w:rFonts w:asciiTheme="majorBidi" w:hAnsiTheme="majorBidi" w:cstheme="majorBidi"/>
          <w:sz w:val="24"/>
          <w:szCs w:val="24"/>
          <w:lang w:val="en-US"/>
        </w:rPr>
        <w:t>for</w:t>
      </w:r>
      <w:r w:rsidR="00E827D3" w:rsidRPr="00420A13">
        <w:rPr>
          <w:rFonts w:asciiTheme="majorBidi" w:hAnsiTheme="majorBidi" w:cstheme="majorBidi"/>
          <w:sz w:val="24"/>
          <w:szCs w:val="24"/>
          <w:lang w:val="en-US"/>
        </w:rPr>
        <w:t xml:space="preserve"> </w:t>
      </w:r>
      <w:ins w:id="51" w:author="ELISA BARBIERI" w:date="2019-05-20T11:52:00Z">
        <w:r w:rsidR="00721C70">
          <w:rPr>
            <w:rFonts w:asciiTheme="majorBidi" w:hAnsiTheme="majorBidi" w:cstheme="majorBidi"/>
            <w:sz w:val="24"/>
            <w:szCs w:val="24"/>
            <w:lang w:val="en-US"/>
          </w:rPr>
          <w:t>GABHS</w:t>
        </w:r>
      </w:ins>
      <w:del w:id="52" w:author="ELISA BARBIERI" w:date="2019-05-20T11:52:00Z">
        <w:r w:rsidR="00E827D3" w:rsidRPr="00420A13" w:rsidDel="00721C70">
          <w:rPr>
            <w:rFonts w:asciiTheme="majorBidi" w:hAnsiTheme="majorBidi" w:cstheme="majorBidi"/>
            <w:sz w:val="24"/>
            <w:szCs w:val="24"/>
            <w:lang w:val="en-US"/>
          </w:rPr>
          <w:delText>streptococcal</w:delText>
        </w:r>
      </w:del>
      <w:r w:rsidR="00E827D3" w:rsidRPr="00420A13">
        <w:rPr>
          <w:rFonts w:asciiTheme="majorBidi" w:hAnsiTheme="majorBidi" w:cstheme="majorBidi"/>
          <w:sz w:val="24"/>
          <w:szCs w:val="24"/>
          <w:lang w:val="en-US"/>
        </w:rPr>
        <w:t xml:space="preserve"> </w:t>
      </w:r>
      <w:r w:rsidR="00E827D3" w:rsidRPr="00420A13">
        <w:rPr>
          <w:rFonts w:asciiTheme="majorBidi" w:hAnsiTheme="majorBidi" w:cstheme="majorBidi"/>
          <w:sz w:val="24"/>
          <w:szCs w:val="24"/>
          <w:lang w:val="en-US"/>
        </w:rPr>
        <w:lastRenderedPageBreak/>
        <w:t>pharyngitis</w:t>
      </w:r>
      <w:r w:rsidR="00B269EF">
        <w:rPr>
          <w:rFonts w:asciiTheme="majorBidi" w:hAnsiTheme="majorBidi" w:cstheme="majorBidi"/>
          <w:sz w:val="24"/>
          <w:szCs w:val="24"/>
          <w:lang w:val="en-US"/>
        </w:rPr>
        <w:t xml:space="preserve"> and 35</w:t>
      </w:r>
      <w:r w:rsidR="00BA7AD1">
        <w:rPr>
          <w:rFonts w:asciiTheme="majorBidi" w:hAnsiTheme="majorBidi" w:cstheme="majorBidi"/>
          <w:sz w:val="24"/>
          <w:szCs w:val="24"/>
          <w:lang w:val="en-US"/>
        </w:rPr>
        <w:t>.</w:t>
      </w:r>
      <w:r w:rsidR="00B269EF">
        <w:rPr>
          <w:rFonts w:asciiTheme="majorBidi" w:hAnsiTheme="majorBidi" w:cstheme="majorBidi"/>
          <w:sz w:val="24"/>
          <w:szCs w:val="24"/>
          <w:lang w:val="en-US"/>
        </w:rPr>
        <w:t>8 % (28483/79620) for non-defined pharyngitis</w:t>
      </w:r>
      <w:r w:rsidR="00A816D8">
        <w:rPr>
          <w:rFonts w:asciiTheme="majorBidi" w:hAnsiTheme="majorBidi" w:cstheme="majorBidi"/>
          <w:sz w:val="24"/>
          <w:szCs w:val="24"/>
          <w:lang w:val="en-US"/>
        </w:rPr>
        <w:t xml:space="preserve"> (</w:t>
      </w:r>
      <w:r w:rsidR="00E140D0">
        <w:rPr>
          <w:rFonts w:asciiTheme="majorBidi" w:hAnsiTheme="majorBidi" w:cstheme="majorBidi"/>
          <w:sz w:val="24"/>
          <w:szCs w:val="24"/>
          <w:lang w:val="en-US"/>
        </w:rPr>
        <w:t>data not shown, see Supplementary Material</w:t>
      </w:r>
      <w:r w:rsidR="00A816D8">
        <w:rPr>
          <w:rFonts w:asciiTheme="majorBidi" w:hAnsiTheme="majorBidi" w:cstheme="majorBidi"/>
          <w:sz w:val="24"/>
          <w:szCs w:val="24"/>
          <w:lang w:val="en-US"/>
        </w:rPr>
        <w:t>)</w:t>
      </w:r>
      <w:r w:rsidR="001047CA">
        <w:rPr>
          <w:rFonts w:asciiTheme="majorBidi" w:hAnsiTheme="majorBidi" w:cstheme="majorBidi"/>
          <w:sz w:val="24"/>
          <w:szCs w:val="24"/>
          <w:lang w:val="en-US"/>
        </w:rPr>
        <w:t>.</w:t>
      </w:r>
      <w:r w:rsidR="00B269EF">
        <w:rPr>
          <w:rFonts w:asciiTheme="majorBidi" w:hAnsiTheme="majorBidi" w:cstheme="majorBidi"/>
          <w:sz w:val="24"/>
          <w:szCs w:val="24"/>
          <w:lang w:val="en-US"/>
        </w:rPr>
        <w:t xml:space="preserve"> </w:t>
      </w:r>
    </w:p>
    <w:p w14:paraId="0A6A0709" w14:textId="122B33C6" w:rsidR="00CF3635" w:rsidRDefault="000D3445" w:rsidP="00785B67">
      <w:pPr>
        <w:autoSpaceDE w:val="0"/>
        <w:autoSpaceDN w:val="0"/>
        <w:adjustRightInd w:val="0"/>
        <w:spacing w:line="480" w:lineRule="auto"/>
        <w:jc w:val="both"/>
        <w:rPr>
          <w:rFonts w:asciiTheme="majorBidi" w:hAnsiTheme="majorBidi" w:cstheme="majorBidi"/>
          <w:sz w:val="24"/>
          <w:szCs w:val="24"/>
          <w:lang w:val="en-US"/>
        </w:rPr>
      </w:pPr>
      <w:r w:rsidRPr="00420A13">
        <w:rPr>
          <w:rFonts w:asciiTheme="majorBidi" w:hAnsiTheme="majorBidi" w:cstheme="majorBidi"/>
          <w:sz w:val="24"/>
          <w:szCs w:val="24"/>
          <w:lang w:val="en-US"/>
        </w:rPr>
        <w:t>T</w:t>
      </w:r>
      <w:r w:rsidR="00E827D3" w:rsidRPr="00420A13">
        <w:rPr>
          <w:rFonts w:asciiTheme="majorBidi" w:hAnsiTheme="majorBidi" w:cstheme="majorBidi"/>
          <w:sz w:val="24"/>
          <w:szCs w:val="24"/>
          <w:lang w:val="en-US"/>
        </w:rPr>
        <w:t>he 94</w:t>
      </w:r>
      <w:r w:rsidR="00AC241D">
        <w:rPr>
          <w:rFonts w:asciiTheme="majorBidi" w:hAnsiTheme="majorBidi" w:cstheme="majorBidi"/>
          <w:sz w:val="24"/>
          <w:szCs w:val="24"/>
          <w:lang w:val="en-US"/>
        </w:rPr>
        <w:t>.</w:t>
      </w:r>
      <w:r w:rsidR="00591ABC">
        <w:rPr>
          <w:rFonts w:asciiTheme="majorBidi" w:hAnsiTheme="majorBidi" w:cstheme="majorBidi"/>
          <w:sz w:val="24"/>
          <w:szCs w:val="24"/>
          <w:lang w:val="en-US"/>
        </w:rPr>
        <w:t xml:space="preserve">7 </w:t>
      </w:r>
      <w:r w:rsidR="00E827D3" w:rsidRPr="00420A13">
        <w:rPr>
          <w:rFonts w:asciiTheme="majorBidi" w:hAnsiTheme="majorBidi" w:cstheme="majorBidi"/>
          <w:sz w:val="24"/>
          <w:szCs w:val="24"/>
          <w:lang w:val="en-US"/>
        </w:rPr>
        <w:t>% of pharyngitis</w:t>
      </w:r>
      <w:r w:rsidRPr="00420A13">
        <w:rPr>
          <w:rFonts w:asciiTheme="majorBidi" w:hAnsiTheme="majorBidi" w:cstheme="majorBidi"/>
          <w:sz w:val="24"/>
          <w:szCs w:val="24"/>
          <w:lang w:val="en-US"/>
        </w:rPr>
        <w:t xml:space="preserve"> </w:t>
      </w:r>
      <w:r w:rsidR="00CF3635">
        <w:rPr>
          <w:rFonts w:asciiTheme="majorBidi" w:hAnsiTheme="majorBidi" w:cstheme="majorBidi"/>
          <w:sz w:val="24"/>
          <w:szCs w:val="24"/>
          <w:lang w:val="en-US"/>
        </w:rPr>
        <w:t>with a positive test result</w:t>
      </w:r>
      <w:r w:rsidR="00E827D3" w:rsidRPr="00420A13">
        <w:rPr>
          <w:rFonts w:asciiTheme="majorBidi" w:hAnsiTheme="majorBidi" w:cstheme="majorBidi"/>
          <w:sz w:val="24"/>
          <w:szCs w:val="24"/>
          <w:lang w:val="en-US"/>
        </w:rPr>
        <w:t xml:space="preserve"> (</w:t>
      </w:r>
      <w:r w:rsidR="00591ABC">
        <w:rPr>
          <w:rFonts w:asciiTheme="majorBidi" w:hAnsiTheme="majorBidi" w:cstheme="majorBidi"/>
          <w:sz w:val="24"/>
          <w:szCs w:val="24"/>
          <w:lang w:val="en-US"/>
        </w:rPr>
        <w:t>9749</w:t>
      </w:r>
      <w:r w:rsidR="00E827D3" w:rsidRPr="00420A13">
        <w:rPr>
          <w:rFonts w:asciiTheme="majorBidi" w:hAnsiTheme="majorBidi" w:cstheme="majorBidi"/>
          <w:sz w:val="24"/>
          <w:szCs w:val="24"/>
          <w:lang w:val="en-US"/>
        </w:rPr>
        <w:t>/</w:t>
      </w:r>
      <w:r w:rsidR="00591ABC">
        <w:rPr>
          <w:rFonts w:asciiTheme="majorBidi" w:hAnsiTheme="majorBidi" w:cstheme="majorBidi"/>
          <w:sz w:val="24"/>
          <w:szCs w:val="24"/>
          <w:lang w:val="en-US"/>
        </w:rPr>
        <w:t>10299</w:t>
      </w:r>
      <w:r w:rsidR="00E827D3" w:rsidRPr="00420A13">
        <w:rPr>
          <w:rFonts w:asciiTheme="majorBidi" w:hAnsiTheme="majorBidi" w:cstheme="majorBidi"/>
          <w:sz w:val="24"/>
          <w:szCs w:val="24"/>
          <w:lang w:val="en-US"/>
        </w:rPr>
        <w:t>) received a prescription</w:t>
      </w:r>
      <w:r w:rsidR="00AC241D">
        <w:rPr>
          <w:rFonts w:asciiTheme="majorBidi" w:hAnsiTheme="majorBidi" w:cstheme="majorBidi"/>
          <w:sz w:val="24"/>
          <w:szCs w:val="24"/>
          <w:lang w:val="en-US"/>
        </w:rPr>
        <w:t>,</w:t>
      </w:r>
      <w:r w:rsidR="00AC3AF1" w:rsidRPr="00420A13">
        <w:rPr>
          <w:rFonts w:asciiTheme="majorBidi" w:hAnsiTheme="majorBidi" w:cstheme="majorBidi"/>
          <w:sz w:val="24"/>
          <w:szCs w:val="24"/>
          <w:lang w:val="en-US"/>
        </w:rPr>
        <w:t xml:space="preserve"> </w:t>
      </w:r>
      <w:r w:rsidR="00A31B15" w:rsidRPr="00420A13">
        <w:rPr>
          <w:rFonts w:asciiTheme="majorBidi" w:hAnsiTheme="majorBidi" w:cstheme="majorBidi"/>
          <w:sz w:val="24"/>
          <w:szCs w:val="24"/>
          <w:lang w:val="en-US"/>
        </w:rPr>
        <w:t xml:space="preserve">while </w:t>
      </w:r>
      <w:r w:rsidR="00AF7AED" w:rsidRPr="00420A13">
        <w:rPr>
          <w:rFonts w:asciiTheme="majorBidi" w:hAnsiTheme="majorBidi" w:cstheme="majorBidi"/>
          <w:sz w:val="24"/>
          <w:szCs w:val="24"/>
          <w:lang w:val="en-US"/>
        </w:rPr>
        <w:t>for</w:t>
      </w:r>
      <w:r w:rsidR="00CF3635">
        <w:rPr>
          <w:rFonts w:asciiTheme="majorBidi" w:hAnsiTheme="majorBidi" w:cstheme="majorBidi"/>
          <w:sz w:val="24"/>
          <w:szCs w:val="24"/>
          <w:lang w:val="en-US"/>
        </w:rPr>
        <w:t xml:space="preserve"> </w:t>
      </w:r>
      <w:r w:rsidR="00306500">
        <w:rPr>
          <w:rFonts w:asciiTheme="majorBidi" w:hAnsiTheme="majorBidi" w:cstheme="majorBidi"/>
          <w:sz w:val="24"/>
          <w:szCs w:val="24"/>
          <w:lang w:val="en-US"/>
        </w:rPr>
        <w:t>cases</w:t>
      </w:r>
      <w:r w:rsidR="00E827D3" w:rsidRPr="00420A13">
        <w:rPr>
          <w:rFonts w:asciiTheme="majorBidi" w:hAnsiTheme="majorBidi" w:cstheme="majorBidi"/>
          <w:sz w:val="24"/>
          <w:szCs w:val="24"/>
          <w:lang w:val="en-US"/>
        </w:rPr>
        <w:t xml:space="preserve"> </w:t>
      </w:r>
      <w:r w:rsidR="00CF3635">
        <w:rPr>
          <w:rFonts w:asciiTheme="majorBidi" w:hAnsiTheme="majorBidi" w:cstheme="majorBidi"/>
          <w:sz w:val="24"/>
          <w:szCs w:val="24"/>
          <w:lang w:val="en-US"/>
        </w:rPr>
        <w:t>with a negative test result just 8</w:t>
      </w:r>
      <w:r w:rsidR="00AC241D">
        <w:rPr>
          <w:rFonts w:asciiTheme="majorBidi" w:hAnsiTheme="majorBidi" w:cstheme="majorBidi"/>
          <w:sz w:val="24"/>
          <w:szCs w:val="24"/>
          <w:lang w:val="en-US"/>
        </w:rPr>
        <w:t>.</w:t>
      </w:r>
      <w:r w:rsidR="00CF3635">
        <w:rPr>
          <w:rFonts w:asciiTheme="majorBidi" w:hAnsiTheme="majorBidi" w:cstheme="majorBidi"/>
          <w:sz w:val="24"/>
          <w:szCs w:val="24"/>
          <w:lang w:val="en-US"/>
        </w:rPr>
        <w:t>2% received an antibiotic prescription (605/7415).</w:t>
      </w:r>
    </w:p>
    <w:p w14:paraId="281145E4" w14:textId="33B7CD8A" w:rsidR="00AD10B2" w:rsidRPr="00420A13" w:rsidRDefault="00CF3635" w:rsidP="00785B67">
      <w:pPr>
        <w:autoSpaceDE w:val="0"/>
        <w:autoSpaceDN w:val="0"/>
        <w:adjustRightInd w:val="0"/>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As regarding </w:t>
      </w:r>
      <w:r w:rsidR="00AF4CB2">
        <w:rPr>
          <w:rFonts w:asciiTheme="majorBidi" w:hAnsiTheme="majorBidi" w:cstheme="majorBidi"/>
          <w:sz w:val="24"/>
          <w:szCs w:val="24"/>
          <w:lang w:val="en-US"/>
        </w:rPr>
        <w:t xml:space="preserve">diagnosis </w:t>
      </w:r>
      <w:r w:rsidRPr="00420A13">
        <w:rPr>
          <w:rFonts w:asciiTheme="majorBidi" w:hAnsiTheme="majorBidi" w:cstheme="majorBidi"/>
          <w:sz w:val="24"/>
          <w:szCs w:val="24"/>
          <w:lang w:val="en-US"/>
        </w:rPr>
        <w:t xml:space="preserve">not confirmed by the test, an antibiotic was prescribed in </w:t>
      </w:r>
      <w:r>
        <w:rPr>
          <w:rFonts w:asciiTheme="majorBidi" w:hAnsiTheme="majorBidi" w:cstheme="majorBidi"/>
          <w:sz w:val="24"/>
          <w:szCs w:val="24"/>
          <w:lang w:val="en-US"/>
        </w:rPr>
        <w:t>90</w:t>
      </w:r>
      <w:r w:rsidR="00AC241D">
        <w:rPr>
          <w:rFonts w:asciiTheme="majorBidi" w:hAnsiTheme="majorBidi" w:cstheme="majorBidi"/>
          <w:sz w:val="24"/>
          <w:szCs w:val="24"/>
          <w:lang w:val="en-US"/>
        </w:rPr>
        <w:t>.</w:t>
      </w:r>
      <w:r>
        <w:rPr>
          <w:rFonts w:asciiTheme="majorBidi" w:hAnsiTheme="majorBidi" w:cstheme="majorBidi"/>
          <w:sz w:val="24"/>
          <w:szCs w:val="24"/>
          <w:lang w:val="en-US"/>
        </w:rPr>
        <w:t xml:space="preserve">2 </w:t>
      </w:r>
      <w:r w:rsidRPr="00420A13">
        <w:rPr>
          <w:rFonts w:asciiTheme="majorBidi" w:hAnsiTheme="majorBidi" w:cstheme="majorBidi"/>
          <w:sz w:val="24"/>
          <w:szCs w:val="24"/>
          <w:lang w:val="en-US"/>
        </w:rPr>
        <w:t>%</w:t>
      </w:r>
      <w:r>
        <w:rPr>
          <w:rFonts w:asciiTheme="majorBidi" w:hAnsiTheme="majorBidi" w:cstheme="majorBidi"/>
          <w:sz w:val="24"/>
          <w:szCs w:val="24"/>
          <w:lang w:val="en-US"/>
        </w:rPr>
        <w:t xml:space="preserve"> </w:t>
      </w:r>
      <w:r w:rsidRPr="00420A13">
        <w:rPr>
          <w:rFonts w:asciiTheme="majorBidi" w:hAnsiTheme="majorBidi" w:cstheme="majorBidi"/>
          <w:sz w:val="24"/>
          <w:szCs w:val="24"/>
          <w:lang w:val="en-US"/>
        </w:rPr>
        <w:t xml:space="preserve">of </w:t>
      </w:r>
      <w:ins w:id="53" w:author="ELISA BARBIERI" w:date="2019-05-20T11:53:00Z">
        <w:r w:rsidR="00721C70">
          <w:rPr>
            <w:rFonts w:asciiTheme="majorBidi" w:hAnsiTheme="majorBidi" w:cstheme="majorBidi"/>
            <w:sz w:val="24"/>
            <w:szCs w:val="24"/>
            <w:lang w:val="en-US"/>
          </w:rPr>
          <w:t>GABHS</w:t>
        </w:r>
      </w:ins>
      <w:del w:id="54" w:author="ELISA BARBIERI" w:date="2019-05-20T11:53:00Z">
        <w:r w:rsidR="00AF4CB2" w:rsidDel="00721C70">
          <w:rPr>
            <w:rFonts w:asciiTheme="majorBidi" w:hAnsiTheme="majorBidi" w:cstheme="majorBidi"/>
            <w:sz w:val="24"/>
            <w:szCs w:val="24"/>
            <w:lang w:val="en-US"/>
          </w:rPr>
          <w:delText>streptococcal</w:delText>
        </w:r>
      </w:del>
      <w:r w:rsidR="00AF4CB2">
        <w:rPr>
          <w:rFonts w:asciiTheme="majorBidi" w:hAnsiTheme="majorBidi" w:cstheme="majorBidi"/>
          <w:sz w:val="24"/>
          <w:szCs w:val="24"/>
          <w:lang w:val="en-US"/>
        </w:rPr>
        <w:t xml:space="preserve"> pharyngitis </w:t>
      </w:r>
      <w:r w:rsidRPr="00420A13">
        <w:rPr>
          <w:rFonts w:asciiTheme="majorBidi" w:hAnsiTheme="majorBidi" w:cstheme="majorBidi"/>
          <w:sz w:val="24"/>
          <w:szCs w:val="24"/>
          <w:lang w:val="en-US"/>
        </w:rPr>
        <w:t>(</w:t>
      </w:r>
      <w:r>
        <w:rPr>
          <w:rFonts w:asciiTheme="majorBidi" w:hAnsiTheme="majorBidi" w:cstheme="majorBidi"/>
          <w:sz w:val="24"/>
          <w:szCs w:val="24"/>
          <w:lang w:val="en-US"/>
        </w:rPr>
        <w:t>24922/27630</w:t>
      </w:r>
      <w:r w:rsidRPr="00420A13">
        <w:rPr>
          <w:rFonts w:asciiTheme="majorBidi" w:hAnsiTheme="majorBidi" w:cstheme="majorBidi"/>
          <w:sz w:val="24"/>
          <w:szCs w:val="24"/>
          <w:lang w:val="en-US"/>
        </w:rPr>
        <w:t>)</w:t>
      </w:r>
      <w:r>
        <w:rPr>
          <w:rFonts w:asciiTheme="majorBidi" w:hAnsiTheme="majorBidi" w:cstheme="majorBidi"/>
          <w:sz w:val="24"/>
          <w:szCs w:val="24"/>
          <w:lang w:val="en-US"/>
        </w:rPr>
        <w:t xml:space="preserve"> and </w:t>
      </w:r>
      <w:r w:rsidR="00AF4CB2">
        <w:rPr>
          <w:rFonts w:asciiTheme="majorBidi" w:hAnsiTheme="majorBidi" w:cstheme="majorBidi"/>
          <w:sz w:val="24"/>
          <w:szCs w:val="24"/>
          <w:lang w:val="en-US"/>
        </w:rPr>
        <w:t>in 53</w:t>
      </w:r>
      <w:r w:rsidR="00AC241D">
        <w:rPr>
          <w:rFonts w:asciiTheme="majorBidi" w:hAnsiTheme="majorBidi" w:cstheme="majorBidi"/>
          <w:sz w:val="24"/>
          <w:szCs w:val="24"/>
          <w:lang w:val="en-US"/>
        </w:rPr>
        <w:t>.</w:t>
      </w:r>
      <w:r w:rsidR="00AF4CB2">
        <w:rPr>
          <w:rFonts w:asciiTheme="majorBidi" w:hAnsiTheme="majorBidi" w:cstheme="majorBidi"/>
          <w:sz w:val="24"/>
          <w:szCs w:val="24"/>
          <w:lang w:val="en-US"/>
        </w:rPr>
        <w:t xml:space="preserve">6% (15861/29610) of </w:t>
      </w:r>
      <w:r>
        <w:rPr>
          <w:rFonts w:asciiTheme="majorBidi" w:hAnsiTheme="majorBidi" w:cstheme="majorBidi"/>
          <w:sz w:val="24"/>
          <w:szCs w:val="24"/>
          <w:lang w:val="en-US"/>
        </w:rPr>
        <w:t>non-</w:t>
      </w:r>
      <w:ins w:id="55" w:author="ELISA BARBIERI" w:date="2019-05-20T11:53:00Z">
        <w:r w:rsidR="00721C70" w:rsidRPr="00721C70">
          <w:rPr>
            <w:rFonts w:asciiTheme="majorBidi" w:hAnsiTheme="majorBidi" w:cstheme="majorBidi"/>
            <w:sz w:val="24"/>
            <w:szCs w:val="24"/>
            <w:lang w:val="en-US"/>
          </w:rPr>
          <w:t xml:space="preserve"> </w:t>
        </w:r>
        <w:r w:rsidR="00721C70">
          <w:rPr>
            <w:rFonts w:asciiTheme="majorBidi" w:hAnsiTheme="majorBidi" w:cstheme="majorBidi"/>
            <w:sz w:val="24"/>
            <w:szCs w:val="24"/>
            <w:lang w:val="en-US"/>
          </w:rPr>
          <w:t>GABHS</w:t>
        </w:r>
        <w:r w:rsidR="00721C70" w:rsidDel="00721C70">
          <w:rPr>
            <w:rFonts w:asciiTheme="majorBidi" w:hAnsiTheme="majorBidi" w:cstheme="majorBidi"/>
            <w:sz w:val="24"/>
            <w:szCs w:val="24"/>
            <w:lang w:val="en-US"/>
          </w:rPr>
          <w:t xml:space="preserve"> </w:t>
        </w:r>
      </w:ins>
      <w:del w:id="56" w:author="ELISA BARBIERI" w:date="2019-05-20T11:53:00Z">
        <w:r w:rsidDel="00721C70">
          <w:rPr>
            <w:rFonts w:asciiTheme="majorBidi" w:hAnsiTheme="majorBidi" w:cstheme="majorBidi"/>
            <w:sz w:val="24"/>
            <w:szCs w:val="24"/>
            <w:lang w:val="en-US"/>
          </w:rPr>
          <w:delText xml:space="preserve">streptococcal </w:delText>
        </w:r>
      </w:del>
      <w:r>
        <w:rPr>
          <w:rFonts w:asciiTheme="majorBidi" w:hAnsiTheme="majorBidi" w:cstheme="majorBidi"/>
          <w:sz w:val="24"/>
          <w:szCs w:val="24"/>
          <w:lang w:val="en-US"/>
        </w:rPr>
        <w:t>pharyngitis</w:t>
      </w:r>
      <w:r w:rsidR="00AF4CB2">
        <w:rPr>
          <w:rFonts w:asciiTheme="majorBidi" w:hAnsiTheme="majorBidi" w:cstheme="majorBidi"/>
          <w:sz w:val="24"/>
          <w:szCs w:val="24"/>
          <w:lang w:val="en-US"/>
        </w:rPr>
        <w:t>.</w:t>
      </w:r>
    </w:p>
    <w:p w14:paraId="39B2FB11" w14:textId="574000C5" w:rsidR="00AF25AC" w:rsidRDefault="00E827D3" w:rsidP="00785B67">
      <w:pPr>
        <w:autoSpaceDE w:val="0"/>
        <w:autoSpaceDN w:val="0"/>
        <w:adjustRightInd w:val="0"/>
        <w:spacing w:line="480" w:lineRule="auto"/>
        <w:jc w:val="both"/>
        <w:rPr>
          <w:rFonts w:asciiTheme="majorBidi" w:hAnsiTheme="majorBidi" w:cstheme="majorBidi"/>
          <w:sz w:val="24"/>
          <w:szCs w:val="24"/>
          <w:lang w:val="en-US"/>
        </w:rPr>
      </w:pPr>
      <w:r w:rsidRPr="1CA6E4FD">
        <w:rPr>
          <w:rFonts w:asciiTheme="majorBidi" w:hAnsiTheme="majorBidi" w:cstheme="majorBidi"/>
          <w:sz w:val="24"/>
          <w:szCs w:val="24"/>
          <w:lang w:val="en-US"/>
        </w:rPr>
        <w:t>Moreover, amoxicillin was prescribed in</w:t>
      </w:r>
      <w:r w:rsidR="001F0B73" w:rsidRPr="1CA6E4FD">
        <w:rPr>
          <w:rFonts w:asciiTheme="majorBidi" w:hAnsiTheme="majorBidi" w:cstheme="majorBidi"/>
          <w:sz w:val="24"/>
          <w:szCs w:val="24"/>
          <w:lang w:val="en-US"/>
        </w:rPr>
        <w:t xml:space="preserve"> </w:t>
      </w:r>
      <w:r w:rsidR="00AF4CB2">
        <w:rPr>
          <w:rFonts w:asciiTheme="majorBidi" w:hAnsiTheme="majorBidi" w:cstheme="majorBidi"/>
          <w:sz w:val="24"/>
          <w:szCs w:val="24"/>
          <w:lang w:val="en-US"/>
        </w:rPr>
        <w:t>55</w:t>
      </w:r>
      <w:r w:rsidR="00AC241D">
        <w:rPr>
          <w:rFonts w:asciiTheme="majorBidi" w:hAnsiTheme="majorBidi" w:cstheme="majorBidi"/>
          <w:sz w:val="24"/>
          <w:szCs w:val="24"/>
          <w:lang w:val="en-US"/>
        </w:rPr>
        <w:t>.</w:t>
      </w:r>
      <w:r w:rsidR="00AF4CB2">
        <w:rPr>
          <w:rFonts w:asciiTheme="majorBidi" w:hAnsiTheme="majorBidi" w:cstheme="majorBidi"/>
          <w:sz w:val="24"/>
          <w:szCs w:val="24"/>
          <w:lang w:val="en-US"/>
        </w:rPr>
        <w:t>8</w:t>
      </w:r>
      <w:r w:rsidRPr="1CA6E4FD">
        <w:rPr>
          <w:rFonts w:asciiTheme="majorBidi" w:hAnsiTheme="majorBidi" w:cstheme="majorBidi"/>
          <w:sz w:val="24"/>
          <w:szCs w:val="24"/>
          <w:lang w:val="en-US"/>
        </w:rPr>
        <w:t>%</w:t>
      </w:r>
      <w:r w:rsidR="0027171B">
        <w:rPr>
          <w:rFonts w:asciiTheme="majorBidi" w:hAnsiTheme="majorBidi" w:cstheme="majorBidi"/>
          <w:sz w:val="24"/>
          <w:szCs w:val="24"/>
          <w:lang w:val="en-US"/>
        </w:rPr>
        <w:t xml:space="preserve"> (</w:t>
      </w:r>
      <w:r w:rsidR="00AF4CB2">
        <w:rPr>
          <w:rFonts w:asciiTheme="majorBidi" w:hAnsiTheme="majorBidi" w:cstheme="majorBidi"/>
          <w:sz w:val="24"/>
          <w:szCs w:val="24"/>
          <w:lang w:val="en-US"/>
        </w:rPr>
        <w:t>5438</w:t>
      </w:r>
      <w:r w:rsidR="0027171B">
        <w:rPr>
          <w:rFonts w:asciiTheme="majorBidi" w:hAnsiTheme="majorBidi" w:cstheme="majorBidi"/>
          <w:sz w:val="24"/>
          <w:szCs w:val="24"/>
          <w:lang w:val="en-US"/>
        </w:rPr>
        <w:t>/</w:t>
      </w:r>
      <w:r w:rsidR="00AF4CB2">
        <w:rPr>
          <w:rFonts w:asciiTheme="majorBidi" w:hAnsiTheme="majorBidi" w:cstheme="majorBidi"/>
          <w:sz w:val="24"/>
          <w:szCs w:val="24"/>
          <w:lang w:val="en-US"/>
        </w:rPr>
        <w:t>9749</w:t>
      </w:r>
      <w:r w:rsidR="0027171B">
        <w:rPr>
          <w:rFonts w:asciiTheme="majorBidi" w:hAnsiTheme="majorBidi" w:cstheme="majorBidi"/>
          <w:sz w:val="24"/>
          <w:szCs w:val="24"/>
          <w:lang w:val="en-US"/>
        </w:rPr>
        <w:t>)</w:t>
      </w:r>
      <w:r w:rsidRPr="1CA6E4FD">
        <w:rPr>
          <w:rFonts w:asciiTheme="majorBidi" w:hAnsiTheme="majorBidi" w:cstheme="majorBidi"/>
          <w:sz w:val="24"/>
          <w:szCs w:val="24"/>
          <w:lang w:val="en-US"/>
        </w:rPr>
        <w:t xml:space="preserve"> of pharyngitis </w:t>
      </w:r>
      <w:r w:rsidR="00AF4CB2">
        <w:rPr>
          <w:rFonts w:asciiTheme="majorBidi" w:hAnsiTheme="majorBidi" w:cstheme="majorBidi"/>
          <w:sz w:val="24"/>
          <w:szCs w:val="24"/>
          <w:lang w:val="en-US"/>
        </w:rPr>
        <w:t>with a positive test result</w:t>
      </w:r>
      <w:r w:rsidRPr="1CA6E4FD">
        <w:rPr>
          <w:rFonts w:asciiTheme="majorBidi" w:hAnsiTheme="majorBidi" w:cstheme="majorBidi"/>
          <w:sz w:val="24"/>
          <w:szCs w:val="24"/>
          <w:lang w:val="en-US"/>
        </w:rPr>
        <w:t xml:space="preserve"> versus </w:t>
      </w:r>
      <w:r w:rsidR="002C5766" w:rsidRPr="1CA6E4FD">
        <w:rPr>
          <w:rFonts w:asciiTheme="majorBidi" w:hAnsiTheme="majorBidi" w:cstheme="majorBidi"/>
          <w:sz w:val="24"/>
          <w:szCs w:val="24"/>
          <w:lang w:val="en-US"/>
        </w:rPr>
        <w:t>CV-Amoxicillin</w:t>
      </w:r>
      <w:r w:rsidRPr="1CA6E4FD">
        <w:rPr>
          <w:rFonts w:asciiTheme="majorBidi" w:hAnsiTheme="majorBidi" w:cstheme="majorBidi"/>
          <w:sz w:val="24"/>
          <w:szCs w:val="24"/>
          <w:lang w:val="en-US"/>
        </w:rPr>
        <w:t xml:space="preserve"> and cephalosporins of III generation prescribed in 2</w:t>
      </w:r>
      <w:r w:rsidR="009555F8">
        <w:rPr>
          <w:rFonts w:asciiTheme="majorBidi" w:hAnsiTheme="majorBidi" w:cstheme="majorBidi"/>
          <w:sz w:val="24"/>
          <w:szCs w:val="24"/>
          <w:lang w:val="en-US"/>
        </w:rPr>
        <w:t>4</w:t>
      </w:r>
      <w:r w:rsidRPr="1CA6E4FD">
        <w:rPr>
          <w:rFonts w:asciiTheme="majorBidi" w:hAnsiTheme="majorBidi" w:cstheme="majorBidi"/>
          <w:sz w:val="24"/>
          <w:szCs w:val="24"/>
          <w:lang w:val="en-US"/>
        </w:rPr>
        <w:t>%</w:t>
      </w:r>
      <w:r w:rsidR="0027171B">
        <w:rPr>
          <w:rFonts w:asciiTheme="majorBidi" w:hAnsiTheme="majorBidi" w:cstheme="majorBidi"/>
          <w:sz w:val="24"/>
          <w:szCs w:val="24"/>
          <w:lang w:val="en-US"/>
        </w:rPr>
        <w:t xml:space="preserve"> (</w:t>
      </w:r>
      <w:r w:rsidR="009555F8">
        <w:rPr>
          <w:rFonts w:asciiTheme="majorBidi" w:hAnsiTheme="majorBidi" w:cstheme="majorBidi"/>
          <w:sz w:val="24"/>
          <w:szCs w:val="24"/>
          <w:lang w:val="en-US"/>
        </w:rPr>
        <w:t>2341/9749</w:t>
      </w:r>
      <w:r w:rsidR="0027171B">
        <w:rPr>
          <w:rFonts w:asciiTheme="majorBidi" w:hAnsiTheme="majorBidi" w:cstheme="majorBidi"/>
          <w:sz w:val="24"/>
          <w:szCs w:val="24"/>
          <w:lang w:val="en-US"/>
        </w:rPr>
        <w:t>)</w:t>
      </w:r>
      <w:r w:rsidRPr="1CA6E4FD">
        <w:rPr>
          <w:rFonts w:asciiTheme="majorBidi" w:hAnsiTheme="majorBidi" w:cstheme="majorBidi"/>
          <w:sz w:val="24"/>
          <w:szCs w:val="24"/>
          <w:lang w:val="en-US"/>
        </w:rPr>
        <w:t xml:space="preserve"> and 1</w:t>
      </w:r>
      <w:r w:rsidR="009555F8">
        <w:rPr>
          <w:rFonts w:asciiTheme="majorBidi" w:hAnsiTheme="majorBidi" w:cstheme="majorBidi"/>
          <w:sz w:val="24"/>
          <w:szCs w:val="24"/>
          <w:lang w:val="en-US"/>
        </w:rPr>
        <w:t>1</w:t>
      </w:r>
      <w:r w:rsidR="00BA7AD1">
        <w:rPr>
          <w:rFonts w:asciiTheme="majorBidi" w:hAnsiTheme="majorBidi" w:cstheme="majorBidi"/>
          <w:sz w:val="24"/>
          <w:szCs w:val="24"/>
          <w:lang w:val="en-US"/>
        </w:rPr>
        <w:t>.</w:t>
      </w:r>
      <w:r w:rsidR="009555F8">
        <w:rPr>
          <w:rFonts w:asciiTheme="majorBidi" w:hAnsiTheme="majorBidi" w:cstheme="majorBidi"/>
          <w:sz w:val="24"/>
          <w:szCs w:val="24"/>
          <w:lang w:val="en-US"/>
        </w:rPr>
        <w:t>6</w:t>
      </w:r>
      <w:r w:rsidRPr="1CA6E4FD">
        <w:rPr>
          <w:rFonts w:asciiTheme="majorBidi" w:hAnsiTheme="majorBidi" w:cstheme="majorBidi"/>
          <w:sz w:val="24"/>
          <w:szCs w:val="24"/>
          <w:lang w:val="en-US"/>
        </w:rPr>
        <w:t xml:space="preserve">% </w:t>
      </w:r>
      <w:r w:rsidR="0027171B">
        <w:rPr>
          <w:rFonts w:asciiTheme="majorBidi" w:hAnsiTheme="majorBidi" w:cstheme="majorBidi"/>
          <w:sz w:val="24"/>
          <w:szCs w:val="24"/>
          <w:lang w:val="en-US"/>
        </w:rPr>
        <w:t>(</w:t>
      </w:r>
      <w:r w:rsidR="009555F8">
        <w:rPr>
          <w:rFonts w:asciiTheme="majorBidi" w:hAnsiTheme="majorBidi" w:cstheme="majorBidi"/>
          <w:sz w:val="24"/>
          <w:szCs w:val="24"/>
          <w:lang w:val="en-US"/>
        </w:rPr>
        <w:t>1127/9749</w:t>
      </w:r>
      <w:r w:rsidR="0027171B">
        <w:rPr>
          <w:rFonts w:asciiTheme="majorBidi" w:hAnsiTheme="majorBidi" w:cstheme="majorBidi"/>
          <w:sz w:val="24"/>
          <w:szCs w:val="24"/>
          <w:lang w:val="en-US"/>
        </w:rPr>
        <w:t>)</w:t>
      </w:r>
      <w:r w:rsidR="00782F2F">
        <w:rPr>
          <w:rFonts w:asciiTheme="majorBidi" w:hAnsiTheme="majorBidi" w:cstheme="majorBidi"/>
          <w:sz w:val="24"/>
          <w:szCs w:val="24"/>
          <w:lang w:val="en-US"/>
        </w:rPr>
        <w:t>,</w:t>
      </w:r>
      <w:r w:rsidR="0027171B">
        <w:rPr>
          <w:rFonts w:asciiTheme="majorBidi" w:hAnsiTheme="majorBidi" w:cstheme="majorBidi"/>
          <w:sz w:val="24"/>
          <w:szCs w:val="24"/>
          <w:lang w:val="en-US"/>
        </w:rPr>
        <w:t xml:space="preserve"> </w:t>
      </w:r>
      <w:r w:rsidRPr="1CA6E4FD">
        <w:rPr>
          <w:rFonts w:asciiTheme="majorBidi" w:hAnsiTheme="majorBidi" w:cstheme="majorBidi"/>
          <w:sz w:val="24"/>
          <w:szCs w:val="24"/>
          <w:lang w:val="en-US"/>
        </w:rPr>
        <w:t>respectively.</w:t>
      </w:r>
      <w:r w:rsidR="00AC3AF1" w:rsidRPr="1CA6E4FD">
        <w:rPr>
          <w:rFonts w:asciiTheme="majorBidi" w:hAnsiTheme="majorBidi" w:cstheme="majorBidi"/>
          <w:sz w:val="24"/>
          <w:szCs w:val="24"/>
          <w:lang w:val="en-US"/>
        </w:rPr>
        <w:t xml:space="preserve"> </w:t>
      </w:r>
      <w:r w:rsidRPr="1CA6E4FD">
        <w:rPr>
          <w:rFonts w:asciiTheme="majorBidi" w:hAnsiTheme="majorBidi" w:cstheme="majorBidi"/>
          <w:sz w:val="24"/>
          <w:szCs w:val="24"/>
          <w:lang w:val="en-US"/>
        </w:rPr>
        <w:t xml:space="preserve">The probability </w:t>
      </w:r>
      <w:r w:rsidR="00137ED4" w:rsidRPr="1CA6E4FD">
        <w:rPr>
          <w:rFonts w:asciiTheme="majorBidi" w:hAnsiTheme="majorBidi" w:cstheme="majorBidi"/>
          <w:sz w:val="24"/>
          <w:szCs w:val="24"/>
          <w:lang w:val="en-US"/>
        </w:rPr>
        <w:t xml:space="preserve">of </w:t>
      </w:r>
      <w:r w:rsidRPr="1CA6E4FD">
        <w:rPr>
          <w:rFonts w:asciiTheme="majorBidi" w:hAnsiTheme="majorBidi" w:cstheme="majorBidi"/>
          <w:sz w:val="24"/>
          <w:szCs w:val="24"/>
          <w:lang w:val="en-US"/>
        </w:rPr>
        <w:t xml:space="preserve">having prescribed amoxicillin or </w:t>
      </w:r>
      <w:r w:rsidR="002C5766" w:rsidRPr="1CA6E4FD">
        <w:rPr>
          <w:rFonts w:asciiTheme="majorBidi" w:hAnsiTheme="majorBidi" w:cstheme="majorBidi"/>
          <w:sz w:val="24"/>
          <w:szCs w:val="24"/>
          <w:lang w:val="en-US"/>
        </w:rPr>
        <w:t>CV-Amoxicillin</w:t>
      </w:r>
      <w:r w:rsidR="00054343" w:rsidRPr="1CA6E4FD">
        <w:rPr>
          <w:rFonts w:asciiTheme="majorBidi" w:hAnsiTheme="majorBidi" w:cstheme="majorBidi"/>
          <w:sz w:val="24"/>
          <w:szCs w:val="24"/>
          <w:lang w:val="en-US"/>
        </w:rPr>
        <w:t xml:space="preserve"> </w:t>
      </w:r>
      <w:r w:rsidRPr="1CA6E4FD">
        <w:rPr>
          <w:rFonts w:asciiTheme="majorBidi" w:hAnsiTheme="majorBidi" w:cstheme="majorBidi"/>
          <w:sz w:val="24"/>
          <w:szCs w:val="24"/>
          <w:lang w:val="en-US"/>
        </w:rPr>
        <w:t xml:space="preserve">with a diagnosis of </w:t>
      </w:r>
      <w:ins w:id="57" w:author="ELISA BARBIERI" w:date="2019-05-20T11:58:00Z">
        <w:r w:rsidR="00721C70">
          <w:rPr>
            <w:rFonts w:asciiTheme="majorBidi" w:hAnsiTheme="majorBidi" w:cstheme="majorBidi"/>
            <w:sz w:val="24"/>
            <w:szCs w:val="24"/>
            <w:lang w:val="en-US"/>
          </w:rPr>
          <w:t>GABHS</w:t>
        </w:r>
      </w:ins>
      <w:del w:id="58" w:author="ELISA BARBIERI" w:date="2019-05-20T11:58:00Z">
        <w:r w:rsidRPr="1CA6E4FD" w:rsidDel="00721C70">
          <w:rPr>
            <w:rFonts w:asciiTheme="majorBidi" w:hAnsiTheme="majorBidi" w:cstheme="majorBidi"/>
            <w:sz w:val="24"/>
            <w:szCs w:val="24"/>
            <w:lang w:val="en-US"/>
          </w:rPr>
          <w:delText>streptococcal</w:delText>
        </w:r>
      </w:del>
      <w:r w:rsidRPr="1CA6E4FD">
        <w:rPr>
          <w:rFonts w:asciiTheme="majorBidi" w:hAnsiTheme="majorBidi" w:cstheme="majorBidi"/>
          <w:sz w:val="24"/>
          <w:szCs w:val="24"/>
          <w:lang w:val="en-US"/>
        </w:rPr>
        <w:t xml:space="preserve"> pharyngitis not confirmed by the test was </w:t>
      </w:r>
      <w:r w:rsidR="009555F8">
        <w:rPr>
          <w:rFonts w:asciiTheme="majorBidi" w:hAnsiTheme="majorBidi" w:cstheme="majorBidi"/>
          <w:sz w:val="24"/>
          <w:szCs w:val="24"/>
          <w:lang w:val="en-US"/>
        </w:rPr>
        <w:t>32</w:t>
      </w:r>
      <w:r w:rsidR="00F17838">
        <w:rPr>
          <w:rFonts w:asciiTheme="majorBidi" w:hAnsiTheme="majorBidi" w:cstheme="majorBidi"/>
          <w:sz w:val="24"/>
          <w:szCs w:val="24"/>
          <w:lang w:val="en-US"/>
        </w:rPr>
        <w:t>.</w:t>
      </w:r>
      <w:r w:rsidR="009555F8">
        <w:rPr>
          <w:rFonts w:asciiTheme="majorBidi" w:hAnsiTheme="majorBidi" w:cstheme="majorBidi"/>
          <w:sz w:val="24"/>
          <w:szCs w:val="24"/>
          <w:lang w:val="en-US"/>
        </w:rPr>
        <w:t xml:space="preserve">1 </w:t>
      </w:r>
      <w:r w:rsidRPr="1CA6E4FD">
        <w:rPr>
          <w:rFonts w:asciiTheme="majorBidi" w:hAnsiTheme="majorBidi" w:cstheme="majorBidi"/>
          <w:sz w:val="24"/>
          <w:szCs w:val="24"/>
          <w:lang w:val="en-US"/>
        </w:rPr>
        <w:t xml:space="preserve">% </w:t>
      </w:r>
      <w:r w:rsidR="0027171B">
        <w:rPr>
          <w:rFonts w:asciiTheme="majorBidi" w:hAnsiTheme="majorBidi" w:cstheme="majorBidi"/>
          <w:sz w:val="24"/>
          <w:szCs w:val="24"/>
          <w:lang w:val="en-US"/>
        </w:rPr>
        <w:t>(</w:t>
      </w:r>
      <w:r w:rsidR="009555F8">
        <w:rPr>
          <w:rFonts w:asciiTheme="majorBidi" w:hAnsiTheme="majorBidi" w:cstheme="majorBidi"/>
          <w:sz w:val="24"/>
          <w:szCs w:val="24"/>
          <w:lang w:val="en-US"/>
        </w:rPr>
        <w:t>8004/24922</w:t>
      </w:r>
      <w:r w:rsidR="0027171B">
        <w:rPr>
          <w:rFonts w:asciiTheme="majorBidi" w:hAnsiTheme="majorBidi" w:cstheme="majorBidi"/>
          <w:sz w:val="24"/>
          <w:szCs w:val="24"/>
          <w:lang w:val="en-US"/>
        </w:rPr>
        <w:t xml:space="preserve">) </w:t>
      </w:r>
      <w:r w:rsidRPr="1CA6E4FD">
        <w:rPr>
          <w:rFonts w:asciiTheme="majorBidi" w:hAnsiTheme="majorBidi" w:cstheme="majorBidi"/>
          <w:sz w:val="24"/>
          <w:szCs w:val="24"/>
          <w:lang w:val="en-US"/>
        </w:rPr>
        <w:t xml:space="preserve">and </w:t>
      </w:r>
      <w:r w:rsidR="00782F2F">
        <w:rPr>
          <w:rFonts w:asciiTheme="majorBidi" w:hAnsiTheme="majorBidi" w:cstheme="majorBidi"/>
          <w:sz w:val="24"/>
          <w:szCs w:val="24"/>
          <w:lang w:val="en-US"/>
        </w:rPr>
        <w:t>1</w:t>
      </w:r>
      <w:r w:rsidR="009555F8">
        <w:rPr>
          <w:rFonts w:asciiTheme="majorBidi" w:hAnsiTheme="majorBidi" w:cstheme="majorBidi"/>
          <w:sz w:val="24"/>
          <w:szCs w:val="24"/>
          <w:lang w:val="en-US"/>
        </w:rPr>
        <w:t>6</w:t>
      </w:r>
      <w:r w:rsidR="00AC241D">
        <w:rPr>
          <w:rFonts w:asciiTheme="majorBidi" w:hAnsiTheme="majorBidi" w:cstheme="majorBidi"/>
          <w:sz w:val="24"/>
          <w:szCs w:val="24"/>
          <w:lang w:val="en-US"/>
        </w:rPr>
        <w:t>.</w:t>
      </w:r>
      <w:r w:rsidR="009555F8">
        <w:rPr>
          <w:rFonts w:asciiTheme="majorBidi" w:hAnsiTheme="majorBidi" w:cstheme="majorBidi"/>
          <w:sz w:val="24"/>
          <w:szCs w:val="24"/>
          <w:lang w:val="en-US"/>
        </w:rPr>
        <w:t>1</w:t>
      </w:r>
      <w:r w:rsidRPr="1CA6E4FD">
        <w:rPr>
          <w:rFonts w:asciiTheme="majorBidi" w:hAnsiTheme="majorBidi" w:cstheme="majorBidi"/>
          <w:sz w:val="24"/>
          <w:szCs w:val="24"/>
          <w:lang w:val="en-US"/>
        </w:rPr>
        <w:t>%</w:t>
      </w:r>
      <w:r w:rsidR="0027171B">
        <w:rPr>
          <w:rFonts w:asciiTheme="majorBidi" w:hAnsiTheme="majorBidi" w:cstheme="majorBidi"/>
          <w:sz w:val="24"/>
          <w:szCs w:val="24"/>
          <w:lang w:val="en-US"/>
        </w:rPr>
        <w:t xml:space="preserve"> (</w:t>
      </w:r>
      <w:r w:rsidR="009555F8">
        <w:rPr>
          <w:rFonts w:asciiTheme="majorBidi" w:hAnsiTheme="majorBidi" w:cstheme="majorBidi"/>
          <w:sz w:val="24"/>
          <w:szCs w:val="24"/>
          <w:lang w:val="en-US"/>
        </w:rPr>
        <w:t>4022/24922</w:t>
      </w:r>
      <w:r w:rsidR="0027171B">
        <w:rPr>
          <w:rFonts w:asciiTheme="majorBidi" w:hAnsiTheme="majorBidi" w:cstheme="majorBidi"/>
          <w:sz w:val="24"/>
          <w:szCs w:val="24"/>
          <w:lang w:val="en-US"/>
        </w:rPr>
        <w:t>)</w:t>
      </w:r>
      <w:r w:rsidRPr="1CA6E4FD">
        <w:rPr>
          <w:rFonts w:asciiTheme="majorBidi" w:hAnsiTheme="majorBidi" w:cstheme="majorBidi"/>
          <w:sz w:val="24"/>
          <w:szCs w:val="24"/>
          <w:lang w:val="en-US"/>
        </w:rPr>
        <w:t>, respectively</w:t>
      </w:r>
      <w:r w:rsidR="00541683">
        <w:rPr>
          <w:rFonts w:asciiTheme="majorBidi" w:hAnsiTheme="majorBidi" w:cstheme="majorBidi"/>
          <w:sz w:val="24"/>
          <w:szCs w:val="24"/>
          <w:lang w:val="en-US"/>
        </w:rPr>
        <w:t xml:space="preserve"> (</w:t>
      </w:r>
      <w:r w:rsidR="00541683" w:rsidRPr="00F17838">
        <w:rPr>
          <w:rFonts w:asciiTheme="majorBidi" w:hAnsiTheme="majorBidi" w:cstheme="majorBidi"/>
          <w:b/>
          <w:sz w:val="24"/>
          <w:szCs w:val="24"/>
          <w:lang w:val="en-US"/>
        </w:rPr>
        <w:t>Table 3</w:t>
      </w:r>
      <w:r w:rsidR="00541683">
        <w:rPr>
          <w:rFonts w:asciiTheme="majorBidi" w:hAnsiTheme="majorBidi" w:cstheme="majorBidi"/>
          <w:sz w:val="24"/>
          <w:szCs w:val="24"/>
          <w:lang w:val="en-US"/>
        </w:rPr>
        <w:t>)</w:t>
      </w:r>
      <w:r w:rsidRPr="1CA6E4FD">
        <w:rPr>
          <w:rFonts w:asciiTheme="majorBidi" w:hAnsiTheme="majorBidi" w:cstheme="majorBidi"/>
          <w:sz w:val="24"/>
          <w:szCs w:val="24"/>
          <w:lang w:val="en-US"/>
        </w:rPr>
        <w:t>.</w:t>
      </w:r>
    </w:p>
    <w:p w14:paraId="16AC16CC" w14:textId="5149CDAF" w:rsidR="00990459" w:rsidRDefault="00E827D3" w:rsidP="00785B67">
      <w:pPr>
        <w:autoSpaceDE w:val="0"/>
        <w:autoSpaceDN w:val="0"/>
        <w:adjustRightInd w:val="0"/>
        <w:spacing w:line="480" w:lineRule="auto"/>
        <w:jc w:val="both"/>
        <w:rPr>
          <w:rFonts w:asciiTheme="majorBidi" w:hAnsiTheme="majorBidi" w:cstheme="majorBidi"/>
          <w:sz w:val="24"/>
          <w:szCs w:val="24"/>
          <w:lang w:val="en-US"/>
        </w:rPr>
      </w:pPr>
      <w:r w:rsidRPr="00420A13">
        <w:rPr>
          <w:rFonts w:asciiTheme="majorBidi" w:hAnsiTheme="majorBidi" w:cstheme="majorBidi"/>
          <w:sz w:val="24"/>
          <w:szCs w:val="24"/>
          <w:lang w:val="en-US"/>
        </w:rPr>
        <w:t>Patients diagnosed with non-</w:t>
      </w:r>
      <w:ins w:id="59" w:author="ELISA BARBIERI" w:date="2019-05-20T11:58:00Z">
        <w:r w:rsidR="0003337F" w:rsidRPr="0003337F">
          <w:rPr>
            <w:rFonts w:asciiTheme="majorBidi" w:hAnsiTheme="majorBidi" w:cstheme="majorBidi"/>
            <w:sz w:val="24"/>
            <w:szCs w:val="24"/>
            <w:lang w:val="en-US"/>
          </w:rPr>
          <w:t xml:space="preserve"> </w:t>
        </w:r>
        <w:r w:rsidR="0003337F">
          <w:rPr>
            <w:rFonts w:asciiTheme="majorBidi" w:hAnsiTheme="majorBidi" w:cstheme="majorBidi"/>
            <w:sz w:val="24"/>
            <w:szCs w:val="24"/>
            <w:lang w:val="en-US"/>
          </w:rPr>
          <w:t>GABHS</w:t>
        </w:r>
      </w:ins>
      <w:del w:id="60" w:author="ELISA BARBIERI" w:date="2019-05-20T11:58:00Z">
        <w:r w:rsidRPr="00420A13" w:rsidDel="0003337F">
          <w:rPr>
            <w:rFonts w:asciiTheme="majorBidi" w:hAnsiTheme="majorBidi" w:cstheme="majorBidi"/>
            <w:sz w:val="24"/>
            <w:szCs w:val="24"/>
            <w:lang w:val="en-US"/>
          </w:rPr>
          <w:delText>streptococcal</w:delText>
        </w:r>
      </w:del>
      <w:r w:rsidRPr="00420A13">
        <w:rPr>
          <w:rFonts w:asciiTheme="majorBidi" w:hAnsiTheme="majorBidi" w:cstheme="majorBidi"/>
          <w:sz w:val="24"/>
          <w:szCs w:val="24"/>
          <w:lang w:val="en-US"/>
        </w:rPr>
        <w:t xml:space="preserve"> pharyngitis, </w:t>
      </w:r>
      <w:r w:rsidR="000D3445" w:rsidRPr="00420A13">
        <w:rPr>
          <w:rFonts w:asciiTheme="majorBidi" w:hAnsiTheme="majorBidi" w:cstheme="majorBidi"/>
          <w:sz w:val="24"/>
          <w:szCs w:val="24"/>
          <w:lang w:val="en-US"/>
        </w:rPr>
        <w:t>regardless of the strep test</w:t>
      </w:r>
      <w:r w:rsidRPr="00420A13">
        <w:rPr>
          <w:rFonts w:asciiTheme="majorBidi" w:hAnsiTheme="majorBidi" w:cstheme="majorBidi"/>
          <w:sz w:val="24"/>
          <w:szCs w:val="24"/>
          <w:lang w:val="en-US"/>
        </w:rPr>
        <w:t xml:space="preserve">, received </w:t>
      </w:r>
      <w:r w:rsidR="002C5766" w:rsidRPr="00420A13">
        <w:rPr>
          <w:rFonts w:asciiTheme="majorBidi" w:hAnsiTheme="majorBidi" w:cstheme="majorBidi"/>
          <w:sz w:val="24"/>
          <w:szCs w:val="24"/>
          <w:lang w:val="en-US"/>
        </w:rPr>
        <w:t>CV-Amoxicillin</w:t>
      </w:r>
      <w:r w:rsidRPr="00420A13">
        <w:rPr>
          <w:rFonts w:asciiTheme="majorBidi" w:hAnsiTheme="majorBidi" w:cstheme="majorBidi"/>
          <w:sz w:val="24"/>
          <w:szCs w:val="24"/>
          <w:lang w:val="en-US"/>
        </w:rPr>
        <w:t xml:space="preserve"> in</w:t>
      </w:r>
      <w:r w:rsidR="00990459">
        <w:rPr>
          <w:rFonts w:asciiTheme="majorBidi" w:hAnsiTheme="majorBidi" w:cstheme="majorBidi"/>
          <w:sz w:val="24"/>
          <w:szCs w:val="24"/>
          <w:lang w:val="en-US"/>
        </w:rPr>
        <w:t xml:space="preserve"> </w:t>
      </w:r>
      <w:r w:rsidR="009555F8">
        <w:rPr>
          <w:rFonts w:asciiTheme="majorBidi" w:hAnsiTheme="majorBidi" w:cstheme="majorBidi"/>
          <w:sz w:val="24"/>
          <w:szCs w:val="24"/>
          <w:lang w:val="en-US"/>
        </w:rPr>
        <w:t>30</w:t>
      </w:r>
      <w:r w:rsidR="00F17838">
        <w:rPr>
          <w:rFonts w:asciiTheme="majorBidi" w:hAnsiTheme="majorBidi" w:cstheme="majorBidi"/>
          <w:sz w:val="24"/>
          <w:szCs w:val="24"/>
          <w:lang w:val="en-US"/>
        </w:rPr>
        <w:t>.</w:t>
      </w:r>
      <w:r w:rsidR="009555F8">
        <w:rPr>
          <w:rFonts w:asciiTheme="majorBidi" w:hAnsiTheme="majorBidi" w:cstheme="majorBidi"/>
          <w:sz w:val="24"/>
          <w:szCs w:val="24"/>
          <w:lang w:val="en-US"/>
        </w:rPr>
        <w:t>6</w:t>
      </w:r>
      <w:r w:rsidRPr="00420A13">
        <w:rPr>
          <w:rFonts w:asciiTheme="majorBidi" w:hAnsiTheme="majorBidi" w:cstheme="majorBidi"/>
          <w:sz w:val="24"/>
          <w:szCs w:val="24"/>
          <w:lang w:val="en-US"/>
        </w:rPr>
        <w:t>%</w:t>
      </w:r>
      <w:r w:rsidR="00782F2F">
        <w:rPr>
          <w:rFonts w:asciiTheme="majorBidi" w:hAnsiTheme="majorBidi" w:cstheme="majorBidi"/>
          <w:sz w:val="24"/>
          <w:szCs w:val="24"/>
          <w:lang w:val="en-US"/>
        </w:rPr>
        <w:t xml:space="preserve"> (</w:t>
      </w:r>
      <w:r w:rsidR="009555F8">
        <w:rPr>
          <w:rFonts w:asciiTheme="majorBidi" w:hAnsiTheme="majorBidi" w:cstheme="majorBidi"/>
          <w:sz w:val="24"/>
          <w:szCs w:val="24"/>
          <w:lang w:val="en-US"/>
        </w:rPr>
        <w:t>4856/15861</w:t>
      </w:r>
      <w:r w:rsidR="00782F2F">
        <w:rPr>
          <w:rFonts w:asciiTheme="majorBidi" w:hAnsiTheme="majorBidi" w:cstheme="majorBidi"/>
          <w:sz w:val="24"/>
          <w:szCs w:val="24"/>
          <w:lang w:val="en-US"/>
        </w:rPr>
        <w:t>)</w:t>
      </w:r>
      <w:r w:rsidRPr="00420A13">
        <w:rPr>
          <w:rFonts w:asciiTheme="majorBidi" w:hAnsiTheme="majorBidi" w:cstheme="majorBidi"/>
          <w:sz w:val="24"/>
          <w:szCs w:val="24"/>
          <w:lang w:val="en-US"/>
        </w:rPr>
        <w:t xml:space="preserve"> of cases and</w:t>
      </w:r>
      <w:r w:rsidR="009C0EFB" w:rsidRPr="00420A13">
        <w:rPr>
          <w:rFonts w:asciiTheme="majorBidi" w:hAnsiTheme="majorBidi" w:cstheme="majorBidi"/>
          <w:sz w:val="24"/>
          <w:szCs w:val="24"/>
          <w:lang w:val="en-US"/>
        </w:rPr>
        <w:t xml:space="preserve"> </w:t>
      </w:r>
      <w:r w:rsidRPr="00420A13">
        <w:rPr>
          <w:rFonts w:asciiTheme="majorBidi" w:hAnsiTheme="majorBidi" w:cstheme="majorBidi"/>
          <w:sz w:val="24"/>
          <w:szCs w:val="24"/>
          <w:lang w:val="en-US"/>
        </w:rPr>
        <w:t xml:space="preserve">cephalosporins of </w:t>
      </w:r>
      <w:r w:rsidR="00967D92">
        <w:rPr>
          <w:rFonts w:asciiTheme="majorBidi" w:hAnsiTheme="majorBidi" w:cstheme="majorBidi"/>
          <w:sz w:val="24"/>
          <w:szCs w:val="24"/>
          <w:lang w:val="en-US"/>
        </w:rPr>
        <w:t xml:space="preserve">II and </w:t>
      </w:r>
      <w:r w:rsidRPr="00420A13">
        <w:rPr>
          <w:rFonts w:asciiTheme="majorBidi" w:hAnsiTheme="majorBidi" w:cstheme="majorBidi"/>
          <w:sz w:val="24"/>
          <w:szCs w:val="24"/>
          <w:lang w:val="en-US"/>
        </w:rPr>
        <w:t>III</w:t>
      </w:r>
      <w:r w:rsidR="00967D92">
        <w:rPr>
          <w:rFonts w:asciiTheme="majorBidi" w:hAnsiTheme="majorBidi" w:cstheme="majorBidi"/>
          <w:sz w:val="24"/>
          <w:szCs w:val="24"/>
          <w:lang w:val="en-US"/>
        </w:rPr>
        <w:t>/IV</w:t>
      </w:r>
      <w:r w:rsidRPr="00420A13">
        <w:rPr>
          <w:rFonts w:asciiTheme="majorBidi" w:hAnsiTheme="majorBidi" w:cstheme="majorBidi"/>
          <w:sz w:val="24"/>
          <w:szCs w:val="24"/>
          <w:lang w:val="en-US"/>
        </w:rPr>
        <w:t xml:space="preserve"> generation in about</w:t>
      </w:r>
      <w:r w:rsidR="00F351FD" w:rsidRPr="00420A13">
        <w:rPr>
          <w:rFonts w:asciiTheme="majorBidi" w:hAnsiTheme="majorBidi" w:cstheme="majorBidi"/>
          <w:sz w:val="24"/>
          <w:szCs w:val="24"/>
          <w:lang w:val="en-US"/>
        </w:rPr>
        <w:t xml:space="preserve"> </w:t>
      </w:r>
      <w:r w:rsidR="00967D92">
        <w:rPr>
          <w:rFonts w:asciiTheme="majorBidi" w:hAnsiTheme="majorBidi" w:cstheme="majorBidi"/>
          <w:sz w:val="24"/>
          <w:szCs w:val="24"/>
          <w:lang w:val="en-US"/>
        </w:rPr>
        <w:t>11</w:t>
      </w:r>
      <w:r w:rsidR="00F17838">
        <w:rPr>
          <w:rFonts w:asciiTheme="majorBidi" w:hAnsiTheme="majorBidi" w:cstheme="majorBidi"/>
          <w:sz w:val="24"/>
          <w:szCs w:val="24"/>
          <w:lang w:val="en-US"/>
        </w:rPr>
        <w:t>.</w:t>
      </w:r>
      <w:r w:rsidR="009555F8">
        <w:rPr>
          <w:rFonts w:asciiTheme="majorBidi" w:hAnsiTheme="majorBidi" w:cstheme="majorBidi"/>
          <w:sz w:val="24"/>
          <w:szCs w:val="24"/>
          <w:lang w:val="en-US"/>
        </w:rPr>
        <w:t xml:space="preserve">6 </w:t>
      </w:r>
      <w:r w:rsidRPr="00420A13">
        <w:rPr>
          <w:rFonts w:asciiTheme="majorBidi" w:hAnsiTheme="majorBidi" w:cstheme="majorBidi"/>
          <w:sz w:val="24"/>
          <w:szCs w:val="24"/>
          <w:lang w:val="en-US"/>
        </w:rPr>
        <w:t>%</w:t>
      </w:r>
      <w:r w:rsidR="00782F2F">
        <w:rPr>
          <w:rFonts w:asciiTheme="majorBidi" w:hAnsiTheme="majorBidi" w:cstheme="majorBidi"/>
          <w:sz w:val="24"/>
          <w:szCs w:val="24"/>
          <w:lang w:val="en-US"/>
        </w:rPr>
        <w:t xml:space="preserve"> (</w:t>
      </w:r>
      <w:r w:rsidR="00967D92">
        <w:rPr>
          <w:rFonts w:asciiTheme="majorBidi" w:hAnsiTheme="majorBidi" w:cstheme="majorBidi"/>
          <w:sz w:val="24"/>
          <w:szCs w:val="24"/>
          <w:lang w:val="en-US"/>
        </w:rPr>
        <w:t>18</w:t>
      </w:r>
      <w:r w:rsidR="009555F8">
        <w:rPr>
          <w:rFonts w:asciiTheme="majorBidi" w:hAnsiTheme="majorBidi" w:cstheme="majorBidi"/>
          <w:sz w:val="24"/>
          <w:szCs w:val="24"/>
          <w:lang w:val="en-US"/>
        </w:rPr>
        <w:t>3</w:t>
      </w:r>
      <w:r w:rsidR="00967D92">
        <w:rPr>
          <w:rFonts w:asciiTheme="majorBidi" w:hAnsiTheme="majorBidi" w:cstheme="majorBidi"/>
          <w:sz w:val="24"/>
          <w:szCs w:val="24"/>
          <w:lang w:val="en-US"/>
        </w:rPr>
        <w:t>5/</w:t>
      </w:r>
      <w:r w:rsidR="009555F8">
        <w:rPr>
          <w:rFonts w:asciiTheme="majorBidi" w:hAnsiTheme="majorBidi" w:cstheme="majorBidi"/>
          <w:sz w:val="24"/>
          <w:szCs w:val="24"/>
          <w:lang w:val="en-US"/>
        </w:rPr>
        <w:t>15861</w:t>
      </w:r>
      <w:r w:rsidR="00967D92">
        <w:rPr>
          <w:rFonts w:asciiTheme="majorBidi" w:hAnsiTheme="majorBidi" w:cstheme="majorBidi"/>
          <w:sz w:val="24"/>
          <w:szCs w:val="24"/>
          <w:lang w:val="en-US"/>
        </w:rPr>
        <w:t>)</w:t>
      </w:r>
      <w:r w:rsidRPr="00420A13">
        <w:rPr>
          <w:rFonts w:asciiTheme="majorBidi" w:hAnsiTheme="majorBidi" w:cstheme="majorBidi"/>
          <w:sz w:val="24"/>
          <w:szCs w:val="24"/>
          <w:lang w:val="en-US"/>
        </w:rPr>
        <w:t xml:space="preserve"> and 28</w:t>
      </w:r>
      <w:r w:rsidR="00F17838">
        <w:rPr>
          <w:rFonts w:asciiTheme="majorBidi" w:hAnsiTheme="majorBidi" w:cstheme="majorBidi"/>
          <w:sz w:val="24"/>
          <w:szCs w:val="24"/>
          <w:lang w:val="en-US"/>
        </w:rPr>
        <w:t>.</w:t>
      </w:r>
      <w:r w:rsidR="009555F8">
        <w:rPr>
          <w:rFonts w:asciiTheme="majorBidi" w:hAnsiTheme="majorBidi" w:cstheme="majorBidi"/>
          <w:sz w:val="24"/>
          <w:szCs w:val="24"/>
          <w:lang w:val="en-US"/>
        </w:rPr>
        <w:t xml:space="preserve">1 </w:t>
      </w:r>
      <w:r w:rsidRPr="00420A13">
        <w:rPr>
          <w:rFonts w:asciiTheme="majorBidi" w:hAnsiTheme="majorBidi" w:cstheme="majorBidi"/>
          <w:sz w:val="24"/>
          <w:szCs w:val="24"/>
          <w:lang w:val="en-US"/>
        </w:rPr>
        <w:t xml:space="preserve">% </w:t>
      </w:r>
      <w:r w:rsidR="00967D92">
        <w:rPr>
          <w:rFonts w:asciiTheme="majorBidi" w:hAnsiTheme="majorBidi" w:cstheme="majorBidi"/>
          <w:sz w:val="24"/>
          <w:szCs w:val="24"/>
          <w:lang w:val="en-US"/>
        </w:rPr>
        <w:t>(4</w:t>
      </w:r>
      <w:r w:rsidR="009555F8">
        <w:rPr>
          <w:rFonts w:asciiTheme="majorBidi" w:hAnsiTheme="majorBidi" w:cstheme="majorBidi"/>
          <w:sz w:val="24"/>
          <w:szCs w:val="24"/>
          <w:lang w:val="en-US"/>
        </w:rPr>
        <w:t>458</w:t>
      </w:r>
      <w:r w:rsidR="00967D92">
        <w:rPr>
          <w:rFonts w:asciiTheme="majorBidi" w:hAnsiTheme="majorBidi" w:cstheme="majorBidi"/>
          <w:sz w:val="24"/>
          <w:szCs w:val="24"/>
          <w:lang w:val="en-US"/>
        </w:rPr>
        <w:t>/</w:t>
      </w:r>
      <w:r w:rsidR="009555F8">
        <w:rPr>
          <w:rFonts w:asciiTheme="majorBidi" w:hAnsiTheme="majorBidi" w:cstheme="majorBidi"/>
          <w:sz w:val="24"/>
          <w:szCs w:val="24"/>
          <w:lang w:val="en-US"/>
        </w:rPr>
        <w:t>15861</w:t>
      </w:r>
      <w:r w:rsidR="00967D92">
        <w:rPr>
          <w:rFonts w:asciiTheme="majorBidi" w:hAnsiTheme="majorBidi" w:cstheme="majorBidi"/>
          <w:sz w:val="24"/>
          <w:szCs w:val="24"/>
          <w:lang w:val="en-US"/>
        </w:rPr>
        <w:t xml:space="preserve">) </w:t>
      </w:r>
      <w:r w:rsidRPr="00420A13">
        <w:rPr>
          <w:rFonts w:asciiTheme="majorBidi" w:hAnsiTheme="majorBidi" w:cstheme="majorBidi"/>
          <w:sz w:val="24"/>
          <w:szCs w:val="24"/>
          <w:lang w:val="en-US"/>
        </w:rPr>
        <w:t>of the diagnosis; the rate of amoxicillin prescription alone for non-</w:t>
      </w:r>
      <w:ins w:id="61" w:author="ELISA BARBIERI" w:date="2019-05-20T11:58:00Z">
        <w:r w:rsidR="0003337F" w:rsidRPr="0003337F">
          <w:rPr>
            <w:rFonts w:asciiTheme="majorBidi" w:hAnsiTheme="majorBidi" w:cstheme="majorBidi"/>
            <w:sz w:val="24"/>
            <w:szCs w:val="24"/>
            <w:lang w:val="en-US"/>
          </w:rPr>
          <w:t xml:space="preserve"> </w:t>
        </w:r>
        <w:r w:rsidR="0003337F">
          <w:rPr>
            <w:rFonts w:asciiTheme="majorBidi" w:hAnsiTheme="majorBidi" w:cstheme="majorBidi"/>
            <w:sz w:val="24"/>
            <w:szCs w:val="24"/>
            <w:lang w:val="en-US"/>
          </w:rPr>
          <w:t>GABHS</w:t>
        </w:r>
      </w:ins>
      <w:del w:id="62" w:author="ELISA BARBIERI" w:date="2019-05-20T11:58:00Z">
        <w:r w:rsidRPr="00420A13" w:rsidDel="0003337F">
          <w:rPr>
            <w:rFonts w:asciiTheme="majorBidi" w:hAnsiTheme="majorBidi" w:cstheme="majorBidi"/>
            <w:sz w:val="24"/>
            <w:szCs w:val="24"/>
            <w:lang w:val="en-US"/>
          </w:rPr>
          <w:delText>streptococcal</w:delText>
        </w:r>
      </w:del>
      <w:r w:rsidRPr="00420A13">
        <w:rPr>
          <w:rFonts w:asciiTheme="majorBidi" w:hAnsiTheme="majorBidi" w:cstheme="majorBidi"/>
          <w:sz w:val="24"/>
          <w:szCs w:val="24"/>
          <w:lang w:val="en-US"/>
        </w:rPr>
        <w:t xml:space="preserve"> diagnosis not confirmed by the test was</w:t>
      </w:r>
      <w:r w:rsidR="00711451">
        <w:rPr>
          <w:rFonts w:asciiTheme="majorBidi" w:hAnsiTheme="majorBidi" w:cstheme="majorBidi"/>
          <w:sz w:val="24"/>
          <w:szCs w:val="24"/>
          <w:lang w:val="en-US"/>
        </w:rPr>
        <w:t xml:space="preserve"> </w:t>
      </w:r>
      <w:r w:rsidR="00541683">
        <w:rPr>
          <w:rFonts w:asciiTheme="majorBidi" w:hAnsiTheme="majorBidi" w:cstheme="majorBidi"/>
          <w:sz w:val="24"/>
          <w:szCs w:val="24"/>
          <w:lang w:val="en-US"/>
        </w:rPr>
        <w:t>18</w:t>
      </w:r>
      <w:r w:rsidR="00F17838">
        <w:rPr>
          <w:rFonts w:asciiTheme="majorBidi" w:hAnsiTheme="majorBidi" w:cstheme="majorBidi"/>
          <w:sz w:val="24"/>
          <w:szCs w:val="24"/>
          <w:lang w:val="en-US"/>
        </w:rPr>
        <w:t>.</w:t>
      </w:r>
      <w:r w:rsidR="00541683">
        <w:rPr>
          <w:rFonts w:asciiTheme="majorBidi" w:hAnsiTheme="majorBidi" w:cstheme="majorBidi"/>
          <w:sz w:val="24"/>
          <w:szCs w:val="24"/>
          <w:lang w:val="en-US"/>
        </w:rPr>
        <w:t xml:space="preserve">6 </w:t>
      </w:r>
      <w:r w:rsidRPr="00420A13">
        <w:rPr>
          <w:rFonts w:asciiTheme="majorBidi" w:hAnsiTheme="majorBidi" w:cstheme="majorBidi"/>
          <w:sz w:val="24"/>
          <w:szCs w:val="24"/>
          <w:lang w:val="en-US"/>
        </w:rPr>
        <w:t>%</w:t>
      </w:r>
      <w:r w:rsidR="00967D92">
        <w:rPr>
          <w:rFonts w:asciiTheme="majorBidi" w:hAnsiTheme="majorBidi" w:cstheme="majorBidi"/>
          <w:sz w:val="24"/>
          <w:szCs w:val="24"/>
          <w:lang w:val="en-US"/>
        </w:rPr>
        <w:t xml:space="preserve"> (</w:t>
      </w:r>
      <w:r w:rsidR="00541683">
        <w:rPr>
          <w:rFonts w:asciiTheme="majorBidi" w:hAnsiTheme="majorBidi" w:cstheme="majorBidi"/>
          <w:sz w:val="24"/>
          <w:szCs w:val="24"/>
          <w:lang w:val="en-US"/>
        </w:rPr>
        <w:t>2944/15861</w:t>
      </w:r>
      <w:r w:rsidR="00967D92">
        <w:rPr>
          <w:rFonts w:asciiTheme="majorBidi" w:hAnsiTheme="majorBidi" w:cstheme="majorBidi"/>
          <w:sz w:val="24"/>
          <w:szCs w:val="24"/>
          <w:lang w:val="en-US"/>
        </w:rPr>
        <w:t>)</w:t>
      </w:r>
      <w:r w:rsidRPr="00420A13">
        <w:rPr>
          <w:rFonts w:asciiTheme="majorBidi" w:hAnsiTheme="majorBidi" w:cstheme="majorBidi"/>
          <w:sz w:val="24"/>
          <w:szCs w:val="24"/>
          <w:lang w:val="en-US"/>
        </w:rPr>
        <w:t xml:space="preserve"> (</w:t>
      </w:r>
      <w:r w:rsidRPr="00420A13">
        <w:rPr>
          <w:rFonts w:asciiTheme="majorBidi" w:hAnsiTheme="majorBidi" w:cstheme="majorBidi"/>
          <w:b/>
          <w:sz w:val="24"/>
          <w:szCs w:val="24"/>
          <w:lang w:val="en-US"/>
        </w:rPr>
        <w:t xml:space="preserve">Table </w:t>
      </w:r>
      <w:r w:rsidR="00541683">
        <w:rPr>
          <w:rFonts w:asciiTheme="majorBidi" w:hAnsiTheme="majorBidi" w:cstheme="majorBidi"/>
          <w:b/>
          <w:sz w:val="24"/>
          <w:szCs w:val="24"/>
          <w:lang w:val="en-US"/>
        </w:rPr>
        <w:t>4</w:t>
      </w:r>
      <w:r w:rsidRPr="00420A13">
        <w:rPr>
          <w:rFonts w:asciiTheme="majorBidi" w:hAnsiTheme="majorBidi" w:cstheme="majorBidi"/>
          <w:sz w:val="24"/>
          <w:szCs w:val="24"/>
          <w:lang w:val="en-US"/>
        </w:rPr>
        <w:t>).</w:t>
      </w:r>
    </w:p>
    <w:p w14:paraId="0AF7CEDE" w14:textId="15C74998" w:rsidR="004C6E6A" w:rsidRPr="00420A13" w:rsidRDefault="00E827D3" w:rsidP="00785B67">
      <w:pPr>
        <w:autoSpaceDE w:val="0"/>
        <w:autoSpaceDN w:val="0"/>
        <w:adjustRightInd w:val="0"/>
        <w:spacing w:line="480" w:lineRule="auto"/>
        <w:jc w:val="both"/>
        <w:rPr>
          <w:rFonts w:asciiTheme="majorBidi" w:hAnsiTheme="majorBidi" w:cstheme="majorBidi"/>
          <w:b/>
          <w:sz w:val="24"/>
          <w:szCs w:val="24"/>
          <w:lang w:val="en-US"/>
        </w:rPr>
      </w:pPr>
      <w:r w:rsidRPr="00420A13">
        <w:rPr>
          <w:rFonts w:asciiTheme="majorBidi" w:hAnsiTheme="majorBidi" w:cstheme="majorBidi"/>
          <w:b/>
          <w:sz w:val="24"/>
          <w:szCs w:val="24"/>
          <w:lang w:val="en-US"/>
        </w:rPr>
        <w:t>Discussion</w:t>
      </w:r>
    </w:p>
    <w:p w14:paraId="3BA2D8A5" w14:textId="1A5F503E" w:rsidR="00C5399D" w:rsidRPr="00AF124E" w:rsidRDefault="00C5399D" w:rsidP="00785B67">
      <w:pPr>
        <w:autoSpaceDE w:val="0"/>
        <w:autoSpaceDN w:val="0"/>
        <w:adjustRightInd w:val="0"/>
        <w:spacing w:line="480" w:lineRule="auto"/>
        <w:jc w:val="both"/>
        <w:rPr>
          <w:rFonts w:asciiTheme="majorBidi" w:hAnsiTheme="majorBidi" w:cstheme="majorBidi"/>
          <w:sz w:val="24"/>
          <w:szCs w:val="24"/>
          <w:lang w:val="en-US"/>
        </w:rPr>
      </w:pPr>
      <w:r w:rsidRPr="1CA6E4FD">
        <w:rPr>
          <w:rFonts w:asciiTheme="majorBidi" w:hAnsiTheme="majorBidi" w:cstheme="majorBidi"/>
          <w:sz w:val="24"/>
          <w:szCs w:val="24"/>
          <w:lang w:val="en-US"/>
        </w:rPr>
        <w:t xml:space="preserve">This study provides interesting insight </w:t>
      </w:r>
      <w:r w:rsidR="004403A0">
        <w:rPr>
          <w:rFonts w:asciiTheme="majorBidi" w:hAnsiTheme="majorBidi" w:cstheme="majorBidi"/>
          <w:sz w:val="24"/>
          <w:szCs w:val="24"/>
          <w:lang w:val="en-US"/>
        </w:rPr>
        <w:t xml:space="preserve">into paediatric </w:t>
      </w:r>
      <w:r w:rsidRPr="1CA6E4FD">
        <w:rPr>
          <w:rFonts w:asciiTheme="majorBidi" w:hAnsiTheme="majorBidi" w:cstheme="majorBidi"/>
          <w:sz w:val="24"/>
          <w:szCs w:val="24"/>
          <w:lang w:val="en-US"/>
        </w:rPr>
        <w:t xml:space="preserve">antibiotic prescriptions at </w:t>
      </w:r>
      <w:r w:rsidR="004403A0">
        <w:rPr>
          <w:rFonts w:asciiTheme="majorBidi" w:hAnsiTheme="majorBidi" w:cstheme="majorBidi"/>
          <w:sz w:val="24"/>
          <w:szCs w:val="24"/>
          <w:lang w:val="en-US"/>
        </w:rPr>
        <w:t xml:space="preserve">the </w:t>
      </w:r>
      <w:r w:rsidRPr="1CA6E4FD">
        <w:rPr>
          <w:rFonts w:asciiTheme="majorBidi" w:hAnsiTheme="majorBidi" w:cstheme="majorBidi"/>
          <w:sz w:val="24"/>
          <w:szCs w:val="24"/>
          <w:lang w:val="en-US"/>
        </w:rPr>
        <w:t xml:space="preserve">primary care level in Italy. Only </w:t>
      </w:r>
      <w:r w:rsidR="004403A0">
        <w:rPr>
          <w:rFonts w:asciiTheme="majorBidi" w:hAnsiTheme="majorBidi" w:cstheme="majorBidi"/>
          <w:sz w:val="24"/>
          <w:szCs w:val="24"/>
          <w:lang w:val="en-US"/>
        </w:rPr>
        <w:t xml:space="preserve">a </w:t>
      </w:r>
      <w:r w:rsidRPr="1CA6E4FD">
        <w:rPr>
          <w:rFonts w:asciiTheme="majorBidi" w:hAnsiTheme="majorBidi" w:cstheme="majorBidi"/>
          <w:sz w:val="24"/>
          <w:szCs w:val="24"/>
          <w:lang w:val="en-US"/>
        </w:rPr>
        <w:t>few reports on antibiotic prescriptions for pediatric population</w:t>
      </w:r>
      <w:r w:rsidR="004403A0">
        <w:rPr>
          <w:rFonts w:asciiTheme="majorBidi" w:hAnsiTheme="majorBidi" w:cstheme="majorBidi"/>
          <w:sz w:val="24"/>
          <w:szCs w:val="24"/>
          <w:lang w:val="en-US"/>
        </w:rPr>
        <w:t>s</w:t>
      </w:r>
      <w:r w:rsidRPr="1CA6E4FD">
        <w:rPr>
          <w:rFonts w:asciiTheme="majorBidi" w:hAnsiTheme="majorBidi" w:cstheme="majorBidi"/>
          <w:sz w:val="24"/>
          <w:szCs w:val="24"/>
          <w:lang w:val="en-US"/>
        </w:rPr>
        <w:t xml:space="preserve"> have been published and even </w:t>
      </w:r>
      <w:r w:rsidR="004403A0">
        <w:rPr>
          <w:rFonts w:asciiTheme="majorBidi" w:hAnsiTheme="majorBidi" w:cstheme="majorBidi"/>
          <w:sz w:val="24"/>
          <w:szCs w:val="24"/>
          <w:lang w:val="en-US"/>
        </w:rPr>
        <w:t>fewer</w:t>
      </w:r>
      <w:r w:rsidRPr="1CA6E4FD">
        <w:rPr>
          <w:rFonts w:asciiTheme="majorBidi" w:hAnsiTheme="majorBidi" w:cstheme="majorBidi"/>
          <w:sz w:val="24"/>
          <w:szCs w:val="24"/>
          <w:lang w:val="en-US"/>
        </w:rPr>
        <w:t xml:space="preserve"> linking antibiotic prescription to the diagnosis in primary care settings. </w:t>
      </w:r>
      <w:r w:rsidRPr="00AF124E">
        <w:fldChar w:fldCharType="begin" w:fldLock="1"/>
      </w:r>
      <w:r w:rsidR="00C05BA1">
        <w:rPr>
          <w:rFonts w:asciiTheme="majorBidi" w:hAnsiTheme="majorBidi" w:cstheme="majorBidi"/>
          <w:sz w:val="24"/>
          <w:szCs w:val="24"/>
          <w:lang w:val="en-US"/>
        </w:rPr>
        <w:instrText>ADDIN CSL_CITATION {"citationItems":[{"id":"ITEM-1","itemData":{"DOI":"10.1007/s00228-007-0376-3","ISBN":"0031-6970 (Print)\\r0031-6970 (Linking)","ISSN":"00316970","PMID":"17891535","abstract":"OBJECTIVE: To evaluate antibiotic paediatric consumption data in the community setting using data from studies published between 2000 and 2005 and to compare inter- and intra-country antibiotic prescribing patterns. METHODS: A literature search was performed in EMBASE and MEDLINE to identify pharmacoepidemiological studies published between 2000 and 2005. RESULTS: Large differences between studies were found, with significant heterogeneity in epidemiological indicators. Only 20 studies reporting comparable drug prescription data were considered in the analysis, all of which were from the USA, Canada, North-Central Europe and Italy. Pre-school children were reported as comprising the most exposed age group to antibiotic therapy (prevalence 72%; prescription rate 2.2 prescriptions/person per year). In the overall child and adolescent population (&lt;or=19 years), prevalence varied from 14 to 57% (mean 34%), and the prescription rate from 0.2 to 1.3 prescriptions/person per year. Relevant inter-country qualitative and quantitative differences in antibiotic prescribing were apparent, although these were observed in only a few countries: prevalence was higher in Italy and Canada (prevalence range 42-57%) and lower in the Netherlands and the United Kingdom (prevalence range 14-21%). Penicillins were the most prescribed antibiotics in all cases (40-70% of antibiotic prescriptions), followed by macrolides (16-45%), while cephalosporins accounted for a large proportion of the prescriptions in Italy (30-40%) and Canada, but were practically absent in North European prescriptions. CONCLUSION: Comparative drug utilisation studies on antibiotic use in children are needed, as are improvements in regulatory and educational programmes aimed at limiting the number prescriptions given for antibiotics. Both approaches would address public health problems, such as bacterial resistance and safety and elevated costs, related to the use and misuse of these drugs.","author":[{"dropping-particle":"","family":"Rossignoli","given":"Alessandra","non-dropping-particle":"","parse-names":false,"suffix":""},{"dropping-particle":"","family":"Clavenna","given":"Antonio","non-dropping-particle":"","parse-names":false,"suffix":""},{"dropping-particle":"","family":"Bonati","given":"Maurizio","non-dropping-particle":"","parse-names":false,"suffix":""}],"container-title":"European Journal of Clinical Pharmacology","id":"ITEM-1","issue":"12","issued":{"date-parts":[["2007"]]},"page":"1099-1106","title":"Antibiotic prescription and prevalence rate in the outpatient paediatric population: Analysis of surveys published during 2000-2005","type":"article-journal","volume":"63"},"uris":["http://www.mendeley.com/documents/?uuid=5858481e-3bb4-3a9e-a991-724242a6d703"]},{"id":"ITEM-2","itemData":{"DOI":"10.1136/adc.2010.183541","ISSN":"1468-2044","PMID":"21233078","abstract":"Antibiotics represent the most widely prescribed therapeutic agents. The prevalence of drug prescription differs across age, with preschool children being most exposed to antibiotic drugs, especially in the community setting. A review with the aim to compare the profile of antibiotic drug prescription at the multinational, national and regional levels was performed. This overview of drug-utilisation studies found quantitative and qualitative differences in the antibiotic prescription profile between and within countries. Moreover, differences exist also at the local level and between prescribers. In general, second-choice antibiotic drugs (eg, cephalosporins) were more commonly prescribed in settings characterised by a high prevalence of antibiotic prescription. Geographical differences should be taken into account when monitoring antimicrobial drug resistance and when planning educational interventions for health professionals and parents with the aim to improve the rational use of antibiotic drugs.","author":[{"dropping-particle":"","family":"Clavenna","given":"Antonio","non-dropping-particle":"","parse-names":false,"suffix":""},{"dropping-particle":"","family":"Bonati","given":"Maurizio","non-dropping-particle":"","parse-names":false,"suffix":""}],"container-title":"Archives of disease in childhood","id":"ITEM-2","issue":"6","issued":{"date-parts":[["2011","6","1"]]},"page":"590-5","publisher":"BMJ Publishing Group Ltd","title":"Differences in antibiotic prescribing in paediatric outpatients.","type":"article-journal","volume":"96"},"uris":["http://www.mendeley.com/documents/?uuid=3b2c68c7-1bea-322b-b137-bea0a505ce53"]}],"mendeley":{"formattedCitation":"&lt;sup&gt;34,35&lt;/sup&gt;","plainTextFormattedCitation":"34,35","previouslyFormattedCitation":"&lt;sup&gt;34,35&lt;/sup&gt;"},"properties":{"noteIndex":0},"schema":"https://github.com/citation-style-language/schema/raw/master/csl-citation.json"}</w:instrText>
      </w:r>
      <w:r w:rsidRPr="00AF124E">
        <w:rPr>
          <w:rFonts w:asciiTheme="majorBidi" w:hAnsiTheme="majorBidi" w:cstheme="majorBidi"/>
          <w:sz w:val="24"/>
          <w:szCs w:val="24"/>
          <w:lang w:val="en-US"/>
        </w:rPr>
        <w:fldChar w:fldCharType="separate"/>
      </w:r>
      <w:r w:rsidR="0098684E" w:rsidRPr="0098684E">
        <w:rPr>
          <w:rFonts w:asciiTheme="majorBidi" w:hAnsiTheme="majorBidi" w:cstheme="majorBidi"/>
          <w:noProof/>
          <w:sz w:val="24"/>
          <w:szCs w:val="24"/>
          <w:vertAlign w:val="superscript"/>
          <w:lang w:val="en-US"/>
        </w:rPr>
        <w:t>34,35</w:t>
      </w:r>
      <w:r w:rsidRPr="00AF124E">
        <w:fldChar w:fldCharType="end"/>
      </w:r>
    </w:p>
    <w:p w14:paraId="715DFB85" w14:textId="55962B12" w:rsidR="00C5399D" w:rsidRPr="00420A13" w:rsidRDefault="00C5399D" w:rsidP="00785B67">
      <w:pPr>
        <w:autoSpaceDE w:val="0"/>
        <w:autoSpaceDN w:val="0"/>
        <w:adjustRightInd w:val="0"/>
        <w:spacing w:line="480" w:lineRule="auto"/>
        <w:jc w:val="both"/>
        <w:rPr>
          <w:rFonts w:asciiTheme="majorBidi" w:hAnsiTheme="majorBidi" w:cstheme="majorBidi"/>
          <w:sz w:val="24"/>
          <w:szCs w:val="24"/>
          <w:lang w:val="en-US"/>
        </w:rPr>
      </w:pPr>
      <w:r w:rsidRPr="00420A13">
        <w:rPr>
          <w:rFonts w:asciiTheme="majorBidi" w:hAnsiTheme="majorBidi" w:cstheme="majorBidi"/>
          <w:sz w:val="24"/>
          <w:szCs w:val="24"/>
          <w:lang w:val="en-US"/>
        </w:rPr>
        <w:t>In particular, the possibility to link antibiotic prescriptions with the</w:t>
      </w:r>
      <w:r>
        <w:rPr>
          <w:rFonts w:asciiTheme="majorBidi" w:hAnsiTheme="majorBidi" w:cstheme="majorBidi"/>
          <w:sz w:val="24"/>
          <w:szCs w:val="24"/>
          <w:lang w:val="en-US"/>
        </w:rPr>
        <w:t xml:space="preserve"> related</w:t>
      </w:r>
      <w:r w:rsidRPr="00420A13">
        <w:rPr>
          <w:rFonts w:asciiTheme="majorBidi" w:hAnsiTheme="majorBidi" w:cstheme="majorBidi"/>
          <w:sz w:val="24"/>
          <w:szCs w:val="24"/>
          <w:lang w:val="en-US"/>
        </w:rPr>
        <w:t xml:space="preserve"> diagnosis </w:t>
      </w:r>
      <w:r>
        <w:rPr>
          <w:rFonts w:asciiTheme="majorBidi" w:hAnsiTheme="majorBidi" w:cstheme="majorBidi"/>
          <w:sz w:val="24"/>
          <w:szCs w:val="24"/>
          <w:lang w:val="en-US"/>
        </w:rPr>
        <w:t xml:space="preserve">in a longitudinal dataset </w:t>
      </w:r>
      <w:r w:rsidRPr="005A391F">
        <w:rPr>
          <w:rFonts w:asciiTheme="majorBidi" w:hAnsiTheme="majorBidi" w:cstheme="majorBidi"/>
          <w:sz w:val="24"/>
          <w:szCs w:val="24"/>
          <w:lang w:val="en-US"/>
        </w:rPr>
        <w:t>is helpful for</w:t>
      </w:r>
      <w:r w:rsidRPr="00420A13">
        <w:rPr>
          <w:rFonts w:asciiTheme="majorBidi" w:hAnsiTheme="majorBidi" w:cstheme="majorBidi"/>
          <w:sz w:val="24"/>
          <w:szCs w:val="24"/>
          <w:lang w:val="en-US"/>
        </w:rPr>
        <w:t xml:space="preserve"> tracking prescribers’ attitude</w:t>
      </w:r>
      <w:r w:rsidR="004403A0">
        <w:rPr>
          <w:rFonts w:asciiTheme="majorBidi" w:hAnsiTheme="majorBidi" w:cstheme="majorBidi"/>
          <w:sz w:val="24"/>
          <w:szCs w:val="24"/>
          <w:lang w:val="en-US"/>
        </w:rPr>
        <w:t>s</w:t>
      </w:r>
      <w:r w:rsidRPr="00420A13">
        <w:rPr>
          <w:rFonts w:asciiTheme="majorBidi" w:hAnsiTheme="majorBidi" w:cstheme="majorBidi"/>
          <w:sz w:val="24"/>
          <w:szCs w:val="24"/>
          <w:lang w:val="en-US"/>
        </w:rPr>
        <w:t xml:space="preserve"> and understanding prescription trends over time.</w:t>
      </w:r>
    </w:p>
    <w:p w14:paraId="27C4A6E1" w14:textId="7CFF357D" w:rsidR="00327452" w:rsidRPr="00420A13" w:rsidRDefault="00827E5D" w:rsidP="00785B67">
      <w:pPr>
        <w:autoSpaceDE w:val="0"/>
        <w:autoSpaceDN w:val="0"/>
        <w:adjustRightInd w:val="0"/>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In keeping with</w:t>
      </w:r>
      <w:r w:rsidR="00054343" w:rsidRPr="00420A13">
        <w:rPr>
          <w:rFonts w:asciiTheme="majorBidi" w:hAnsiTheme="majorBidi" w:cstheme="majorBidi"/>
          <w:sz w:val="24"/>
          <w:szCs w:val="24"/>
          <w:lang w:val="en-US"/>
        </w:rPr>
        <w:t xml:space="preserve"> the literature, </w:t>
      </w:r>
      <w:r w:rsidR="00236CB9">
        <w:rPr>
          <w:rFonts w:asciiTheme="majorBidi" w:hAnsiTheme="majorBidi" w:cstheme="majorBidi"/>
          <w:sz w:val="24"/>
          <w:szCs w:val="24"/>
          <w:lang w:val="en-US"/>
        </w:rPr>
        <w:t xml:space="preserve">the </w:t>
      </w:r>
      <w:r w:rsidR="00054343" w:rsidRPr="00420A13">
        <w:rPr>
          <w:rFonts w:asciiTheme="majorBidi" w:hAnsiTheme="majorBidi" w:cstheme="majorBidi"/>
          <w:sz w:val="24"/>
          <w:szCs w:val="24"/>
          <w:lang w:val="en-US"/>
        </w:rPr>
        <w:t xml:space="preserve">pediatric </w:t>
      </w:r>
      <w:r w:rsidR="00B202C3" w:rsidRPr="00420A13">
        <w:rPr>
          <w:rFonts w:asciiTheme="majorBidi" w:hAnsiTheme="majorBidi" w:cstheme="majorBidi"/>
          <w:sz w:val="24"/>
          <w:szCs w:val="24"/>
          <w:lang w:val="en-US"/>
        </w:rPr>
        <w:t xml:space="preserve">population </w:t>
      </w:r>
      <w:r w:rsidR="00137ED4" w:rsidRPr="00420A13">
        <w:rPr>
          <w:rFonts w:asciiTheme="majorBidi" w:hAnsiTheme="majorBidi" w:cstheme="majorBidi"/>
          <w:sz w:val="24"/>
          <w:szCs w:val="24"/>
          <w:lang w:val="en-US"/>
        </w:rPr>
        <w:t xml:space="preserve">with </w:t>
      </w:r>
      <w:r w:rsidR="00054343" w:rsidRPr="00420A13">
        <w:rPr>
          <w:rFonts w:asciiTheme="majorBidi" w:hAnsiTheme="majorBidi" w:cstheme="majorBidi"/>
          <w:sz w:val="24"/>
          <w:szCs w:val="24"/>
          <w:lang w:val="en-US"/>
        </w:rPr>
        <w:t>AOM</w:t>
      </w:r>
      <w:r w:rsidR="009C0EFB" w:rsidRPr="00420A13">
        <w:rPr>
          <w:rFonts w:asciiTheme="majorBidi" w:hAnsiTheme="majorBidi" w:cstheme="majorBidi"/>
          <w:sz w:val="24"/>
          <w:szCs w:val="24"/>
          <w:lang w:val="en-US"/>
        </w:rPr>
        <w:t xml:space="preserve"> </w:t>
      </w:r>
      <w:r w:rsidR="00054343" w:rsidRPr="00420A13">
        <w:rPr>
          <w:rFonts w:asciiTheme="majorBidi" w:hAnsiTheme="majorBidi" w:cstheme="majorBidi"/>
          <w:sz w:val="24"/>
          <w:szCs w:val="24"/>
          <w:lang w:val="en-US"/>
        </w:rPr>
        <w:t xml:space="preserve">included in our study had a mean age of </w:t>
      </w:r>
      <w:r w:rsidR="00431D70" w:rsidRPr="00420A13">
        <w:rPr>
          <w:rFonts w:asciiTheme="majorBidi" w:hAnsiTheme="majorBidi" w:cstheme="majorBidi"/>
          <w:sz w:val="24"/>
          <w:szCs w:val="24"/>
          <w:lang w:val="en-US"/>
        </w:rPr>
        <w:t>3-4 years (44 months)</w:t>
      </w:r>
      <w:r w:rsidR="004403A0">
        <w:rPr>
          <w:rFonts w:asciiTheme="majorBidi" w:hAnsiTheme="majorBidi" w:cstheme="majorBidi"/>
          <w:sz w:val="24"/>
          <w:szCs w:val="24"/>
          <w:lang w:val="en-US"/>
        </w:rPr>
        <w:t>,</w:t>
      </w:r>
      <w:r w:rsidR="00431D70" w:rsidRPr="00420A13">
        <w:rPr>
          <w:rFonts w:asciiTheme="majorBidi" w:hAnsiTheme="majorBidi" w:cstheme="majorBidi"/>
          <w:sz w:val="24"/>
          <w:szCs w:val="24"/>
          <w:lang w:val="en-US"/>
        </w:rPr>
        <w:t xml:space="preserve"> </w:t>
      </w:r>
      <w:r w:rsidR="00054343" w:rsidRPr="00420A13">
        <w:rPr>
          <w:rFonts w:asciiTheme="majorBidi" w:hAnsiTheme="majorBidi" w:cstheme="majorBidi"/>
          <w:sz w:val="24"/>
          <w:szCs w:val="24"/>
          <w:lang w:val="en-US"/>
        </w:rPr>
        <w:t xml:space="preserve">with </w:t>
      </w:r>
      <w:r w:rsidR="00431D70" w:rsidRPr="00420A13">
        <w:rPr>
          <w:rFonts w:asciiTheme="majorBidi" w:hAnsiTheme="majorBidi" w:cstheme="majorBidi"/>
          <w:sz w:val="24"/>
          <w:szCs w:val="24"/>
          <w:lang w:val="en-US"/>
        </w:rPr>
        <w:t>22%</w:t>
      </w:r>
      <w:r w:rsidR="00001E84" w:rsidRPr="00420A13">
        <w:rPr>
          <w:rFonts w:asciiTheme="majorBidi" w:hAnsiTheme="majorBidi" w:cstheme="majorBidi"/>
          <w:sz w:val="24"/>
          <w:szCs w:val="24"/>
          <w:lang w:val="en-US"/>
        </w:rPr>
        <w:t xml:space="preserve"> children</w:t>
      </w:r>
      <w:r w:rsidR="009C0EFB" w:rsidRPr="00420A13">
        <w:rPr>
          <w:rFonts w:asciiTheme="majorBidi" w:hAnsiTheme="majorBidi" w:cstheme="majorBidi"/>
          <w:sz w:val="24"/>
          <w:szCs w:val="24"/>
          <w:lang w:val="en-US"/>
        </w:rPr>
        <w:t xml:space="preserve"> </w:t>
      </w:r>
      <w:r w:rsidR="00610E7C" w:rsidRPr="00420A13">
        <w:rPr>
          <w:rFonts w:asciiTheme="majorBidi" w:hAnsiTheme="majorBidi" w:cstheme="majorBidi"/>
          <w:sz w:val="24"/>
          <w:szCs w:val="24"/>
          <w:lang w:val="en-US"/>
        </w:rPr>
        <w:t>between 6</w:t>
      </w:r>
      <w:r w:rsidR="00054343" w:rsidRPr="00420A13">
        <w:rPr>
          <w:rFonts w:asciiTheme="majorBidi" w:hAnsiTheme="majorBidi" w:cstheme="majorBidi"/>
          <w:sz w:val="24"/>
          <w:szCs w:val="24"/>
          <w:lang w:val="en-US"/>
        </w:rPr>
        <w:t>-</w:t>
      </w:r>
      <w:r w:rsidR="00610E7C" w:rsidRPr="00420A13">
        <w:rPr>
          <w:rFonts w:asciiTheme="majorBidi" w:hAnsiTheme="majorBidi" w:cstheme="majorBidi"/>
          <w:sz w:val="24"/>
          <w:szCs w:val="24"/>
          <w:lang w:val="en-US"/>
        </w:rPr>
        <w:t xml:space="preserve">24 months and </w:t>
      </w:r>
      <w:r w:rsidR="00054343" w:rsidRPr="00420A13">
        <w:rPr>
          <w:rFonts w:asciiTheme="majorBidi" w:hAnsiTheme="majorBidi" w:cstheme="majorBidi"/>
          <w:sz w:val="24"/>
          <w:szCs w:val="24"/>
          <w:lang w:val="en-US"/>
        </w:rPr>
        <w:t>only</w:t>
      </w:r>
      <w:r w:rsidR="00610E7C" w:rsidRPr="00420A13">
        <w:rPr>
          <w:rFonts w:asciiTheme="majorBidi" w:hAnsiTheme="majorBidi" w:cstheme="majorBidi"/>
          <w:sz w:val="24"/>
          <w:szCs w:val="24"/>
          <w:lang w:val="en-US"/>
        </w:rPr>
        <w:t xml:space="preserve"> 2% </w:t>
      </w:r>
      <w:r w:rsidR="00054343" w:rsidRPr="00420A13">
        <w:rPr>
          <w:rFonts w:asciiTheme="majorBidi" w:hAnsiTheme="majorBidi" w:cstheme="majorBidi"/>
          <w:sz w:val="24"/>
          <w:szCs w:val="24"/>
          <w:lang w:val="en-US"/>
        </w:rPr>
        <w:t xml:space="preserve">younger than </w:t>
      </w:r>
      <w:r w:rsidR="00610E7C" w:rsidRPr="00420A13">
        <w:rPr>
          <w:rFonts w:asciiTheme="majorBidi" w:hAnsiTheme="majorBidi" w:cstheme="majorBidi"/>
          <w:sz w:val="24"/>
          <w:szCs w:val="24"/>
          <w:lang w:val="en-US"/>
        </w:rPr>
        <w:t>6 months</w:t>
      </w:r>
      <w:r w:rsidR="00054343" w:rsidRPr="00420A13">
        <w:rPr>
          <w:rFonts w:asciiTheme="majorBidi" w:hAnsiTheme="majorBidi" w:cstheme="majorBidi"/>
          <w:sz w:val="24"/>
          <w:szCs w:val="24"/>
          <w:lang w:val="en-US"/>
        </w:rPr>
        <w:t xml:space="preserve"> of age</w:t>
      </w:r>
      <w:r w:rsidR="00610E7C" w:rsidRPr="00420A13">
        <w:rPr>
          <w:rFonts w:asciiTheme="majorBidi" w:hAnsiTheme="majorBidi" w:cstheme="majorBidi"/>
          <w:sz w:val="24"/>
          <w:szCs w:val="24"/>
          <w:lang w:val="en-US"/>
        </w:rPr>
        <w:t xml:space="preserve">. </w:t>
      </w:r>
    </w:p>
    <w:p w14:paraId="25C76B1B" w14:textId="558F58E8" w:rsidR="006A6C7E" w:rsidRPr="00354944" w:rsidRDefault="00F63535" w:rsidP="00785B67">
      <w:pPr>
        <w:autoSpaceDE w:val="0"/>
        <w:autoSpaceDN w:val="0"/>
        <w:adjustRightInd w:val="0"/>
        <w:spacing w:line="480" w:lineRule="auto"/>
        <w:jc w:val="both"/>
        <w:rPr>
          <w:rFonts w:asciiTheme="majorBidi" w:hAnsiTheme="majorBidi" w:cstheme="majorBidi"/>
          <w:sz w:val="24"/>
          <w:szCs w:val="24"/>
          <w:lang w:val="en-US"/>
        </w:rPr>
      </w:pPr>
      <w:r w:rsidRPr="1CA6E4FD">
        <w:rPr>
          <w:rFonts w:asciiTheme="majorBidi" w:hAnsiTheme="majorBidi" w:cstheme="majorBidi"/>
          <w:sz w:val="24"/>
          <w:szCs w:val="24"/>
          <w:lang w:val="en-US"/>
        </w:rPr>
        <w:t xml:space="preserve">Despite the mean age of the population analyzed </w:t>
      </w:r>
      <w:r w:rsidR="006A6C7E" w:rsidRPr="1CA6E4FD">
        <w:rPr>
          <w:rFonts w:asciiTheme="majorBidi" w:hAnsiTheme="majorBidi" w:cstheme="majorBidi"/>
          <w:sz w:val="24"/>
          <w:szCs w:val="24"/>
          <w:lang w:val="en-US"/>
        </w:rPr>
        <w:t xml:space="preserve">the “wait and see” was adopted </w:t>
      </w:r>
      <w:r w:rsidR="0083675B" w:rsidRPr="1CA6E4FD">
        <w:rPr>
          <w:rFonts w:asciiTheme="majorBidi" w:hAnsiTheme="majorBidi" w:cstheme="majorBidi"/>
          <w:sz w:val="24"/>
          <w:szCs w:val="24"/>
          <w:lang w:val="en-US"/>
        </w:rPr>
        <w:t>only</w:t>
      </w:r>
      <w:r w:rsidR="006A6C7E" w:rsidRPr="1CA6E4FD">
        <w:rPr>
          <w:rFonts w:asciiTheme="majorBidi" w:hAnsiTheme="majorBidi" w:cstheme="majorBidi"/>
          <w:sz w:val="24"/>
          <w:szCs w:val="24"/>
          <w:lang w:val="en-US"/>
        </w:rPr>
        <w:t xml:space="preserve"> in 18.5% of </w:t>
      </w:r>
      <w:r w:rsidR="006A6C7E" w:rsidRPr="00354944">
        <w:rPr>
          <w:rFonts w:asciiTheme="majorBidi" w:hAnsiTheme="majorBidi" w:cstheme="majorBidi"/>
          <w:sz w:val="24"/>
          <w:szCs w:val="24"/>
          <w:lang w:val="en-US"/>
        </w:rPr>
        <w:t xml:space="preserve">the cases as previously </w:t>
      </w:r>
      <w:r w:rsidR="00187907" w:rsidRPr="00354944">
        <w:rPr>
          <w:rFonts w:asciiTheme="majorBidi" w:hAnsiTheme="majorBidi" w:cstheme="majorBidi"/>
          <w:sz w:val="24"/>
          <w:szCs w:val="24"/>
          <w:lang w:val="en-US"/>
        </w:rPr>
        <w:t xml:space="preserve">noted in </w:t>
      </w:r>
      <w:r w:rsidR="006A6C7E" w:rsidRPr="00354944">
        <w:rPr>
          <w:rFonts w:asciiTheme="majorBidi" w:hAnsiTheme="majorBidi" w:cstheme="majorBidi"/>
          <w:sz w:val="24"/>
          <w:szCs w:val="24"/>
          <w:lang w:val="en-US"/>
        </w:rPr>
        <w:t>other stud</w:t>
      </w:r>
      <w:r w:rsidR="00187907" w:rsidRPr="00354944">
        <w:rPr>
          <w:rFonts w:asciiTheme="majorBidi" w:hAnsiTheme="majorBidi" w:cstheme="majorBidi"/>
          <w:sz w:val="24"/>
          <w:szCs w:val="24"/>
          <w:lang w:val="en-US"/>
        </w:rPr>
        <w:t>ies</w:t>
      </w:r>
      <w:r w:rsidR="006A6C7E" w:rsidRPr="00354944">
        <w:rPr>
          <w:rFonts w:asciiTheme="majorBidi" w:hAnsiTheme="majorBidi" w:cstheme="majorBidi"/>
          <w:sz w:val="24"/>
          <w:szCs w:val="24"/>
          <w:lang w:val="en-US"/>
        </w:rPr>
        <w:t xml:space="preserve"> conducted in the hospital setting</w:t>
      </w:r>
      <w:r w:rsidR="00B763DC" w:rsidRPr="00354944">
        <w:fldChar w:fldCharType="begin" w:fldLock="1"/>
      </w:r>
      <w:r w:rsidR="00C05BA1" w:rsidRPr="00354944">
        <w:rPr>
          <w:rFonts w:asciiTheme="majorBidi" w:hAnsiTheme="majorBidi" w:cstheme="majorBidi"/>
          <w:sz w:val="24"/>
          <w:szCs w:val="24"/>
          <w:lang w:val="en-US"/>
        </w:rPr>
        <w:instrText>ADDIN CSL_CITATION {"citationItems":[{"id":"ITEM-1","itemData":{"DOI":"10.1197/j.aem.2007.07.011","ISSN":"10696563","author":[{"dropping-particle":"","family":"Fischer","given":"Thomas","non-dropping-particle":"","parse-names":false,"suffix":""},{"dropping-particle":"","family":"Singer","given":"Adam J.","non-dropping-particle":"","parse-names":false,"suffix":""},{"dropping-particle":"","family":"Lee","given":"Christopher","non-dropping-particle":"","parse-names":false,"suffix":""},{"dropping-particle":"","family":"Thode","given":"Henry C.","non-dropping-particle":"","parse-names":false,"suffix":""}],"container-title":"Academic Emergency Medicine","id":"ITEM-1","issue":"12","issued":{"date-parts":[["2007","12","1"]]},"page":"1172-1175","publisher":"John Wiley &amp; Sons, Ltd (10.1111)","title":"National Trends in Emergency Department Antibiotic Prescribing for Children with Acute Otitis Media, 1996-2005","type":"article-journal","volume":"14"},"uris":["http://www.mendeley.com/documents/?uuid=e721fded-4a8f-497b-b149-2d984bf46519"]},{"id":"ITEM-2","itemData":{"DOI":"10.1136/ebm.14.1.2-a","ISSN":"1473-6810","PMID":"19181936","abstract":"Overuse of antibiotics is an ongoing concern because of antibiotic resistance. We previously found that half of the antibiotic suspensions prescribed to children in our practice were given for acute otitis media. We were not convinced that all of these children needed antibiotics in view of a systematic review of the evidence,1 and in July 1997, we decided to see if we could change our practice.\n\nManor View and Attenborough practices serve the population in Bushey and Oxhey, a suburban setting in south west Hertfordshire. They are both training practices, with similar list sizes of about 11 000 patients and relatively few patients who do not have English as their first language.\n\nWe adopted an evidence-based patient handout for parents and also started to offer a deferred antibiotic prescription (with advice not to give the antibiotics immediately) for children with earache and inflamed eardrums who were not unduly ill. In March 1999, we published the results of a before–after study in which we compared prescribing of amoxicillin suspensions in our practice (Manor View) with that of a nearby control practice (Attenborough) over the first year after we changed practice.2 We now report what happened to prescribing in the subsequent 3 years.\n\nReduction in antibiotic load on children is important to their parents, and therefore, this was the key outcome measure. PACT (Prescribing …","author":[{"dropping-particle":"","family":"Cates","given":"Christopher J","non-dropping-particle":"","parse-names":false,"suffix":""}],"container-title":"Evidence-based medicine","id":"ITEM-2","issue":"1","issued":{"date-parts":[["2009","2","1"]]},"page":"2-3","publisher":"Royal Society of Medicine","title":"Delayed antibiotics for children with acute otitis media: is practice change sustainable?","type":"article-journal","volume":"14"},"uris":["http://www.mendeley.com/documents/?uuid=99473833-28da-4fd2-8555-fb481b1dd6cb"]}],"mendeley":{"formattedCitation":"&lt;sup&gt;36,37&lt;/sup&gt;","plainTextFormattedCitation":"36,37","previouslyFormattedCitation":"&lt;sup&gt;36,37&lt;/sup&gt;"},"properties":{"noteIndex":0},"schema":"https://github.com/citation-style-language/schema/raw/master/csl-citation.json"}</w:instrText>
      </w:r>
      <w:r w:rsidR="00B763DC" w:rsidRPr="00354944">
        <w:rPr>
          <w:rFonts w:asciiTheme="majorBidi" w:hAnsiTheme="majorBidi" w:cstheme="majorBidi"/>
          <w:sz w:val="24"/>
          <w:szCs w:val="24"/>
          <w:lang w:val="en-US"/>
        </w:rPr>
        <w:fldChar w:fldCharType="separate"/>
      </w:r>
      <w:r w:rsidR="0098684E" w:rsidRPr="00354944">
        <w:rPr>
          <w:rFonts w:asciiTheme="majorBidi" w:hAnsiTheme="majorBidi" w:cstheme="majorBidi"/>
          <w:noProof/>
          <w:sz w:val="24"/>
          <w:szCs w:val="24"/>
          <w:vertAlign w:val="superscript"/>
          <w:lang w:val="en-US"/>
        </w:rPr>
        <w:t>36,37</w:t>
      </w:r>
      <w:r w:rsidR="00B763DC" w:rsidRPr="00354944">
        <w:fldChar w:fldCharType="end"/>
      </w:r>
      <w:r w:rsidR="006A6C7E" w:rsidRPr="00354944">
        <w:rPr>
          <w:rFonts w:asciiTheme="majorBidi" w:hAnsiTheme="majorBidi" w:cstheme="majorBidi"/>
          <w:sz w:val="24"/>
          <w:szCs w:val="24"/>
          <w:lang w:val="en-US"/>
        </w:rPr>
        <w:t>.</w:t>
      </w:r>
    </w:p>
    <w:p w14:paraId="1E6DDACE" w14:textId="78D2BC97" w:rsidR="00180899" w:rsidRPr="00AF124E" w:rsidRDefault="00E90863" w:rsidP="00785B67">
      <w:pPr>
        <w:autoSpaceDE w:val="0"/>
        <w:autoSpaceDN w:val="0"/>
        <w:adjustRightInd w:val="0"/>
        <w:spacing w:line="480" w:lineRule="auto"/>
        <w:jc w:val="both"/>
        <w:rPr>
          <w:rFonts w:asciiTheme="majorBidi" w:hAnsiTheme="majorBidi" w:cstheme="majorBidi"/>
          <w:sz w:val="24"/>
          <w:szCs w:val="24"/>
          <w:lang w:val="en-US"/>
        </w:rPr>
      </w:pPr>
      <w:r w:rsidRPr="00354944">
        <w:rPr>
          <w:rFonts w:asciiTheme="majorBidi" w:hAnsiTheme="majorBidi" w:cstheme="majorBidi"/>
          <w:sz w:val="24"/>
          <w:szCs w:val="24"/>
          <w:lang w:val="en-US"/>
        </w:rPr>
        <w:t xml:space="preserve">However, </w:t>
      </w:r>
      <w:r w:rsidR="00180899" w:rsidRPr="00354944">
        <w:rPr>
          <w:rFonts w:asciiTheme="majorBidi" w:hAnsiTheme="majorBidi" w:cstheme="majorBidi"/>
          <w:sz w:val="24"/>
          <w:szCs w:val="24"/>
          <w:lang w:val="en-US"/>
        </w:rPr>
        <w:t xml:space="preserve">we </w:t>
      </w:r>
      <w:r w:rsidRPr="00354944">
        <w:rPr>
          <w:rFonts w:asciiTheme="majorBidi" w:hAnsiTheme="majorBidi" w:cstheme="majorBidi"/>
          <w:sz w:val="24"/>
          <w:szCs w:val="24"/>
          <w:lang w:val="en-US"/>
        </w:rPr>
        <w:t>were</w:t>
      </w:r>
      <w:r w:rsidR="00180899" w:rsidRPr="00354944">
        <w:rPr>
          <w:rFonts w:asciiTheme="majorBidi" w:hAnsiTheme="majorBidi" w:cstheme="majorBidi"/>
          <w:sz w:val="24"/>
          <w:szCs w:val="24"/>
          <w:lang w:val="en-US"/>
        </w:rPr>
        <w:t xml:space="preserve"> unable to identif</w:t>
      </w:r>
      <w:r w:rsidR="009F4230">
        <w:rPr>
          <w:rFonts w:asciiTheme="majorBidi" w:hAnsiTheme="majorBidi" w:cstheme="majorBidi"/>
          <w:sz w:val="24"/>
          <w:szCs w:val="24"/>
          <w:lang w:val="en-US"/>
        </w:rPr>
        <w:t>y</w:t>
      </w:r>
      <w:r w:rsidR="00180899" w:rsidRPr="00354944">
        <w:rPr>
          <w:rFonts w:asciiTheme="majorBidi" w:hAnsiTheme="majorBidi" w:cstheme="majorBidi"/>
          <w:sz w:val="24"/>
          <w:szCs w:val="24"/>
          <w:lang w:val="en-US"/>
        </w:rPr>
        <w:t xml:space="preserve"> the use of delayed prescription approach </w:t>
      </w:r>
      <w:r w:rsidR="009F4230">
        <w:rPr>
          <w:rFonts w:asciiTheme="majorBidi" w:hAnsiTheme="majorBidi" w:cstheme="majorBidi"/>
          <w:sz w:val="24"/>
          <w:szCs w:val="24"/>
          <w:lang w:val="en-US"/>
        </w:rPr>
        <w:t>where</w:t>
      </w:r>
      <w:r w:rsidR="00180899" w:rsidRPr="00354944">
        <w:rPr>
          <w:rFonts w:asciiTheme="majorBidi" w:hAnsiTheme="majorBidi" w:cstheme="majorBidi"/>
          <w:sz w:val="24"/>
          <w:szCs w:val="24"/>
          <w:lang w:val="en-US"/>
        </w:rPr>
        <w:t xml:space="preserve"> the physician </w:t>
      </w:r>
      <w:r w:rsidRPr="00354944">
        <w:rPr>
          <w:rFonts w:asciiTheme="majorBidi" w:hAnsiTheme="majorBidi" w:cstheme="majorBidi"/>
          <w:sz w:val="24"/>
          <w:szCs w:val="24"/>
          <w:lang w:val="en-US"/>
        </w:rPr>
        <w:t>provid</w:t>
      </w:r>
      <w:r w:rsidR="00E3654A" w:rsidRPr="00354944">
        <w:rPr>
          <w:rFonts w:asciiTheme="majorBidi" w:hAnsiTheme="majorBidi" w:cstheme="majorBidi"/>
          <w:sz w:val="24"/>
          <w:szCs w:val="24"/>
          <w:lang w:val="en-US"/>
        </w:rPr>
        <w:t>es</w:t>
      </w:r>
      <w:r w:rsidR="00180899" w:rsidRPr="00354944">
        <w:rPr>
          <w:rFonts w:asciiTheme="majorBidi" w:hAnsiTheme="majorBidi" w:cstheme="majorBidi"/>
          <w:sz w:val="24"/>
          <w:szCs w:val="24"/>
          <w:lang w:val="en-US"/>
        </w:rPr>
        <w:t xml:space="preserve"> </w:t>
      </w:r>
      <w:r w:rsidR="00E3654A" w:rsidRPr="00354944">
        <w:rPr>
          <w:rFonts w:asciiTheme="majorBidi" w:hAnsiTheme="majorBidi" w:cstheme="majorBidi"/>
          <w:sz w:val="24"/>
          <w:szCs w:val="24"/>
          <w:lang w:val="en-US"/>
        </w:rPr>
        <w:t xml:space="preserve">an antimicrobial </w:t>
      </w:r>
      <w:r w:rsidR="00180899" w:rsidRPr="00354944">
        <w:rPr>
          <w:rFonts w:asciiTheme="majorBidi" w:hAnsiTheme="majorBidi" w:cstheme="majorBidi"/>
          <w:sz w:val="24"/>
          <w:szCs w:val="24"/>
          <w:lang w:val="en-US"/>
        </w:rPr>
        <w:t xml:space="preserve"> prescription at the time of diagnosis but </w:t>
      </w:r>
      <w:r w:rsidR="009F4230">
        <w:rPr>
          <w:rFonts w:asciiTheme="majorBidi" w:hAnsiTheme="majorBidi" w:cstheme="majorBidi"/>
          <w:sz w:val="24"/>
          <w:szCs w:val="24"/>
          <w:lang w:val="en-US"/>
        </w:rPr>
        <w:t>asks</w:t>
      </w:r>
      <w:r w:rsidR="00E3654A" w:rsidRPr="00354944">
        <w:rPr>
          <w:rFonts w:asciiTheme="majorBidi" w:hAnsiTheme="majorBidi" w:cstheme="majorBidi"/>
          <w:sz w:val="24"/>
          <w:szCs w:val="24"/>
          <w:lang w:val="en-US"/>
        </w:rPr>
        <w:t xml:space="preserve"> </w:t>
      </w:r>
      <w:r w:rsidR="00180899" w:rsidRPr="00354944">
        <w:rPr>
          <w:rFonts w:asciiTheme="majorBidi" w:hAnsiTheme="majorBidi" w:cstheme="majorBidi"/>
          <w:sz w:val="24"/>
          <w:szCs w:val="24"/>
          <w:lang w:val="en-US"/>
        </w:rPr>
        <w:t xml:space="preserve"> parents to </w:t>
      </w:r>
      <w:r w:rsidRPr="00354944">
        <w:rPr>
          <w:rFonts w:asciiTheme="majorBidi" w:hAnsiTheme="majorBidi" w:cstheme="majorBidi"/>
          <w:sz w:val="24"/>
          <w:szCs w:val="24"/>
          <w:lang w:val="en-US"/>
        </w:rPr>
        <w:t>wait</w:t>
      </w:r>
      <w:r w:rsidR="00180899" w:rsidRPr="00354944">
        <w:rPr>
          <w:rFonts w:asciiTheme="majorBidi" w:hAnsiTheme="majorBidi" w:cstheme="majorBidi"/>
          <w:sz w:val="24"/>
          <w:szCs w:val="24"/>
          <w:lang w:val="en-US"/>
        </w:rPr>
        <w:t xml:space="preserve"> 48</w:t>
      </w:r>
      <w:r w:rsidR="006E7446" w:rsidRPr="00354944">
        <w:rPr>
          <w:rFonts w:asciiTheme="majorBidi" w:hAnsiTheme="majorBidi" w:cstheme="majorBidi"/>
          <w:sz w:val="24"/>
          <w:szCs w:val="24"/>
          <w:lang w:val="en-US"/>
        </w:rPr>
        <w:t xml:space="preserve"> to 72</w:t>
      </w:r>
      <w:r w:rsidR="00180899" w:rsidRPr="00354944">
        <w:rPr>
          <w:rFonts w:asciiTheme="majorBidi" w:hAnsiTheme="majorBidi" w:cstheme="majorBidi"/>
          <w:sz w:val="24"/>
          <w:szCs w:val="24"/>
          <w:lang w:val="en-US"/>
        </w:rPr>
        <w:t xml:space="preserve"> hours </w:t>
      </w:r>
      <w:r w:rsidRPr="00354944">
        <w:rPr>
          <w:rFonts w:asciiTheme="majorBidi" w:hAnsiTheme="majorBidi" w:cstheme="majorBidi"/>
          <w:sz w:val="24"/>
          <w:szCs w:val="24"/>
          <w:lang w:val="en-US"/>
        </w:rPr>
        <w:t>and</w:t>
      </w:r>
      <w:r w:rsidR="00E3654A" w:rsidRPr="00354944">
        <w:rPr>
          <w:rFonts w:asciiTheme="majorBidi" w:hAnsiTheme="majorBidi" w:cstheme="majorBidi"/>
          <w:sz w:val="24"/>
          <w:szCs w:val="24"/>
          <w:lang w:val="en-US"/>
        </w:rPr>
        <w:t xml:space="preserve"> administer</w:t>
      </w:r>
      <w:r w:rsidR="00B47725" w:rsidRPr="00354944">
        <w:rPr>
          <w:rFonts w:asciiTheme="majorBidi" w:hAnsiTheme="majorBidi" w:cstheme="majorBidi"/>
          <w:sz w:val="24"/>
          <w:szCs w:val="24"/>
          <w:lang w:val="en-US"/>
        </w:rPr>
        <w:t xml:space="preserve"> </w:t>
      </w:r>
      <w:r w:rsidRPr="00354944">
        <w:rPr>
          <w:rFonts w:asciiTheme="majorBidi" w:hAnsiTheme="majorBidi" w:cstheme="majorBidi"/>
          <w:sz w:val="24"/>
          <w:szCs w:val="24"/>
          <w:lang w:val="en-US"/>
        </w:rPr>
        <w:t>the antibiotic</w:t>
      </w:r>
      <w:r w:rsidR="00E3654A" w:rsidRPr="00354944">
        <w:rPr>
          <w:rFonts w:asciiTheme="majorBidi" w:hAnsiTheme="majorBidi" w:cstheme="majorBidi"/>
          <w:sz w:val="24"/>
          <w:szCs w:val="24"/>
          <w:lang w:val="en-US"/>
        </w:rPr>
        <w:t xml:space="preserve"> only</w:t>
      </w:r>
      <w:r w:rsidRPr="00354944">
        <w:rPr>
          <w:rFonts w:asciiTheme="majorBidi" w:hAnsiTheme="majorBidi" w:cstheme="majorBidi"/>
          <w:sz w:val="24"/>
          <w:szCs w:val="24"/>
          <w:lang w:val="en-US"/>
        </w:rPr>
        <w:t xml:space="preserve"> if there is n</w:t>
      </w:r>
      <w:r w:rsidR="00E3654A" w:rsidRPr="00354944">
        <w:rPr>
          <w:rFonts w:asciiTheme="majorBidi" w:hAnsiTheme="majorBidi" w:cstheme="majorBidi"/>
          <w:sz w:val="24"/>
          <w:szCs w:val="24"/>
          <w:lang w:val="en-US"/>
        </w:rPr>
        <w:t>o</w:t>
      </w:r>
      <w:r w:rsidR="00B47725" w:rsidRPr="00354944">
        <w:rPr>
          <w:rFonts w:asciiTheme="majorBidi" w:hAnsiTheme="majorBidi" w:cstheme="majorBidi"/>
          <w:sz w:val="24"/>
          <w:szCs w:val="24"/>
          <w:lang w:val="en-US"/>
        </w:rPr>
        <w:t xml:space="preserve"> </w:t>
      </w:r>
      <w:r w:rsidRPr="00354944">
        <w:rPr>
          <w:rFonts w:asciiTheme="majorBidi" w:hAnsiTheme="majorBidi" w:cstheme="majorBidi"/>
          <w:sz w:val="24"/>
          <w:szCs w:val="24"/>
          <w:lang w:val="en-US"/>
        </w:rPr>
        <w:t>improvement in symptoms</w:t>
      </w:r>
      <w:r w:rsidR="00EB60D8" w:rsidRPr="00354944">
        <w:rPr>
          <w:rFonts w:asciiTheme="majorBidi" w:hAnsiTheme="majorBidi" w:cstheme="majorBidi"/>
          <w:sz w:val="24"/>
          <w:szCs w:val="24"/>
          <w:lang w:val="en-US"/>
        </w:rPr>
        <w:t xml:space="preserve"> </w:t>
      </w:r>
      <w:r w:rsidR="00EB60D8" w:rsidRPr="00354944">
        <w:rPr>
          <w:rFonts w:asciiTheme="majorBidi" w:hAnsiTheme="majorBidi" w:cstheme="majorBidi"/>
          <w:sz w:val="24"/>
          <w:szCs w:val="24"/>
          <w:lang w:val="en-US"/>
        </w:rPr>
        <w:fldChar w:fldCharType="begin" w:fldLock="1"/>
      </w:r>
      <w:r w:rsidR="00C05BA1" w:rsidRPr="00354944">
        <w:rPr>
          <w:rFonts w:asciiTheme="majorBidi" w:hAnsiTheme="majorBidi" w:cstheme="majorBidi"/>
          <w:sz w:val="24"/>
          <w:szCs w:val="24"/>
          <w:lang w:val="en-US"/>
        </w:rPr>
        <w:instrText>ADDIN CSL_CITATION {"citationItems":[{"id":"ITEM-1","itemData":{"id":"ITEM-1","issued":{"date-parts":[["0"]]},"publisher":"NICE","title":"Respiratory tract infections (self-limiting): prescribing antibiotics  | Guidance and guidelines | NICE","type":"article-journal"},"uris":["http://www.mendeley.com/documents/?uuid=7c2d4911-8792-3725-ad75-808c0ed38820"]},{"id":"ITEM-2","itemData":{"abstract":"OBJECTIVE: To compare immediate with delayed prescribing of antibiotics for acute otitis media. DESIGN: Open randomised controlled trial. Setting: General practices in south west England. PARTICIPANTS: 315 children aged between 6 months and 10 years presenting with acute otitis media. INTERVENTIONS: Two treatment strategies, supported by standardised advice sheets-immediate antibiotics or delayed antibiotics (antibiotic prescription to be collected at parents' discretion after 72 hours if child still not improving). MAIN OUTCOME MEASURES: Symptom resolution, absence from school or nursery, paracetamol consumption. RESULTS: On average, symptoms resolved after 3 days. Children prescribed antibiotics immediately had shorter illness (-1.1 days (95% confidence interval -0.54 to -1.48)), fewer nights disturbed (-0.72 (-0.30 to -1.13)), and slightly less paracetamol consumption (-0.52 spoons/day (-0.26 to -0.79)). There was no difference in school absence or pain or distress scores since benefits of antibiotics occurred mainly after the first 24 hours-when distress was less severe. Parents of 36/150 of the children given delayed prescriptions used antibiotics, and 77% were very satisfied. Fewer children in the delayed group had diarrhoea (14/150 (9%) v 25/135 (19%), chi(2)=5.2, P=0.02). Fewer parents in the delayed group believed in the effectiveness of antibiotics and in the need to see the doctor with future episodes. CONCLUSION: Immediate antibiotic prescription provided symptomatic benefit mainly after first 24 hours, when symptoms were already resolving. For children who are not very unwell systemically, a wait and see approach seems feasible and acceptable to parents and should substantially reduce the use of antibiotics for acute otitis media","author":[{"dropping-particle":"","family":"Little C.; Williamson,I.; Moore,M.; Warner,G.; Dunleavey,J.","given":"P.; Gould","non-dropping-particle":"","parse-names":false,"suffix":""}],"container-title":"BMJ","id":"ITEM-2","issue":"7282","issued":{"date-parts":[["2001"]]},"page":"336-342","title":"Pragmatic randomised controlled trial of two prescribing strategies for childhood acute otitis media","type":"article-journal","volume":"322"},"uris":["http://www.mendeley.com/documents/?uuid=8a3a41d3-c2e0-39fe-88ea-b4b931c85741"]}],"mendeley":{"formattedCitation":"&lt;sup&gt;38,39&lt;/sup&gt;","manualFormatting":"29,38","plainTextFormattedCitation":"38,39","previouslyFormattedCitation":"&lt;sup&gt;38,39&lt;/sup&gt;"},"properties":{"noteIndex":0},"schema":"https://github.com/citation-style-language/schema/raw/master/csl-citation.json"}</w:instrText>
      </w:r>
      <w:r w:rsidR="00EB60D8" w:rsidRPr="00354944">
        <w:rPr>
          <w:rFonts w:asciiTheme="majorBidi" w:hAnsiTheme="majorBidi" w:cstheme="majorBidi"/>
          <w:sz w:val="24"/>
          <w:szCs w:val="24"/>
          <w:lang w:val="en-US"/>
        </w:rPr>
        <w:fldChar w:fldCharType="separate"/>
      </w:r>
      <w:r w:rsidR="00F61BBA" w:rsidRPr="00354944">
        <w:rPr>
          <w:rFonts w:asciiTheme="majorBidi" w:hAnsiTheme="majorBidi" w:cstheme="majorBidi"/>
          <w:noProof/>
          <w:sz w:val="24"/>
          <w:szCs w:val="24"/>
          <w:vertAlign w:val="superscript"/>
          <w:lang w:val="en-US"/>
        </w:rPr>
        <w:t>29</w:t>
      </w:r>
      <w:r w:rsidR="0098684E" w:rsidRPr="00354944">
        <w:rPr>
          <w:rFonts w:asciiTheme="majorBidi" w:hAnsiTheme="majorBidi" w:cstheme="majorBidi"/>
          <w:noProof/>
          <w:sz w:val="24"/>
          <w:szCs w:val="24"/>
          <w:vertAlign w:val="superscript"/>
          <w:lang w:val="en-US"/>
        </w:rPr>
        <w:t>,</w:t>
      </w:r>
      <w:r w:rsidR="00F61BBA" w:rsidRPr="00354944">
        <w:rPr>
          <w:rFonts w:asciiTheme="majorBidi" w:hAnsiTheme="majorBidi" w:cstheme="majorBidi"/>
          <w:noProof/>
          <w:sz w:val="24"/>
          <w:szCs w:val="24"/>
          <w:vertAlign w:val="superscript"/>
          <w:lang w:val="en-US"/>
        </w:rPr>
        <w:t>38</w:t>
      </w:r>
      <w:r w:rsidR="00EB60D8" w:rsidRPr="00354944">
        <w:rPr>
          <w:rFonts w:asciiTheme="majorBidi" w:hAnsiTheme="majorBidi" w:cstheme="majorBidi"/>
          <w:sz w:val="24"/>
          <w:szCs w:val="24"/>
          <w:lang w:val="en-US"/>
        </w:rPr>
        <w:fldChar w:fldCharType="end"/>
      </w:r>
      <w:r w:rsidR="006E7446" w:rsidRPr="00354944">
        <w:rPr>
          <w:rFonts w:asciiTheme="majorBidi" w:hAnsiTheme="majorBidi" w:cstheme="majorBidi"/>
          <w:sz w:val="24"/>
          <w:szCs w:val="24"/>
          <w:lang w:val="en-US"/>
        </w:rPr>
        <w:t>.</w:t>
      </w:r>
    </w:p>
    <w:p w14:paraId="6E64A566" w14:textId="4799F261" w:rsidR="00137ED4" w:rsidRPr="00420A13" w:rsidRDefault="00827E5D" w:rsidP="00785B67">
      <w:pPr>
        <w:autoSpaceDE w:val="0"/>
        <w:autoSpaceDN w:val="0"/>
        <w:adjustRightInd w:val="0"/>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A</w:t>
      </w:r>
      <w:r w:rsidR="00137ED4" w:rsidRPr="00420A13">
        <w:rPr>
          <w:rFonts w:asciiTheme="majorBidi" w:hAnsiTheme="majorBidi" w:cstheme="majorBidi"/>
          <w:sz w:val="24"/>
          <w:szCs w:val="24"/>
          <w:lang w:val="en-US"/>
        </w:rPr>
        <w:t>n increase in broad spectrum prescriptions</w:t>
      </w:r>
      <w:r>
        <w:rPr>
          <w:rFonts w:asciiTheme="majorBidi" w:hAnsiTheme="majorBidi" w:cstheme="majorBidi"/>
          <w:sz w:val="24"/>
          <w:szCs w:val="24"/>
          <w:lang w:val="en-US"/>
        </w:rPr>
        <w:t xml:space="preserve"> has been associated</w:t>
      </w:r>
      <w:r w:rsidR="00137ED4" w:rsidRPr="00420A13">
        <w:rPr>
          <w:rFonts w:asciiTheme="majorBidi" w:hAnsiTheme="majorBidi" w:cstheme="majorBidi"/>
          <w:sz w:val="24"/>
          <w:szCs w:val="24"/>
          <w:lang w:val="en-US"/>
        </w:rPr>
        <w:t xml:space="preserve"> with the increase of childr</w:t>
      </w:r>
      <w:r w:rsidR="005B40F4" w:rsidRPr="00420A13">
        <w:rPr>
          <w:rFonts w:asciiTheme="majorBidi" w:hAnsiTheme="majorBidi" w:cstheme="majorBidi"/>
          <w:sz w:val="24"/>
          <w:szCs w:val="24"/>
          <w:lang w:val="en-US"/>
        </w:rPr>
        <w:t>en’s</w:t>
      </w:r>
      <w:r w:rsidR="00137ED4" w:rsidRPr="00420A13">
        <w:rPr>
          <w:rFonts w:asciiTheme="majorBidi" w:hAnsiTheme="majorBidi" w:cstheme="majorBidi"/>
          <w:sz w:val="24"/>
          <w:szCs w:val="24"/>
          <w:lang w:val="en-US"/>
        </w:rPr>
        <w:t xml:space="preserve"> age; more than half of the prescription</w:t>
      </w:r>
      <w:r w:rsidR="009F4230">
        <w:rPr>
          <w:rFonts w:asciiTheme="majorBidi" w:hAnsiTheme="majorBidi" w:cstheme="majorBidi"/>
          <w:sz w:val="24"/>
          <w:szCs w:val="24"/>
          <w:lang w:val="en-US"/>
        </w:rPr>
        <w:t>s</w:t>
      </w:r>
      <w:r w:rsidR="00137ED4" w:rsidRPr="00420A13">
        <w:rPr>
          <w:rFonts w:asciiTheme="majorBidi" w:hAnsiTheme="majorBidi" w:cstheme="majorBidi"/>
          <w:sz w:val="24"/>
          <w:szCs w:val="24"/>
          <w:lang w:val="en-US"/>
        </w:rPr>
        <w:t xml:space="preserve"> for children </w:t>
      </w:r>
      <w:r w:rsidR="005B40F4" w:rsidRPr="00420A13">
        <w:rPr>
          <w:rFonts w:asciiTheme="majorBidi" w:hAnsiTheme="majorBidi" w:cstheme="majorBidi"/>
          <w:sz w:val="24"/>
          <w:szCs w:val="24"/>
          <w:lang w:val="en-US"/>
        </w:rPr>
        <w:t>older than</w:t>
      </w:r>
      <w:r w:rsidR="00137ED4" w:rsidRPr="00420A13">
        <w:rPr>
          <w:rFonts w:asciiTheme="majorBidi" w:hAnsiTheme="majorBidi" w:cstheme="majorBidi"/>
          <w:sz w:val="24"/>
          <w:szCs w:val="24"/>
          <w:lang w:val="en-US"/>
        </w:rPr>
        <w:t xml:space="preserve"> 24 months</w:t>
      </w:r>
      <w:r>
        <w:rPr>
          <w:rFonts w:asciiTheme="majorBidi" w:hAnsiTheme="majorBidi" w:cstheme="majorBidi"/>
          <w:sz w:val="24"/>
          <w:szCs w:val="24"/>
          <w:lang w:val="en-US"/>
        </w:rPr>
        <w:t xml:space="preserve"> in our study</w:t>
      </w:r>
      <w:r w:rsidR="00137ED4" w:rsidRPr="00420A13">
        <w:rPr>
          <w:rFonts w:asciiTheme="majorBidi" w:hAnsiTheme="majorBidi" w:cstheme="majorBidi"/>
          <w:sz w:val="24"/>
          <w:szCs w:val="24"/>
          <w:lang w:val="en-US"/>
        </w:rPr>
        <w:t xml:space="preserve"> were for broad spectrum antibiotics</w:t>
      </w:r>
      <w:r w:rsidR="005B40F4" w:rsidRPr="00420A13">
        <w:rPr>
          <w:rFonts w:asciiTheme="majorBidi" w:hAnsiTheme="majorBidi" w:cstheme="majorBidi"/>
          <w:sz w:val="24"/>
          <w:szCs w:val="24"/>
          <w:lang w:val="en-US"/>
        </w:rPr>
        <w:t xml:space="preserve">. </w:t>
      </w:r>
      <w:r>
        <w:rPr>
          <w:rFonts w:asciiTheme="majorBidi" w:hAnsiTheme="majorBidi" w:cstheme="majorBidi"/>
          <w:sz w:val="24"/>
          <w:szCs w:val="24"/>
          <w:lang w:val="en-US"/>
        </w:rPr>
        <w:t>In contrast,</w:t>
      </w:r>
      <w:r w:rsidR="005B40F4" w:rsidRPr="00420A13">
        <w:rPr>
          <w:rFonts w:asciiTheme="majorBidi" w:hAnsiTheme="majorBidi" w:cstheme="majorBidi"/>
          <w:sz w:val="24"/>
          <w:szCs w:val="24"/>
          <w:lang w:val="en-US"/>
        </w:rPr>
        <w:t xml:space="preserve"> more than 60% of</w:t>
      </w:r>
      <w:r w:rsidR="00137ED4" w:rsidRPr="00420A13">
        <w:rPr>
          <w:rFonts w:asciiTheme="majorBidi" w:hAnsiTheme="majorBidi" w:cstheme="majorBidi"/>
          <w:sz w:val="24"/>
          <w:szCs w:val="24"/>
          <w:lang w:val="en-US"/>
        </w:rPr>
        <w:t xml:space="preserve"> children younger than 6 months </w:t>
      </w:r>
      <w:r w:rsidR="005B40F4" w:rsidRPr="00420A13">
        <w:rPr>
          <w:rFonts w:asciiTheme="majorBidi" w:hAnsiTheme="majorBidi" w:cstheme="majorBidi"/>
          <w:sz w:val="24"/>
          <w:szCs w:val="24"/>
          <w:lang w:val="en-US"/>
        </w:rPr>
        <w:t>received</w:t>
      </w:r>
      <w:r w:rsidR="00137ED4" w:rsidRPr="00420A13">
        <w:rPr>
          <w:rFonts w:asciiTheme="majorBidi" w:hAnsiTheme="majorBidi" w:cstheme="majorBidi"/>
          <w:sz w:val="24"/>
          <w:szCs w:val="24"/>
          <w:lang w:val="en-US"/>
        </w:rPr>
        <w:t xml:space="preserve"> narrow spectrum antibiotics</w:t>
      </w:r>
      <w:r w:rsidR="00117378" w:rsidRPr="00420A13">
        <w:rPr>
          <w:rFonts w:asciiTheme="majorBidi" w:hAnsiTheme="majorBidi" w:cstheme="majorBidi"/>
          <w:sz w:val="24"/>
          <w:szCs w:val="24"/>
          <w:lang w:val="en-US"/>
        </w:rPr>
        <w:t>.</w:t>
      </w:r>
      <w:r w:rsidR="00E13997">
        <w:rPr>
          <w:rFonts w:asciiTheme="majorBidi" w:hAnsiTheme="majorBidi" w:cstheme="majorBidi"/>
          <w:sz w:val="24"/>
          <w:szCs w:val="24"/>
          <w:lang w:val="en-US"/>
        </w:rPr>
        <w:t xml:space="preserve"> </w:t>
      </w:r>
      <w:r w:rsidR="000A2ACD" w:rsidRPr="00675D17">
        <w:rPr>
          <w:rFonts w:asciiTheme="majorBidi" w:hAnsiTheme="majorBidi" w:cstheme="majorBidi"/>
          <w:sz w:val="24"/>
          <w:szCs w:val="24"/>
          <w:lang w:val="en-US"/>
        </w:rPr>
        <w:t>This attitude may derive from the fear of beta lactamase producing bacterial infections for children over 24 months of age, possibly acquired in crowded places such nursery schools, or to the uncertainty of possible cumulative resistance in this age group after previous treatment with narrow-spectrum antibiotics.</w:t>
      </w:r>
      <w:r w:rsidR="000A2ACD" w:rsidRPr="00420A13">
        <w:rPr>
          <w:rFonts w:asciiTheme="majorBidi" w:hAnsiTheme="majorBidi" w:cstheme="majorBidi"/>
          <w:sz w:val="24"/>
          <w:szCs w:val="24"/>
          <w:lang w:val="en-US"/>
        </w:rPr>
        <w:t xml:space="preserve"> </w:t>
      </w:r>
      <w:r w:rsidR="00ED0EC4" w:rsidRPr="00420A13">
        <w:rPr>
          <w:rFonts w:asciiTheme="majorBidi" w:hAnsiTheme="majorBidi" w:cstheme="majorBidi"/>
          <w:sz w:val="24"/>
          <w:szCs w:val="24"/>
          <w:lang w:val="en-US"/>
        </w:rPr>
        <w:t>This</w:t>
      </w:r>
      <w:r w:rsidR="005B40F4" w:rsidRPr="00420A13">
        <w:rPr>
          <w:rFonts w:asciiTheme="majorBidi" w:hAnsiTheme="majorBidi" w:cstheme="majorBidi"/>
          <w:sz w:val="24"/>
          <w:szCs w:val="24"/>
          <w:lang w:val="en-US"/>
        </w:rPr>
        <w:t xml:space="preserve"> prescribing </w:t>
      </w:r>
      <w:r w:rsidR="00ED0EC4" w:rsidRPr="00420A13">
        <w:rPr>
          <w:rFonts w:asciiTheme="majorBidi" w:hAnsiTheme="majorBidi" w:cstheme="majorBidi"/>
          <w:sz w:val="24"/>
          <w:szCs w:val="24"/>
          <w:lang w:val="en-US"/>
        </w:rPr>
        <w:t xml:space="preserve">attitude </w:t>
      </w:r>
      <w:r>
        <w:rPr>
          <w:rFonts w:asciiTheme="majorBidi" w:hAnsiTheme="majorBidi" w:cstheme="majorBidi"/>
          <w:sz w:val="24"/>
          <w:szCs w:val="24"/>
          <w:lang w:val="en-US"/>
        </w:rPr>
        <w:t>has also been</w:t>
      </w:r>
      <w:r w:rsidR="00ED0EC4" w:rsidRPr="00420A13">
        <w:rPr>
          <w:rFonts w:asciiTheme="majorBidi" w:hAnsiTheme="majorBidi" w:cstheme="majorBidi"/>
          <w:sz w:val="24"/>
          <w:szCs w:val="24"/>
          <w:lang w:val="en-US"/>
        </w:rPr>
        <w:t xml:space="preserve"> reported</w:t>
      </w:r>
      <w:r w:rsidR="005B40F4" w:rsidRPr="00420A13">
        <w:rPr>
          <w:rFonts w:asciiTheme="majorBidi" w:hAnsiTheme="majorBidi" w:cstheme="majorBidi"/>
          <w:sz w:val="24"/>
          <w:szCs w:val="24"/>
          <w:lang w:val="en-US"/>
        </w:rPr>
        <w:t xml:space="preserve"> in hospital setting</w:t>
      </w:r>
      <w:r w:rsidR="00236CB9">
        <w:rPr>
          <w:rFonts w:asciiTheme="majorBidi" w:hAnsiTheme="majorBidi" w:cstheme="majorBidi"/>
          <w:sz w:val="24"/>
          <w:szCs w:val="24"/>
          <w:lang w:val="en-US"/>
        </w:rPr>
        <w:t>s</w:t>
      </w:r>
      <w:r w:rsidR="00ED0EC4" w:rsidRPr="00420A13">
        <w:rPr>
          <w:rFonts w:asciiTheme="majorBidi" w:hAnsiTheme="majorBidi" w:cstheme="majorBidi"/>
          <w:sz w:val="24"/>
          <w:szCs w:val="24"/>
          <w:lang w:val="en-US"/>
        </w:rPr>
        <w:t xml:space="preserve"> and reflects prescription data from other pharmacoepidemiological studies</w:t>
      </w:r>
      <w:r w:rsidR="00B763DC">
        <w:rPr>
          <w:rFonts w:asciiTheme="majorBidi" w:hAnsiTheme="majorBidi" w:cstheme="majorBidi"/>
          <w:sz w:val="24"/>
          <w:szCs w:val="24"/>
          <w:lang w:val="en-US"/>
        </w:rPr>
        <w:fldChar w:fldCharType="begin" w:fldLock="1"/>
      </w:r>
      <w:r w:rsidR="00C05BA1">
        <w:rPr>
          <w:rFonts w:asciiTheme="majorBidi" w:hAnsiTheme="majorBidi" w:cstheme="majorBidi"/>
          <w:sz w:val="24"/>
          <w:szCs w:val="24"/>
          <w:lang w:val="en-US"/>
        </w:rPr>
        <w:instrText>ADDIN CSL_CITATION {"citationItems":[{"id":"ITEM-1","itemData":{"DOI":"10.1136/bmjpo-2017-000169","ISSN":"2399-9772","PMID":"29637165","abstract":"Objective To evaluate the quality of paediatricians' antibiotic prescribing using administrative databases. Methods The data source was the database of reimbursed prescriptions of the Lombardy Region, Italy. Children 1-13 years were included. An index prescription was defined as the first antibiotic prescription during a year period (2011) that occurred without previous, recent, antibiotic prescriptions or hospital or emergency department admissions. The A indicator was the percentage of children, cared for by paediatricians, receiving amoxicillin at the index prescription (minimum target 50%). The B indicator was the percentage of children receiving exclusively non-penicillin antibiotics in unrelated infection episodes (maximum target 10%). Indicators were evaluated for each prescriber and geographical area. Results Overall 424 280 children (cared for by 1164 paediatricians) received an index prescription and were included in the study. Amoxicillin alone was prescribed at the index prescription only to 23.6% of children (7.9%-46.3% within different areas of the region).The percentage of paediatricians who reached the target for the quality indicators was low (12.8% A indicator; 54.0% B indicator; 11.3% both). Almost half of the paediatricians (44.5%) showed inadequate quality of antibiotic prescribing, failing to reach the target for both indicators. Quality of prescribing was about four times worse in high prescribers and younger paediatricians. A geographical cluster of paediatricians reaching the target for both indicators was identified. These paediatricians had, for several years, previously been involved in educational programme. Conclusions Quality of prescribing was generally unsatisfactory, but increased in a group of paediatricians previously involved in educational interventions and increased with increasing age. Further studies are warranted in order to validate these promising indicators as a benchmarking tool in other studies, when diagnosis is unknown.","author":[{"dropping-particle":"","family":"Piovani","given":"Daniele","non-dropping-particle":"","parse-names":false,"suffix":""},{"dropping-particle":"","family":"Clavenna","given":"Antonio","non-dropping-particle":"","parse-names":false,"suffix":""},{"dropping-particle":"","family":"Cartabia","given":"Massimo","non-dropping-particle":"","parse-names":false,"suffix":""},{"dropping-particle":"","family":"Bortolotti","given":"Angela","non-dropping-particle":"","parse-names":false,"suffix":""},{"dropping-particle":"","family":"Fortino","given":"Ida","non-dropping-particle":"","parse-names":false,"suffix":""},{"dropping-particle":"","family":"Merlino","given":"Luca","non-dropping-particle":"","parse-names":false,"suffix":""},{"dropping-particle":"","family":"Bonati","given":"Maurizio","non-dropping-particle":"","parse-names":false,"suffix":""}],"container-title":"BMJ paediatrics open","id":"ITEM-1","issue":"1","issued":{"date-parts":[["2017"]]},"page":"e000169","publisher":"BMJ Publishing Group","title":"Assessing the quality of paediatric antibiotic prescribing by community paediatricians: a database analysis of prescribing in Lombardy.","type":"article-journal","volume":"1"},"uris":["http://www.mendeley.com/documents/?uuid=a97c8cfb-f4ad-32a8-bc92-384a36dc7d5a"]}],"mendeley":{"formattedCitation":"&lt;sup&gt;15&lt;/sup&gt;","plainTextFormattedCitation":"15","previouslyFormattedCitation":"&lt;sup&gt;15&lt;/sup&gt;"},"properties":{"noteIndex":0},"schema":"https://github.com/citation-style-language/schema/raw/master/csl-citation.json"}</w:instrText>
      </w:r>
      <w:r w:rsidR="00B763DC">
        <w:rPr>
          <w:rFonts w:asciiTheme="majorBidi" w:hAnsiTheme="majorBidi" w:cstheme="majorBidi"/>
          <w:sz w:val="24"/>
          <w:szCs w:val="24"/>
          <w:lang w:val="en-US"/>
        </w:rPr>
        <w:fldChar w:fldCharType="separate"/>
      </w:r>
      <w:r w:rsidR="0098684E" w:rsidRPr="0098684E">
        <w:rPr>
          <w:rFonts w:asciiTheme="majorBidi" w:hAnsiTheme="majorBidi" w:cstheme="majorBidi"/>
          <w:noProof/>
          <w:sz w:val="24"/>
          <w:szCs w:val="24"/>
          <w:vertAlign w:val="superscript"/>
          <w:lang w:val="en-US"/>
        </w:rPr>
        <w:t>15</w:t>
      </w:r>
      <w:r w:rsidR="00B763DC">
        <w:rPr>
          <w:rFonts w:asciiTheme="majorBidi" w:hAnsiTheme="majorBidi" w:cstheme="majorBidi"/>
          <w:sz w:val="24"/>
          <w:szCs w:val="24"/>
          <w:lang w:val="en-US"/>
        </w:rPr>
        <w:fldChar w:fldCharType="end"/>
      </w:r>
      <w:r w:rsidR="007A299E">
        <w:rPr>
          <w:rFonts w:asciiTheme="majorBidi" w:hAnsiTheme="majorBidi" w:cstheme="majorBidi"/>
          <w:sz w:val="24"/>
          <w:szCs w:val="24"/>
          <w:lang w:val="en-US"/>
        </w:rPr>
        <w:t>.</w:t>
      </w:r>
      <w:r w:rsidR="006F5D14">
        <w:rPr>
          <w:rFonts w:asciiTheme="majorBidi" w:hAnsiTheme="majorBidi" w:cstheme="majorBidi"/>
          <w:sz w:val="24"/>
          <w:szCs w:val="24"/>
          <w:lang w:val="en-US"/>
        </w:rPr>
        <w:t xml:space="preserve"> </w:t>
      </w:r>
    </w:p>
    <w:p w14:paraId="262A3BE8" w14:textId="77F44116" w:rsidR="00137ED4" w:rsidRPr="00420A13" w:rsidRDefault="00137ED4" w:rsidP="00785B67">
      <w:pPr>
        <w:autoSpaceDE w:val="0"/>
        <w:autoSpaceDN w:val="0"/>
        <w:adjustRightInd w:val="0"/>
        <w:spacing w:line="480" w:lineRule="auto"/>
        <w:jc w:val="both"/>
        <w:rPr>
          <w:rFonts w:asciiTheme="majorBidi" w:hAnsiTheme="majorBidi" w:cstheme="majorBidi"/>
          <w:sz w:val="24"/>
          <w:szCs w:val="24"/>
          <w:lang w:val="en-US"/>
        </w:rPr>
      </w:pPr>
      <w:r w:rsidRPr="00420A13">
        <w:rPr>
          <w:rFonts w:asciiTheme="majorBidi" w:hAnsiTheme="majorBidi" w:cstheme="majorBidi"/>
          <w:sz w:val="24"/>
          <w:szCs w:val="24"/>
          <w:lang w:val="en-US"/>
        </w:rPr>
        <w:t xml:space="preserve">The general trend towards broad spectrum antibiotic prescription as first line treatment was also reflected in the annual analysis where it was clear that at the end </w:t>
      </w:r>
      <w:r w:rsidR="00716E17" w:rsidRPr="00420A13">
        <w:rPr>
          <w:rFonts w:asciiTheme="majorBidi" w:hAnsiTheme="majorBidi" w:cstheme="majorBidi"/>
          <w:sz w:val="24"/>
          <w:szCs w:val="24"/>
          <w:lang w:val="en-US"/>
        </w:rPr>
        <w:t xml:space="preserve">of the period analyzed </w:t>
      </w:r>
      <w:r w:rsidRPr="00420A13">
        <w:rPr>
          <w:rFonts w:asciiTheme="majorBidi" w:hAnsiTheme="majorBidi" w:cstheme="majorBidi"/>
          <w:sz w:val="24"/>
          <w:szCs w:val="24"/>
          <w:lang w:val="en-US"/>
        </w:rPr>
        <w:t xml:space="preserve">(2015), after a previous slight increment in amoxicillin prescriptions, </w:t>
      </w:r>
      <w:r w:rsidR="00E269CC" w:rsidRPr="00420A13">
        <w:rPr>
          <w:rFonts w:asciiTheme="majorBidi" w:hAnsiTheme="majorBidi" w:cstheme="majorBidi"/>
          <w:sz w:val="24"/>
          <w:szCs w:val="24"/>
          <w:lang w:val="en-US"/>
        </w:rPr>
        <w:t xml:space="preserve">the </w:t>
      </w:r>
      <w:r w:rsidR="00012D51" w:rsidRPr="00420A13">
        <w:rPr>
          <w:rFonts w:asciiTheme="majorBidi" w:hAnsiTheme="majorBidi" w:cstheme="majorBidi"/>
          <w:sz w:val="24"/>
          <w:szCs w:val="24"/>
          <w:lang w:val="en-US"/>
        </w:rPr>
        <w:t xml:space="preserve">guideline recommended </w:t>
      </w:r>
      <w:r w:rsidR="00E269CC" w:rsidRPr="00420A13">
        <w:rPr>
          <w:rFonts w:asciiTheme="majorBidi" w:hAnsiTheme="majorBidi" w:cstheme="majorBidi"/>
          <w:sz w:val="24"/>
          <w:szCs w:val="24"/>
          <w:lang w:val="en-US"/>
        </w:rPr>
        <w:t>first line approaches</w:t>
      </w:r>
      <w:r w:rsidR="00F351FD" w:rsidRPr="00420A13">
        <w:rPr>
          <w:rFonts w:asciiTheme="majorBidi" w:hAnsiTheme="majorBidi" w:cstheme="majorBidi"/>
          <w:sz w:val="24"/>
          <w:szCs w:val="24"/>
          <w:lang w:val="en-US"/>
        </w:rPr>
        <w:t xml:space="preserve"> </w:t>
      </w:r>
      <w:r w:rsidR="00E269CC" w:rsidRPr="00420A13">
        <w:rPr>
          <w:rFonts w:asciiTheme="majorBidi" w:hAnsiTheme="majorBidi" w:cstheme="majorBidi"/>
          <w:sz w:val="24"/>
          <w:szCs w:val="24"/>
          <w:lang w:val="en-US"/>
        </w:rPr>
        <w:t>rate (together with</w:t>
      </w:r>
      <w:r w:rsidR="00F351FD" w:rsidRPr="00420A13">
        <w:rPr>
          <w:rFonts w:asciiTheme="majorBidi" w:hAnsiTheme="majorBidi" w:cstheme="majorBidi"/>
          <w:sz w:val="24"/>
          <w:szCs w:val="24"/>
          <w:lang w:val="en-US"/>
        </w:rPr>
        <w:t xml:space="preserve"> </w:t>
      </w:r>
      <w:r w:rsidR="00E269CC" w:rsidRPr="00420A13">
        <w:rPr>
          <w:rFonts w:asciiTheme="majorBidi" w:hAnsiTheme="majorBidi" w:cstheme="majorBidi"/>
          <w:sz w:val="24"/>
          <w:szCs w:val="24"/>
          <w:lang w:val="en-US"/>
        </w:rPr>
        <w:t>‘wait and see’ approach) decreased</w:t>
      </w:r>
      <w:r w:rsidRPr="00420A13">
        <w:rPr>
          <w:rFonts w:asciiTheme="majorBidi" w:hAnsiTheme="majorBidi" w:cstheme="majorBidi"/>
          <w:sz w:val="24"/>
          <w:szCs w:val="24"/>
          <w:lang w:val="en-US"/>
        </w:rPr>
        <w:t>.</w:t>
      </w:r>
    </w:p>
    <w:p w14:paraId="56CAADE3" w14:textId="3B49FC90" w:rsidR="0085647C" w:rsidRPr="0090374D" w:rsidRDefault="00662BE2" w:rsidP="00785B67">
      <w:pPr>
        <w:autoSpaceDE w:val="0"/>
        <w:autoSpaceDN w:val="0"/>
        <w:adjustRightInd w:val="0"/>
        <w:spacing w:line="480" w:lineRule="auto"/>
        <w:jc w:val="both"/>
        <w:rPr>
          <w:rFonts w:asciiTheme="majorBidi" w:hAnsiTheme="majorBidi" w:cstheme="majorBidi"/>
          <w:sz w:val="24"/>
          <w:szCs w:val="24"/>
          <w:lang w:val="en-US"/>
        </w:rPr>
      </w:pPr>
      <w:r w:rsidRPr="1CA6E4FD">
        <w:rPr>
          <w:rFonts w:asciiTheme="majorBidi" w:hAnsiTheme="majorBidi" w:cstheme="majorBidi"/>
          <w:sz w:val="24"/>
          <w:szCs w:val="24"/>
          <w:lang w:val="en-US"/>
        </w:rPr>
        <w:t>As regarding pharyngitis, our</w:t>
      </w:r>
      <w:r w:rsidR="00014FE5" w:rsidRPr="1CA6E4FD">
        <w:rPr>
          <w:rFonts w:asciiTheme="majorBidi" w:hAnsiTheme="majorBidi" w:cstheme="majorBidi"/>
          <w:sz w:val="24"/>
          <w:szCs w:val="24"/>
          <w:lang w:val="en-US"/>
        </w:rPr>
        <w:t xml:space="preserve"> analysis found that </w:t>
      </w:r>
      <w:r w:rsidR="00F351FD" w:rsidRPr="1CA6E4FD">
        <w:rPr>
          <w:rFonts w:asciiTheme="majorBidi" w:hAnsiTheme="majorBidi" w:cstheme="majorBidi"/>
          <w:sz w:val="24"/>
          <w:szCs w:val="24"/>
          <w:lang w:val="en-US"/>
        </w:rPr>
        <w:t xml:space="preserve">the </w:t>
      </w:r>
      <w:r w:rsidR="00E827D3" w:rsidRPr="1CA6E4FD">
        <w:rPr>
          <w:rFonts w:asciiTheme="majorBidi" w:hAnsiTheme="majorBidi" w:cstheme="majorBidi"/>
          <w:sz w:val="24"/>
          <w:szCs w:val="24"/>
          <w:lang w:val="en-US"/>
        </w:rPr>
        <w:t xml:space="preserve">test was used mostly in </w:t>
      </w:r>
      <w:ins w:id="63" w:author="ELISA BARBIERI" w:date="2019-05-20T12:02:00Z">
        <w:r w:rsidR="0003337F">
          <w:rPr>
            <w:rFonts w:asciiTheme="majorBidi" w:hAnsiTheme="majorBidi" w:cstheme="majorBidi"/>
            <w:sz w:val="24"/>
            <w:szCs w:val="24"/>
            <w:lang w:val="en-US"/>
          </w:rPr>
          <w:t>GABHS</w:t>
        </w:r>
      </w:ins>
      <w:del w:id="64" w:author="ELISA BARBIERI" w:date="2019-05-20T12:02:00Z">
        <w:r w:rsidR="00E827D3" w:rsidRPr="1CA6E4FD" w:rsidDel="0003337F">
          <w:rPr>
            <w:rFonts w:asciiTheme="majorBidi" w:hAnsiTheme="majorBidi" w:cstheme="majorBidi"/>
            <w:sz w:val="24"/>
            <w:szCs w:val="24"/>
            <w:lang w:val="en-US"/>
          </w:rPr>
          <w:delText>streptococcal</w:delText>
        </w:r>
      </w:del>
      <w:r w:rsidR="00E827D3" w:rsidRPr="1CA6E4FD">
        <w:rPr>
          <w:rFonts w:asciiTheme="majorBidi" w:hAnsiTheme="majorBidi" w:cstheme="majorBidi"/>
          <w:sz w:val="24"/>
          <w:szCs w:val="24"/>
          <w:lang w:val="en-US"/>
        </w:rPr>
        <w:t xml:space="preserve"> diagnosis compared to non-</w:t>
      </w:r>
      <w:ins w:id="65" w:author="ELISA BARBIERI" w:date="2019-05-20T12:02:00Z">
        <w:r w:rsidR="0003337F" w:rsidRPr="0003337F">
          <w:rPr>
            <w:rFonts w:asciiTheme="majorBidi" w:hAnsiTheme="majorBidi" w:cstheme="majorBidi"/>
            <w:sz w:val="24"/>
            <w:szCs w:val="24"/>
            <w:lang w:val="en-US"/>
          </w:rPr>
          <w:t xml:space="preserve"> </w:t>
        </w:r>
        <w:r w:rsidR="0003337F">
          <w:rPr>
            <w:rFonts w:asciiTheme="majorBidi" w:hAnsiTheme="majorBidi" w:cstheme="majorBidi"/>
            <w:sz w:val="24"/>
            <w:szCs w:val="24"/>
            <w:lang w:val="en-US"/>
          </w:rPr>
          <w:t>GABHS</w:t>
        </w:r>
      </w:ins>
      <w:del w:id="66" w:author="ELISA BARBIERI" w:date="2019-05-20T12:02:00Z">
        <w:r w:rsidR="00E827D3" w:rsidRPr="1CA6E4FD" w:rsidDel="0003337F">
          <w:rPr>
            <w:rFonts w:asciiTheme="majorBidi" w:hAnsiTheme="majorBidi" w:cstheme="majorBidi"/>
            <w:sz w:val="24"/>
            <w:szCs w:val="24"/>
            <w:lang w:val="en-US"/>
          </w:rPr>
          <w:delText>streptococcal</w:delText>
        </w:r>
      </w:del>
      <w:r w:rsidR="00E827D3" w:rsidRPr="1CA6E4FD">
        <w:rPr>
          <w:rFonts w:asciiTheme="majorBidi" w:hAnsiTheme="majorBidi" w:cstheme="majorBidi"/>
          <w:sz w:val="24"/>
          <w:szCs w:val="24"/>
          <w:lang w:val="en-US"/>
        </w:rPr>
        <w:t xml:space="preserve"> ones</w:t>
      </w:r>
      <w:r w:rsidR="009F4230">
        <w:rPr>
          <w:rFonts w:asciiTheme="majorBidi" w:hAnsiTheme="majorBidi" w:cstheme="majorBidi"/>
          <w:sz w:val="24"/>
          <w:szCs w:val="24"/>
          <w:lang w:val="en-US"/>
        </w:rPr>
        <w:t>,</w:t>
      </w:r>
      <w:r w:rsidR="00E827D3" w:rsidRPr="1CA6E4FD">
        <w:rPr>
          <w:rFonts w:asciiTheme="majorBidi" w:hAnsiTheme="majorBidi" w:cstheme="majorBidi"/>
          <w:sz w:val="24"/>
          <w:szCs w:val="24"/>
          <w:lang w:val="en-US"/>
        </w:rPr>
        <w:t xml:space="preserve"> may</w:t>
      </w:r>
      <w:r w:rsidR="00450E85" w:rsidRPr="1CA6E4FD">
        <w:rPr>
          <w:rFonts w:asciiTheme="majorBidi" w:hAnsiTheme="majorBidi" w:cstheme="majorBidi"/>
          <w:sz w:val="24"/>
          <w:szCs w:val="24"/>
          <w:lang w:val="en-US"/>
        </w:rPr>
        <w:t>be</w:t>
      </w:r>
      <w:r w:rsidR="00E827D3" w:rsidRPr="1CA6E4FD">
        <w:rPr>
          <w:rFonts w:asciiTheme="majorBidi" w:hAnsiTheme="majorBidi" w:cstheme="majorBidi"/>
          <w:sz w:val="24"/>
          <w:szCs w:val="24"/>
          <w:lang w:val="en-US"/>
        </w:rPr>
        <w:t xml:space="preserve"> due to the fact that pediatricians used this tool to confirm the empirical bacterial etiology instead </w:t>
      </w:r>
      <w:r w:rsidR="00085308" w:rsidRPr="1CA6E4FD">
        <w:rPr>
          <w:rFonts w:asciiTheme="majorBidi" w:hAnsiTheme="majorBidi" w:cstheme="majorBidi"/>
          <w:sz w:val="24"/>
          <w:szCs w:val="24"/>
          <w:lang w:val="en-US"/>
        </w:rPr>
        <w:t>of</w:t>
      </w:r>
      <w:r w:rsidR="009C0EFB" w:rsidRPr="1CA6E4FD">
        <w:rPr>
          <w:rFonts w:asciiTheme="majorBidi" w:hAnsiTheme="majorBidi" w:cstheme="majorBidi"/>
          <w:sz w:val="24"/>
          <w:szCs w:val="24"/>
          <w:lang w:val="en-US"/>
        </w:rPr>
        <w:t xml:space="preserve"> </w:t>
      </w:r>
      <w:r w:rsidR="00E827D3" w:rsidRPr="1CA6E4FD">
        <w:rPr>
          <w:rFonts w:asciiTheme="majorBidi" w:hAnsiTheme="majorBidi" w:cstheme="majorBidi"/>
          <w:sz w:val="24"/>
          <w:szCs w:val="24"/>
          <w:lang w:val="en-US"/>
        </w:rPr>
        <w:t>exclud</w:t>
      </w:r>
      <w:r w:rsidR="00085308" w:rsidRPr="1CA6E4FD">
        <w:rPr>
          <w:rFonts w:asciiTheme="majorBidi" w:hAnsiTheme="majorBidi" w:cstheme="majorBidi"/>
          <w:sz w:val="24"/>
          <w:szCs w:val="24"/>
          <w:lang w:val="en-US"/>
        </w:rPr>
        <w:t>ing</w:t>
      </w:r>
      <w:r w:rsidR="00E827D3" w:rsidRPr="1CA6E4FD">
        <w:rPr>
          <w:rFonts w:asciiTheme="majorBidi" w:hAnsiTheme="majorBidi" w:cstheme="majorBidi"/>
          <w:sz w:val="24"/>
          <w:szCs w:val="24"/>
          <w:lang w:val="en-US"/>
        </w:rPr>
        <w:t xml:space="preserve"> it.</w:t>
      </w:r>
      <w:r w:rsidR="0085647C" w:rsidRPr="1CA6E4FD">
        <w:rPr>
          <w:rFonts w:asciiTheme="majorBidi" w:hAnsiTheme="majorBidi" w:cstheme="majorBidi"/>
          <w:sz w:val="24"/>
          <w:szCs w:val="24"/>
          <w:lang w:val="en-US"/>
        </w:rPr>
        <w:t xml:space="preserve"> </w:t>
      </w:r>
      <w:r w:rsidR="0085647C" w:rsidRPr="0090374D">
        <w:rPr>
          <w:rFonts w:asciiTheme="majorBidi" w:hAnsiTheme="majorBidi" w:cstheme="majorBidi"/>
          <w:sz w:val="24"/>
          <w:szCs w:val="24"/>
          <w:lang w:val="en-US"/>
        </w:rPr>
        <w:t xml:space="preserve">This </w:t>
      </w:r>
      <w:r w:rsidR="00146A00" w:rsidRPr="0090374D">
        <w:rPr>
          <w:rFonts w:asciiTheme="majorBidi" w:hAnsiTheme="majorBidi" w:cstheme="majorBidi"/>
          <w:sz w:val="24"/>
          <w:szCs w:val="24"/>
          <w:lang w:val="en-US"/>
        </w:rPr>
        <w:t>demonstrate</w:t>
      </w:r>
      <w:r w:rsidR="009F4230">
        <w:rPr>
          <w:rFonts w:asciiTheme="majorBidi" w:hAnsiTheme="majorBidi" w:cstheme="majorBidi"/>
          <w:sz w:val="24"/>
          <w:szCs w:val="24"/>
          <w:lang w:val="en-US"/>
        </w:rPr>
        <w:t>s</w:t>
      </w:r>
      <w:r w:rsidR="00146A00" w:rsidRPr="0090374D">
        <w:rPr>
          <w:rFonts w:asciiTheme="majorBidi" w:hAnsiTheme="majorBidi" w:cstheme="majorBidi"/>
          <w:sz w:val="24"/>
          <w:szCs w:val="24"/>
          <w:lang w:val="en-US"/>
        </w:rPr>
        <w:t xml:space="preserve"> apparent</w:t>
      </w:r>
      <w:r w:rsidR="0085647C" w:rsidRPr="0090374D">
        <w:rPr>
          <w:rFonts w:asciiTheme="majorBidi" w:hAnsiTheme="majorBidi" w:cstheme="majorBidi"/>
          <w:sz w:val="24"/>
          <w:szCs w:val="24"/>
          <w:lang w:val="en-US"/>
        </w:rPr>
        <w:t xml:space="preserve"> trust in clinical diagnosis by treating physician.</w:t>
      </w:r>
    </w:p>
    <w:p w14:paraId="46244A61" w14:textId="08B3D4D2" w:rsidR="0085647C" w:rsidRPr="0090374D" w:rsidRDefault="00F351FD" w:rsidP="00785B67">
      <w:pPr>
        <w:autoSpaceDE w:val="0"/>
        <w:autoSpaceDN w:val="0"/>
        <w:adjustRightInd w:val="0"/>
        <w:spacing w:line="480" w:lineRule="auto"/>
        <w:jc w:val="both"/>
        <w:rPr>
          <w:rFonts w:asciiTheme="majorBidi" w:hAnsiTheme="majorBidi" w:cstheme="majorBidi"/>
          <w:sz w:val="24"/>
          <w:szCs w:val="24"/>
          <w:lang w:val="en-US"/>
        </w:rPr>
      </w:pPr>
      <w:r w:rsidRPr="0090374D">
        <w:rPr>
          <w:rFonts w:asciiTheme="majorBidi" w:hAnsiTheme="majorBidi" w:cstheme="majorBidi"/>
          <w:sz w:val="24"/>
          <w:szCs w:val="24"/>
          <w:lang w:val="en-US"/>
        </w:rPr>
        <w:lastRenderedPageBreak/>
        <w:t>However,</w:t>
      </w:r>
      <w:r w:rsidR="00E827D3" w:rsidRPr="0090374D">
        <w:rPr>
          <w:rFonts w:asciiTheme="majorBidi" w:hAnsiTheme="majorBidi" w:cstheme="majorBidi"/>
          <w:sz w:val="24"/>
          <w:szCs w:val="24"/>
          <w:lang w:val="en-US"/>
        </w:rPr>
        <w:t xml:space="preserve"> </w:t>
      </w:r>
      <w:r w:rsidR="0085647C" w:rsidRPr="0090374D">
        <w:rPr>
          <w:rFonts w:asciiTheme="majorBidi" w:hAnsiTheme="majorBidi" w:cstheme="majorBidi"/>
          <w:sz w:val="24"/>
          <w:szCs w:val="24"/>
          <w:lang w:val="en-US"/>
        </w:rPr>
        <w:t xml:space="preserve">the fact that </w:t>
      </w:r>
      <w:r w:rsidR="00146A00" w:rsidRPr="0090374D">
        <w:rPr>
          <w:rFonts w:asciiTheme="majorBidi" w:hAnsiTheme="majorBidi" w:cstheme="majorBidi"/>
          <w:sz w:val="24"/>
          <w:szCs w:val="24"/>
          <w:lang w:val="en-US"/>
        </w:rPr>
        <w:t>more antibiotics,</w:t>
      </w:r>
      <w:r w:rsidR="0085647C" w:rsidRPr="0090374D">
        <w:rPr>
          <w:rFonts w:asciiTheme="majorBidi" w:hAnsiTheme="majorBidi" w:cstheme="majorBidi"/>
          <w:sz w:val="24"/>
          <w:szCs w:val="24"/>
          <w:lang w:val="en-US"/>
        </w:rPr>
        <w:t xml:space="preserve"> </w:t>
      </w:r>
      <w:r w:rsidR="00146A00" w:rsidRPr="0090374D">
        <w:rPr>
          <w:rFonts w:asciiTheme="majorBidi" w:hAnsiTheme="majorBidi" w:cstheme="majorBidi"/>
          <w:sz w:val="24"/>
          <w:szCs w:val="24"/>
          <w:lang w:val="en-US"/>
        </w:rPr>
        <w:t>mostly broad-spectrum</w:t>
      </w:r>
      <w:r w:rsidR="0085647C" w:rsidRPr="0090374D">
        <w:rPr>
          <w:rFonts w:asciiTheme="majorBidi" w:hAnsiTheme="majorBidi" w:cstheme="majorBidi"/>
          <w:sz w:val="24"/>
          <w:szCs w:val="24"/>
          <w:lang w:val="en-US"/>
        </w:rPr>
        <w:t xml:space="preserve"> (CV-Amoxicillin and III gen. cephalosporin)</w:t>
      </w:r>
      <w:r w:rsidR="00146A00" w:rsidRPr="0090374D">
        <w:rPr>
          <w:rFonts w:asciiTheme="majorBidi" w:hAnsiTheme="majorBidi" w:cstheme="majorBidi"/>
          <w:sz w:val="24"/>
          <w:szCs w:val="24"/>
          <w:lang w:val="en-US"/>
        </w:rPr>
        <w:t>,</w:t>
      </w:r>
      <w:r w:rsidR="0085647C" w:rsidRPr="0090374D">
        <w:rPr>
          <w:rFonts w:asciiTheme="majorBidi" w:hAnsiTheme="majorBidi" w:cstheme="majorBidi"/>
          <w:sz w:val="24"/>
          <w:szCs w:val="24"/>
          <w:lang w:val="en-US"/>
        </w:rPr>
        <w:t xml:space="preserve"> were prescribed for a clinical diagnosis </w:t>
      </w:r>
      <w:r w:rsidR="00146A00" w:rsidRPr="0090374D">
        <w:rPr>
          <w:rFonts w:asciiTheme="majorBidi" w:hAnsiTheme="majorBidi" w:cstheme="majorBidi"/>
          <w:sz w:val="24"/>
          <w:szCs w:val="24"/>
          <w:lang w:val="en-US"/>
        </w:rPr>
        <w:t xml:space="preserve">of </w:t>
      </w:r>
      <w:ins w:id="67" w:author="ELISA BARBIERI" w:date="2019-05-20T12:02:00Z">
        <w:r w:rsidR="0003337F">
          <w:rPr>
            <w:rFonts w:asciiTheme="majorBidi" w:hAnsiTheme="majorBidi" w:cstheme="majorBidi"/>
            <w:sz w:val="24"/>
            <w:szCs w:val="24"/>
            <w:lang w:val="en-US"/>
          </w:rPr>
          <w:t>GABHS</w:t>
        </w:r>
        <w:r w:rsidR="0003337F" w:rsidRPr="0090374D" w:rsidDel="0003337F">
          <w:rPr>
            <w:rFonts w:asciiTheme="majorBidi" w:hAnsiTheme="majorBidi" w:cstheme="majorBidi"/>
            <w:sz w:val="24"/>
            <w:szCs w:val="24"/>
            <w:lang w:val="en-US"/>
          </w:rPr>
          <w:t xml:space="preserve"> </w:t>
        </w:r>
      </w:ins>
      <w:del w:id="68" w:author="ELISA BARBIERI" w:date="2019-05-20T12:02:00Z">
        <w:r w:rsidR="00146A00" w:rsidRPr="0090374D" w:rsidDel="0003337F">
          <w:rPr>
            <w:rFonts w:asciiTheme="majorBidi" w:hAnsiTheme="majorBidi" w:cstheme="majorBidi"/>
            <w:sz w:val="24"/>
            <w:szCs w:val="24"/>
            <w:lang w:val="en-US"/>
          </w:rPr>
          <w:delText>non-</w:delText>
        </w:r>
        <w:r w:rsidR="0085647C" w:rsidRPr="0090374D" w:rsidDel="0003337F">
          <w:rPr>
            <w:rFonts w:asciiTheme="majorBidi" w:hAnsiTheme="majorBidi" w:cstheme="majorBidi"/>
            <w:sz w:val="24"/>
            <w:szCs w:val="24"/>
            <w:lang w:val="en-US"/>
          </w:rPr>
          <w:delText xml:space="preserve">streptococcal </w:delText>
        </w:r>
      </w:del>
      <w:r w:rsidR="0085647C" w:rsidRPr="0090374D">
        <w:rPr>
          <w:rFonts w:asciiTheme="majorBidi" w:hAnsiTheme="majorBidi" w:cstheme="majorBidi"/>
          <w:sz w:val="24"/>
          <w:szCs w:val="24"/>
          <w:lang w:val="en-US"/>
        </w:rPr>
        <w:t>pharyngitis indicates a more cautious interpretation</w:t>
      </w:r>
      <w:r w:rsidR="00146A00" w:rsidRPr="0090374D">
        <w:rPr>
          <w:rFonts w:asciiTheme="majorBidi" w:hAnsiTheme="majorBidi" w:cstheme="majorBidi"/>
          <w:sz w:val="24"/>
          <w:szCs w:val="24"/>
          <w:lang w:val="en-US"/>
        </w:rPr>
        <w:t xml:space="preserve"> of the clinical symptom evaluation</w:t>
      </w:r>
      <w:r w:rsidR="0085647C" w:rsidRPr="0090374D">
        <w:rPr>
          <w:rFonts w:asciiTheme="majorBidi" w:hAnsiTheme="majorBidi" w:cstheme="majorBidi"/>
          <w:sz w:val="24"/>
          <w:szCs w:val="24"/>
          <w:lang w:val="en-US"/>
        </w:rPr>
        <w:t xml:space="preserve">. </w:t>
      </w:r>
    </w:p>
    <w:p w14:paraId="7126EB5C" w14:textId="478870F7" w:rsidR="00146A00" w:rsidRDefault="00E261D6" w:rsidP="00785B67">
      <w:pPr>
        <w:autoSpaceDE w:val="0"/>
        <w:autoSpaceDN w:val="0"/>
        <w:adjustRightInd w:val="0"/>
        <w:spacing w:line="480" w:lineRule="auto"/>
        <w:jc w:val="both"/>
        <w:rPr>
          <w:rFonts w:asciiTheme="majorBidi" w:hAnsiTheme="majorBidi" w:cstheme="majorBidi"/>
          <w:sz w:val="24"/>
          <w:szCs w:val="24"/>
          <w:lang w:val="en-US"/>
        </w:rPr>
      </w:pPr>
      <w:r w:rsidRPr="0090374D">
        <w:rPr>
          <w:rFonts w:asciiTheme="majorBidi" w:hAnsiTheme="majorBidi" w:cstheme="majorBidi"/>
          <w:sz w:val="24"/>
          <w:szCs w:val="24"/>
          <w:lang w:val="en-US"/>
        </w:rPr>
        <w:t>Moreover, c</w:t>
      </w:r>
      <w:r w:rsidR="00146A00" w:rsidRPr="0090374D">
        <w:rPr>
          <w:rFonts w:asciiTheme="majorBidi" w:hAnsiTheme="majorBidi" w:cstheme="majorBidi"/>
          <w:sz w:val="24"/>
          <w:szCs w:val="24"/>
          <w:lang w:val="en-US"/>
        </w:rPr>
        <w:t xml:space="preserve">hildren with </w:t>
      </w:r>
      <w:r w:rsidR="009F4230">
        <w:rPr>
          <w:rFonts w:asciiTheme="majorBidi" w:hAnsiTheme="majorBidi" w:cstheme="majorBidi"/>
          <w:sz w:val="24"/>
          <w:szCs w:val="24"/>
          <w:lang w:val="en-US"/>
        </w:rPr>
        <w:t xml:space="preserve">rapid </w:t>
      </w:r>
      <w:r w:rsidR="00146A00" w:rsidRPr="0090374D">
        <w:rPr>
          <w:rFonts w:asciiTheme="majorBidi" w:hAnsiTheme="majorBidi" w:cstheme="majorBidi"/>
          <w:sz w:val="24"/>
          <w:szCs w:val="24"/>
          <w:lang w:val="en-US"/>
        </w:rPr>
        <w:t xml:space="preserve">test confirmed </w:t>
      </w:r>
      <w:ins w:id="69" w:author="ELISA BARBIERI" w:date="2019-05-20T12:02:00Z">
        <w:r w:rsidR="0003337F">
          <w:rPr>
            <w:rFonts w:asciiTheme="majorBidi" w:hAnsiTheme="majorBidi" w:cstheme="majorBidi"/>
            <w:sz w:val="24"/>
            <w:szCs w:val="24"/>
            <w:lang w:val="en-US"/>
          </w:rPr>
          <w:t>GABHS</w:t>
        </w:r>
      </w:ins>
      <w:del w:id="70" w:author="ELISA BARBIERI" w:date="2019-05-20T12:02:00Z">
        <w:r w:rsidR="00146A00" w:rsidRPr="0090374D" w:rsidDel="0003337F">
          <w:rPr>
            <w:rFonts w:asciiTheme="majorBidi" w:hAnsiTheme="majorBidi" w:cstheme="majorBidi"/>
            <w:sz w:val="24"/>
            <w:szCs w:val="24"/>
            <w:lang w:val="en-US"/>
          </w:rPr>
          <w:delText>streptococcal</w:delText>
        </w:r>
      </w:del>
      <w:r w:rsidR="00146A00" w:rsidRPr="0090374D">
        <w:rPr>
          <w:rFonts w:asciiTheme="majorBidi" w:hAnsiTheme="majorBidi" w:cstheme="majorBidi"/>
          <w:sz w:val="24"/>
          <w:szCs w:val="24"/>
          <w:lang w:val="en-US"/>
        </w:rPr>
        <w:t xml:space="preserve"> pharyngitis received mostly </w:t>
      </w:r>
      <w:r w:rsidRPr="0090374D">
        <w:rPr>
          <w:rFonts w:asciiTheme="majorBidi" w:hAnsiTheme="majorBidi" w:cstheme="majorBidi"/>
          <w:sz w:val="24"/>
          <w:szCs w:val="24"/>
          <w:lang w:val="en-US"/>
        </w:rPr>
        <w:t>narrow</w:t>
      </w:r>
      <w:r w:rsidR="00146A00" w:rsidRPr="0090374D">
        <w:rPr>
          <w:rFonts w:asciiTheme="majorBidi" w:hAnsiTheme="majorBidi" w:cstheme="majorBidi"/>
          <w:sz w:val="24"/>
          <w:szCs w:val="24"/>
          <w:lang w:val="en-US"/>
        </w:rPr>
        <w:t xml:space="preserve">-spectrum </w:t>
      </w:r>
      <w:r w:rsidRPr="0090374D">
        <w:rPr>
          <w:rFonts w:asciiTheme="majorBidi" w:hAnsiTheme="majorBidi" w:cstheme="majorBidi"/>
          <w:sz w:val="24"/>
          <w:szCs w:val="24"/>
          <w:lang w:val="en-US"/>
        </w:rPr>
        <w:t xml:space="preserve">antibiotics (amoxicillin) </w:t>
      </w:r>
      <w:r w:rsidR="00146A00" w:rsidRPr="0090374D">
        <w:rPr>
          <w:rFonts w:asciiTheme="majorBidi" w:hAnsiTheme="majorBidi" w:cstheme="majorBidi"/>
          <w:sz w:val="24"/>
          <w:szCs w:val="24"/>
          <w:lang w:val="en-US"/>
        </w:rPr>
        <w:t xml:space="preserve">while those without test </w:t>
      </w:r>
      <w:r w:rsidR="0090374D">
        <w:rPr>
          <w:rFonts w:asciiTheme="majorBidi" w:hAnsiTheme="majorBidi" w:cstheme="majorBidi"/>
          <w:sz w:val="24"/>
          <w:szCs w:val="24"/>
          <w:lang w:val="en-US"/>
        </w:rPr>
        <w:t>results</w:t>
      </w:r>
      <w:r w:rsidR="00146A00" w:rsidRPr="0090374D">
        <w:rPr>
          <w:rFonts w:asciiTheme="majorBidi" w:hAnsiTheme="majorBidi" w:cstheme="majorBidi"/>
          <w:sz w:val="24"/>
          <w:szCs w:val="24"/>
          <w:lang w:val="en-US"/>
        </w:rPr>
        <w:t xml:space="preserve"> were equally likely to receive narrow or broad-spectrum treatment.</w:t>
      </w:r>
    </w:p>
    <w:p w14:paraId="5E159F43" w14:textId="37CCBF7B" w:rsidR="000A2ACD" w:rsidRPr="0090374D" w:rsidRDefault="000A2ACD" w:rsidP="000A2ACD">
      <w:pPr>
        <w:autoSpaceDE w:val="0"/>
        <w:autoSpaceDN w:val="0"/>
        <w:adjustRightInd w:val="0"/>
        <w:spacing w:line="480" w:lineRule="auto"/>
        <w:jc w:val="both"/>
        <w:rPr>
          <w:rFonts w:asciiTheme="majorBidi" w:hAnsiTheme="majorBidi" w:cstheme="majorBidi"/>
          <w:sz w:val="24"/>
          <w:szCs w:val="24"/>
          <w:lang w:val="en-US"/>
        </w:rPr>
      </w:pPr>
      <w:r w:rsidRPr="000A2ACD">
        <w:rPr>
          <w:rFonts w:asciiTheme="majorBidi" w:hAnsiTheme="majorBidi" w:cstheme="majorBidi"/>
          <w:sz w:val="24"/>
          <w:szCs w:val="24"/>
          <w:lang w:val="en-US"/>
        </w:rPr>
        <w:t xml:space="preserve">Almost 5% of the children with rapid test positive </w:t>
      </w:r>
      <w:ins w:id="71" w:author="ELISA BARBIERI" w:date="2019-05-20T12:03:00Z">
        <w:r w:rsidR="0003337F">
          <w:rPr>
            <w:rFonts w:asciiTheme="majorBidi" w:hAnsiTheme="majorBidi" w:cstheme="majorBidi"/>
            <w:sz w:val="24"/>
            <w:szCs w:val="24"/>
            <w:lang w:val="en-US"/>
          </w:rPr>
          <w:t>GABHS</w:t>
        </w:r>
      </w:ins>
      <w:del w:id="72" w:author="ELISA BARBIERI" w:date="2019-05-20T12:03:00Z">
        <w:r w:rsidRPr="000A2ACD" w:rsidDel="0003337F">
          <w:rPr>
            <w:rFonts w:asciiTheme="majorBidi" w:hAnsiTheme="majorBidi" w:cstheme="majorBidi"/>
            <w:sz w:val="24"/>
            <w:szCs w:val="24"/>
            <w:lang w:val="en-US"/>
          </w:rPr>
          <w:delText>streptococcal</w:delText>
        </w:r>
      </w:del>
      <w:r w:rsidRPr="000A2ACD">
        <w:rPr>
          <w:rFonts w:asciiTheme="majorBidi" w:hAnsiTheme="majorBidi" w:cstheme="majorBidi"/>
          <w:sz w:val="24"/>
          <w:szCs w:val="24"/>
          <w:lang w:val="en-US"/>
        </w:rPr>
        <w:t xml:space="preserve"> pharyngitis were not treated with antibiotics. These results are comparable with the European population of </w:t>
      </w:r>
      <w:r w:rsidR="005E7B52">
        <w:rPr>
          <w:rFonts w:asciiTheme="majorBidi" w:hAnsiTheme="majorBidi" w:cstheme="majorBidi"/>
          <w:sz w:val="24"/>
          <w:szCs w:val="24"/>
          <w:lang w:val="en-US"/>
        </w:rPr>
        <w:t>p</w:t>
      </w:r>
      <w:r w:rsidRPr="000A2ACD">
        <w:rPr>
          <w:rFonts w:asciiTheme="majorBidi" w:hAnsiTheme="majorBidi" w:cstheme="majorBidi"/>
          <w:sz w:val="24"/>
          <w:szCs w:val="24"/>
          <w:lang w:val="en-US"/>
        </w:rPr>
        <w:t xml:space="preserve">ediatric GABHS carriers found in the literature </w:t>
      </w:r>
      <w:r w:rsidRPr="000A2ACD">
        <w:rPr>
          <w:rFonts w:asciiTheme="majorBidi" w:hAnsiTheme="majorBidi" w:cstheme="majorBidi"/>
          <w:sz w:val="24"/>
          <w:szCs w:val="24"/>
          <w:vertAlign w:val="superscript"/>
          <w:lang w:val="en-US"/>
        </w:rPr>
        <w:t>32</w:t>
      </w:r>
      <w:r w:rsidRPr="000A2ACD">
        <w:rPr>
          <w:rFonts w:asciiTheme="majorBidi" w:hAnsiTheme="majorBidi" w:cstheme="majorBidi"/>
          <w:sz w:val="24"/>
          <w:szCs w:val="24"/>
          <w:lang w:val="en-US"/>
        </w:rPr>
        <w:t>.</w:t>
      </w:r>
    </w:p>
    <w:p w14:paraId="354CFE29" w14:textId="71F9FC5D" w:rsidR="008A0870" w:rsidRPr="00EE0813" w:rsidRDefault="00666CC7" w:rsidP="00785B67">
      <w:pPr>
        <w:autoSpaceDE w:val="0"/>
        <w:autoSpaceDN w:val="0"/>
        <w:adjustRightInd w:val="0"/>
        <w:spacing w:line="480" w:lineRule="auto"/>
        <w:jc w:val="both"/>
        <w:rPr>
          <w:rFonts w:asciiTheme="majorBidi" w:hAnsiTheme="majorBidi" w:cstheme="majorBidi"/>
          <w:sz w:val="24"/>
          <w:szCs w:val="24"/>
          <w:lang w:val="en-US"/>
        </w:rPr>
      </w:pPr>
      <w:r w:rsidRPr="0090374D">
        <w:rPr>
          <w:rFonts w:asciiTheme="majorBidi" w:hAnsiTheme="majorBidi" w:cstheme="majorBidi"/>
          <w:sz w:val="24"/>
          <w:szCs w:val="24"/>
          <w:lang w:val="en-US"/>
        </w:rPr>
        <w:t xml:space="preserve">These results seemed to confirm once again that diagnostic uncertainty is one of the determinants for </w:t>
      </w:r>
      <w:r w:rsidR="0085647C" w:rsidRPr="0090374D">
        <w:rPr>
          <w:rFonts w:asciiTheme="majorBidi" w:hAnsiTheme="majorBidi" w:cstheme="majorBidi"/>
          <w:sz w:val="24"/>
          <w:szCs w:val="24"/>
          <w:lang w:val="en-US"/>
        </w:rPr>
        <w:t>overall antibiotic</w:t>
      </w:r>
      <w:r w:rsidRPr="0090374D">
        <w:rPr>
          <w:rFonts w:asciiTheme="majorBidi" w:hAnsiTheme="majorBidi" w:cstheme="majorBidi"/>
          <w:sz w:val="24"/>
          <w:szCs w:val="24"/>
          <w:lang w:val="en-US"/>
        </w:rPr>
        <w:t xml:space="preserve"> </w:t>
      </w:r>
      <w:r w:rsidR="00E261D6" w:rsidRPr="0090374D">
        <w:rPr>
          <w:rFonts w:asciiTheme="majorBidi" w:hAnsiTheme="majorBidi" w:cstheme="majorBidi"/>
          <w:sz w:val="24"/>
          <w:szCs w:val="24"/>
          <w:lang w:val="en-US"/>
        </w:rPr>
        <w:t>over prescription</w:t>
      </w:r>
      <w:r w:rsidR="003B0401" w:rsidRPr="0090374D">
        <w:rPr>
          <w:rFonts w:asciiTheme="majorBidi" w:hAnsiTheme="majorBidi" w:cstheme="majorBidi"/>
          <w:sz w:val="24"/>
          <w:szCs w:val="24"/>
          <w:lang w:val="en-US"/>
        </w:rPr>
        <w:fldChar w:fldCharType="begin" w:fldLock="1"/>
      </w:r>
      <w:r w:rsidR="00C05BA1">
        <w:rPr>
          <w:rFonts w:asciiTheme="majorBidi" w:hAnsiTheme="majorBidi" w:cstheme="majorBidi"/>
          <w:sz w:val="24"/>
          <w:szCs w:val="24"/>
          <w:lang w:val="en-US"/>
        </w:rPr>
        <w:instrText>ADDIN CSL_CITATION {"citationItems":[{"id":"ITEM-1","itemData":{"author":[{"dropping-particle":"","family":"Pichichero","given":"Michael E.","non-dropping-particle":"","parse-names":false,"suffix":""}],"container-title":"Pediatrics","id":"ITEM-1","issued":{"date-parts":[["1999"]]},"page":"994-1000","title":"Understanding Antibiotic Overuse for Respiratory Tract Infections in Children","type":"article-journal"},"uris":["http://www.mendeley.com/documents/?uuid=d6f218e5-bc98-4e72-a2e7-a48ca1703b36"]}],"mendeley":{"formattedCitation":"&lt;sup&gt;40&lt;/sup&gt;","manualFormatting":"39","plainTextFormattedCitation":"40","previouslyFormattedCitation":"&lt;sup&gt;40&lt;/sup&gt;"},"properties":{"noteIndex":0},"schema":"https://github.com/citation-style-language/schema/raw/master/csl-citation.json"}</w:instrText>
      </w:r>
      <w:r w:rsidR="003B0401" w:rsidRPr="0090374D">
        <w:rPr>
          <w:rFonts w:asciiTheme="majorBidi" w:hAnsiTheme="majorBidi" w:cstheme="majorBidi"/>
          <w:sz w:val="24"/>
          <w:szCs w:val="24"/>
          <w:lang w:val="en-US"/>
        </w:rPr>
        <w:fldChar w:fldCharType="separate"/>
      </w:r>
      <w:r w:rsidR="00F61BBA">
        <w:rPr>
          <w:rFonts w:asciiTheme="majorBidi" w:hAnsiTheme="majorBidi" w:cstheme="majorBidi"/>
          <w:noProof/>
          <w:sz w:val="24"/>
          <w:szCs w:val="24"/>
          <w:vertAlign w:val="superscript"/>
          <w:lang w:val="en-US"/>
        </w:rPr>
        <w:t>39</w:t>
      </w:r>
      <w:r w:rsidR="003B0401" w:rsidRPr="0090374D">
        <w:rPr>
          <w:rFonts w:asciiTheme="majorBidi" w:hAnsiTheme="majorBidi" w:cstheme="majorBidi"/>
          <w:sz w:val="24"/>
          <w:szCs w:val="24"/>
          <w:lang w:val="en-US"/>
        </w:rPr>
        <w:fldChar w:fldCharType="end"/>
      </w:r>
      <w:r w:rsidRPr="0090374D">
        <w:rPr>
          <w:rFonts w:asciiTheme="majorBidi" w:hAnsiTheme="majorBidi" w:cstheme="majorBidi"/>
          <w:sz w:val="24"/>
          <w:szCs w:val="24"/>
          <w:lang w:val="en-US"/>
        </w:rPr>
        <w:t>, together with p</w:t>
      </w:r>
      <w:r w:rsidRPr="1CA6E4FD">
        <w:rPr>
          <w:rFonts w:asciiTheme="majorBidi" w:hAnsiTheme="majorBidi" w:cstheme="majorBidi"/>
          <w:sz w:val="24"/>
          <w:szCs w:val="24"/>
          <w:lang w:val="en-US"/>
        </w:rPr>
        <w:t>erceived parental expectations of an antibiotic prescription</w:t>
      </w:r>
      <w:r w:rsidR="009C0EFB" w:rsidRPr="1CA6E4FD">
        <w:rPr>
          <w:rFonts w:asciiTheme="majorBidi" w:hAnsiTheme="majorBidi" w:cstheme="majorBidi"/>
          <w:sz w:val="24"/>
          <w:szCs w:val="24"/>
          <w:lang w:val="en-US"/>
        </w:rPr>
        <w:t xml:space="preserve"> </w:t>
      </w:r>
      <w:r w:rsidR="00532064" w:rsidRPr="1CA6E4FD">
        <w:rPr>
          <w:rFonts w:asciiTheme="majorBidi" w:hAnsiTheme="majorBidi" w:cstheme="majorBidi"/>
          <w:sz w:val="24"/>
          <w:szCs w:val="24"/>
          <w:lang w:val="en-US"/>
        </w:rPr>
        <w:t xml:space="preserve">and fear of </w:t>
      </w:r>
      <w:r w:rsidR="00E261D6" w:rsidRPr="1CA6E4FD">
        <w:rPr>
          <w:rFonts w:asciiTheme="majorBidi" w:hAnsiTheme="majorBidi" w:cstheme="majorBidi"/>
          <w:sz w:val="24"/>
          <w:szCs w:val="24"/>
          <w:lang w:val="en-US"/>
        </w:rPr>
        <w:t>under treatment</w:t>
      </w:r>
      <w:r w:rsidR="00532064" w:rsidRPr="1CA6E4FD">
        <w:rPr>
          <w:rFonts w:asciiTheme="majorBidi" w:hAnsiTheme="majorBidi" w:cstheme="majorBidi"/>
          <w:sz w:val="24"/>
          <w:szCs w:val="24"/>
          <w:lang w:val="en-US"/>
        </w:rPr>
        <w:t xml:space="preserve"> </w:t>
      </w:r>
      <w:r w:rsidR="00662BE2" w:rsidRPr="1CA6E4FD">
        <w:rPr>
          <w:rFonts w:asciiTheme="majorBidi" w:hAnsiTheme="majorBidi" w:cstheme="majorBidi"/>
          <w:sz w:val="24"/>
          <w:szCs w:val="24"/>
          <w:lang w:val="en-US"/>
        </w:rPr>
        <w:t>as previously f</w:t>
      </w:r>
      <w:r w:rsidR="009F4230">
        <w:rPr>
          <w:rFonts w:asciiTheme="majorBidi" w:hAnsiTheme="majorBidi" w:cstheme="majorBidi"/>
          <w:sz w:val="24"/>
          <w:szCs w:val="24"/>
          <w:lang w:val="en-US"/>
        </w:rPr>
        <w:t>o</w:t>
      </w:r>
      <w:r w:rsidR="00662BE2" w:rsidRPr="1CA6E4FD">
        <w:rPr>
          <w:rFonts w:asciiTheme="majorBidi" w:hAnsiTheme="majorBidi" w:cstheme="majorBidi"/>
          <w:sz w:val="24"/>
          <w:szCs w:val="24"/>
          <w:lang w:val="en-US"/>
        </w:rPr>
        <w:t>und in other studies</w:t>
      </w:r>
      <w:r w:rsidR="00E261D6" w:rsidRPr="00EE0813">
        <w:rPr>
          <w:rFonts w:asciiTheme="majorBidi" w:hAnsiTheme="majorBidi" w:cstheme="majorBidi"/>
          <w:sz w:val="24"/>
          <w:szCs w:val="24"/>
          <w:lang w:val="en-US"/>
        </w:rPr>
        <w:t xml:space="preserve"> </w:t>
      </w:r>
      <w:r w:rsidR="00C5399D" w:rsidRPr="00EE0813">
        <w:fldChar w:fldCharType="begin" w:fldLock="1"/>
      </w:r>
      <w:r w:rsidR="00C05BA1">
        <w:rPr>
          <w:rFonts w:asciiTheme="majorBidi" w:hAnsiTheme="majorBidi" w:cstheme="majorBidi"/>
          <w:sz w:val="24"/>
          <w:szCs w:val="24"/>
          <w:lang w:val="en-US"/>
        </w:rPr>
        <w:instrText>ADDIN CSL_CITATION {"citationItems":[{"id":"ITEM-1","itemData":{"DOI":"10.1186/1471-2431-9-69","ISBN":"1471-2431 (Electronic) 1471-2431 (Linking)","ISSN":"14712431","PMID":"19895678","abstract":"To investigate determinants of antibiotic prescription in paediatric care, as a first step of a multilevel intervention to improve prescribing for common respiratory tract infections (RTIs) in a northern Italian region with high antibiotic prescription rate. A two-step survey was performed: in phase I, knowledge, and attitudes were explored involving all family and hospital paediatricians of Emilia-Romagna and a sample of parents. In phase II, patient care practices were explored in a stratified random sample of visits, both in hospitals and family physician's clinics; parent expectations were investigated in a sub-sample of these visits. Out of overall 4352 visits for suspected RTIs, in 38% of children an antibiotic was prescribed. Diagnostic uncertainty was perceived by paediatricians as the most frequent cause of inappropriate prescription (56% of 633 interviewed paediatricians); but, rapid antigen detecting tests was used in case of pharyngitis/pharyngotonsillitis by 36% and 21% of family and hospital paediatricians only. More than 50% of paediatricians affirmed to not adopt a \"wait and see strategy\" in acute otitis. The perceived parental expectation of antibiotics was not indicated by paediatricians as a crucial determinant of prescription, but this perception was the second factor most strongly associated to prescription (OR = 12.8; 95% CI 10.4 - 15.8), the first being the presence of othorrea. Regarding parents, the most important identified factors, potentially associated to overprescribing, were the lack of knowledge of RTIs and antibiotics (41% of 1029 parents indicated bacteria as a possible cause of common cold), and the propensity to seek medical care for trivial infections (48% of 4352 children accessing ambulatory practice presented only symptoms of common cold). A wide gap between perceived and real determinants of antibiotic prescription exists. This can promote antibiotic overuse. Inadequate parental knowledge can also induce inappropriate prescription. The value of this study is that it simultaneously explored determinants of antimicrobial prescribing in an entire region involving both professionals and parents.","author":[{"dropping-particle":"","family":"Moro","given":"Maria L.","non-dropping-particle":"","parse-names":false,"suffix":""},{"dropping-particle":"","family":"Marchi","given":"Massimiliano","non-dropping-particle":"","parse-names":false,"suffix":""},{"dropping-particle":"","family":"Gagliotti","given":"Carlo","non-dropping-particle":"","parse-names":false,"suffix":""},{"dropping-particle":"","family":"Mario","given":"Simona","non-dropping-particle":"Di","parse-names":false,"suffix":""},{"dropping-particle":"","family":"Resi","given":"Davide","non-dropping-particle":"","parse-names":false,"suffix":""}],"container-title":"BMC Pediatrics","id":"ITEM-1","issued":{"date-parts":[["2009"]]},"page":"69","title":"Why do paediatricians prescribe antibiotics? Results of an Italian regional project","type":"article-journal","volume":"9"},"uris":["http://www.mendeley.com/documents/?uuid=33518706-1a81-4c0f-9fd8-c5ce7050c6c1"]}],"mendeley":{"formattedCitation":"&lt;sup&gt;41&lt;/sup&gt;","manualFormatting":"40","plainTextFormattedCitation":"41","previouslyFormattedCitation":"&lt;sup&gt;41&lt;/sup&gt;"},"properties":{"noteIndex":0},"schema":"https://github.com/citation-style-language/schema/raw/master/csl-citation.json"}</w:instrText>
      </w:r>
      <w:r w:rsidR="00C5399D" w:rsidRPr="00EE0813">
        <w:rPr>
          <w:rFonts w:asciiTheme="majorBidi" w:hAnsiTheme="majorBidi" w:cstheme="majorBidi"/>
          <w:sz w:val="24"/>
          <w:szCs w:val="24"/>
          <w:lang w:val="en-US"/>
        </w:rPr>
        <w:fldChar w:fldCharType="separate"/>
      </w:r>
      <w:r w:rsidR="0098684E" w:rsidRPr="0098684E">
        <w:rPr>
          <w:rFonts w:asciiTheme="majorBidi" w:hAnsiTheme="majorBidi" w:cstheme="majorBidi"/>
          <w:noProof/>
          <w:sz w:val="24"/>
          <w:szCs w:val="24"/>
          <w:vertAlign w:val="superscript"/>
          <w:lang w:val="en-US"/>
        </w:rPr>
        <w:t>4</w:t>
      </w:r>
      <w:r w:rsidR="00F61BBA">
        <w:rPr>
          <w:rFonts w:asciiTheme="majorBidi" w:hAnsiTheme="majorBidi" w:cstheme="majorBidi"/>
          <w:noProof/>
          <w:sz w:val="24"/>
          <w:szCs w:val="24"/>
          <w:vertAlign w:val="superscript"/>
          <w:lang w:val="en-US"/>
        </w:rPr>
        <w:t>0</w:t>
      </w:r>
      <w:r w:rsidR="00C5399D" w:rsidRPr="00EE0813">
        <w:fldChar w:fldCharType="end"/>
      </w:r>
      <w:r w:rsidRPr="1CA6E4FD">
        <w:rPr>
          <w:rFonts w:asciiTheme="majorBidi" w:hAnsiTheme="majorBidi" w:cstheme="majorBidi"/>
          <w:sz w:val="24"/>
          <w:szCs w:val="24"/>
          <w:lang w:val="en-US"/>
        </w:rPr>
        <w:t>.</w:t>
      </w:r>
    </w:p>
    <w:p w14:paraId="749D3EE6" w14:textId="3732D123" w:rsidR="00606E5D" w:rsidRPr="00EE0813" w:rsidRDefault="00E827D3" w:rsidP="00785B67">
      <w:pPr>
        <w:autoSpaceDE w:val="0"/>
        <w:autoSpaceDN w:val="0"/>
        <w:adjustRightInd w:val="0"/>
        <w:spacing w:line="480" w:lineRule="auto"/>
        <w:jc w:val="both"/>
        <w:rPr>
          <w:rFonts w:asciiTheme="majorBidi" w:hAnsiTheme="majorBidi" w:cstheme="majorBidi"/>
          <w:sz w:val="24"/>
          <w:szCs w:val="24"/>
          <w:lang w:val="en-US"/>
        </w:rPr>
      </w:pPr>
      <w:r w:rsidRPr="1CA6E4FD">
        <w:rPr>
          <w:rFonts w:asciiTheme="majorBidi" w:hAnsiTheme="majorBidi" w:cstheme="majorBidi"/>
          <w:sz w:val="24"/>
          <w:szCs w:val="24"/>
          <w:lang w:val="en-US"/>
        </w:rPr>
        <w:t xml:space="preserve">Focusing more deeply on the </w:t>
      </w:r>
      <w:r w:rsidR="00E76E0D" w:rsidRPr="1CA6E4FD">
        <w:rPr>
          <w:rFonts w:asciiTheme="majorBidi" w:hAnsiTheme="majorBidi" w:cstheme="majorBidi"/>
          <w:sz w:val="24"/>
          <w:szCs w:val="24"/>
          <w:lang w:val="en-US"/>
        </w:rPr>
        <w:t>antibiotic</w:t>
      </w:r>
      <w:r w:rsidR="00770D36" w:rsidRPr="1CA6E4FD">
        <w:rPr>
          <w:rFonts w:asciiTheme="majorBidi" w:hAnsiTheme="majorBidi" w:cstheme="majorBidi"/>
          <w:sz w:val="24"/>
          <w:szCs w:val="24"/>
          <w:lang w:val="en-US"/>
        </w:rPr>
        <w:t>s</w:t>
      </w:r>
      <w:r w:rsidR="009C0EFB" w:rsidRPr="1CA6E4FD">
        <w:rPr>
          <w:rFonts w:asciiTheme="majorBidi" w:hAnsiTheme="majorBidi" w:cstheme="majorBidi"/>
          <w:sz w:val="24"/>
          <w:szCs w:val="24"/>
          <w:lang w:val="en-US"/>
        </w:rPr>
        <w:t xml:space="preserve"> </w:t>
      </w:r>
      <w:r w:rsidR="00770D36" w:rsidRPr="1CA6E4FD">
        <w:rPr>
          <w:rFonts w:asciiTheme="majorBidi" w:hAnsiTheme="majorBidi" w:cstheme="majorBidi"/>
          <w:sz w:val="24"/>
          <w:szCs w:val="24"/>
          <w:lang w:val="en-US"/>
        </w:rPr>
        <w:t>prescribed it is worr</w:t>
      </w:r>
      <w:r w:rsidR="0057286E" w:rsidRPr="1CA6E4FD">
        <w:rPr>
          <w:rFonts w:asciiTheme="majorBidi" w:hAnsiTheme="majorBidi" w:cstheme="majorBidi"/>
          <w:sz w:val="24"/>
          <w:szCs w:val="24"/>
          <w:lang w:val="en-US"/>
        </w:rPr>
        <w:t>isome</w:t>
      </w:r>
      <w:r w:rsidR="00770D36" w:rsidRPr="1CA6E4FD">
        <w:rPr>
          <w:rFonts w:asciiTheme="majorBidi" w:hAnsiTheme="majorBidi" w:cstheme="majorBidi"/>
          <w:sz w:val="24"/>
          <w:szCs w:val="24"/>
          <w:lang w:val="en-US"/>
        </w:rPr>
        <w:t xml:space="preserve"> realizing that </w:t>
      </w:r>
      <w:r w:rsidRPr="1CA6E4FD">
        <w:rPr>
          <w:rFonts w:asciiTheme="majorBidi" w:hAnsiTheme="majorBidi" w:cstheme="majorBidi"/>
          <w:sz w:val="24"/>
          <w:szCs w:val="24"/>
          <w:lang w:val="en-US"/>
        </w:rPr>
        <w:t xml:space="preserve">III generation cephalosporins </w:t>
      </w:r>
      <w:r w:rsidR="00770D36" w:rsidRPr="1CA6E4FD">
        <w:rPr>
          <w:rFonts w:asciiTheme="majorBidi" w:hAnsiTheme="majorBidi" w:cstheme="majorBidi"/>
          <w:sz w:val="24"/>
          <w:szCs w:val="24"/>
          <w:lang w:val="en-US"/>
        </w:rPr>
        <w:t>are</w:t>
      </w:r>
      <w:r w:rsidR="009C0EFB" w:rsidRPr="1CA6E4FD">
        <w:rPr>
          <w:rFonts w:asciiTheme="majorBidi" w:hAnsiTheme="majorBidi" w:cstheme="majorBidi"/>
          <w:sz w:val="24"/>
          <w:szCs w:val="24"/>
          <w:lang w:val="en-US"/>
        </w:rPr>
        <w:t xml:space="preserve"> </w:t>
      </w:r>
      <w:r w:rsidR="00770D36" w:rsidRPr="1CA6E4FD">
        <w:rPr>
          <w:rFonts w:asciiTheme="majorBidi" w:hAnsiTheme="majorBidi" w:cstheme="majorBidi"/>
          <w:sz w:val="24"/>
          <w:szCs w:val="24"/>
          <w:lang w:val="en-US"/>
        </w:rPr>
        <w:t xml:space="preserve">so </w:t>
      </w:r>
      <w:r w:rsidRPr="1CA6E4FD">
        <w:rPr>
          <w:rFonts w:asciiTheme="majorBidi" w:hAnsiTheme="majorBidi" w:cstheme="majorBidi"/>
          <w:sz w:val="24"/>
          <w:szCs w:val="24"/>
          <w:lang w:val="en-US"/>
        </w:rPr>
        <w:t>high</w:t>
      </w:r>
      <w:r w:rsidR="00770D36" w:rsidRPr="1CA6E4FD">
        <w:rPr>
          <w:rFonts w:asciiTheme="majorBidi" w:hAnsiTheme="majorBidi" w:cstheme="majorBidi"/>
          <w:sz w:val="24"/>
          <w:szCs w:val="24"/>
          <w:lang w:val="en-US"/>
        </w:rPr>
        <w:t>ly prescribed</w:t>
      </w:r>
      <w:r w:rsidR="009C0EFB" w:rsidRPr="1CA6E4FD">
        <w:rPr>
          <w:rFonts w:asciiTheme="majorBidi" w:hAnsiTheme="majorBidi" w:cstheme="majorBidi"/>
          <w:sz w:val="24"/>
          <w:szCs w:val="24"/>
          <w:lang w:val="en-US"/>
        </w:rPr>
        <w:t xml:space="preserve"> </w:t>
      </w:r>
      <w:r w:rsidR="0057286E" w:rsidRPr="1CA6E4FD">
        <w:rPr>
          <w:rFonts w:asciiTheme="majorBidi" w:hAnsiTheme="majorBidi" w:cstheme="majorBidi"/>
          <w:sz w:val="24"/>
          <w:szCs w:val="24"/>
          <w:lang w:val="en-US"/>
        </w:rPr>
        <w:t>for</w:t>
      </w:r>
      <w:r w:rsidRPr="1CA6E4FD">
        <w:rPr>
          <w:rFonts w:asciiTheme="majorBidi" w:hAnsiTheme="majorBidi" w:cstheme="majorBidi"/>
          <w:sz w:val="24"/>
          <w:szCs w:val="24"/>
          <w:lang w:val="en-US"/>
        </w:rPr>
        <w:t xml:space="preserve"> non-</w:t>
      </w:r>
      <w:ins w:id="73" w:author="ELISA BARBIERI" w:date="2019-05-20T12:03:00Z">
        <w:r w:rsidR="0003337F" w:rsidRPr="0003337F">
          <w:rPr>
            <w:rFonts w:asciiTheme="majorBidi" w:hAnsiTheme="majorBidi" w:cstheme="majorBidi"/>
            <w:sz w:val="24"/>
            <w:szCs w:val="24"/>
            <w:lang w:val="en-US"/>
          </w:rPr>
          <w:t xml:space="preserve"> </w:t>
        </w:r>
        <w:r w:rsidR="0003337F">
          <w:rPr>
            <w:rFonts w:asciiTheme="majorBidi" w:hAnsiTheme="majorBidi" w:cstheme="majorBidi"/>
            <w:sz w:val="24"/>
            <w:szCs w:val="24"/>
            <w:lang w:val="en-US"/>
          </w:rPr>
          <w:t>GABHS</w:t>
        </w:r>
      </w:ins>
      <w:del w:id="74" w:author="ELISA BARBIERI" w:date="2019-05-20T12:03:00Z">
        <w:r w:rsidRPr="1CA6E4FD" w:rsidDel="0003337F">
          <w:rPr>
            <w:rFonts w:asciiTheme="majorBidi" w:hAnsiTheme="majorBidi" w:cstheme="majorBidi"/>
            <w:sz w:val="24"/>
            <w:szCs w:val="24"/>
            <w:lang w:val="en-US"/>
          </w:rPr>
          <w:delText>streptococcal</w:delText>
        </w:r>
      </w:del>
      <w:r w:rsidRPr="1CA6E4FD">
        <w:rPr>
          <w:rFonts w:asciiTheme="majorBidi" w:hAnsiTheme="majorBidi" w:cstheme="majorBidi"/>
          <w:sz w:val="24"/>
          <w:szCs w:val="24"/>
          <w:lang w:val="en-US"/>
        </w:rPr>
        <w:t xml:space="preserve"> pharyngitis </w:t>
      </w:r>
      <w:r w:rsidR="009F4230">
        <w:rPr>
          <w:rFonts w:asciiTheme="majorBidi" w:hAnsiTheme="majorBidi" w:cstheme="majorBidi"/>
          <w:sz w:val="24"/>
          <w:szCs w:val="24"/>
          <w:lang w:val="en-US"/>
        </w:rPr>
        <w:t>whether or not</w:t>
      </w:r>
      <w:r w:rsidRPr="1CA6E4FD">
        <w:rPr>
          <w:rFonts w:asciiTheme="majorBidi" w:hAnsiTheme="majorBidi" w:cstheme="majorBidi"/>
          <w:sz w:val="24"/>
          <w:szCs w:val="24"/>
          <w:lang w:val="en-US"/>
        </w:rPr>
        <w:t xml:space="preserve"> confirmed by the test</w:t>
      </w:r>
      <w:r w:rsidR="0057286E" w:rsidRPr="1CA6E4FD">
        <w:rPr>
          <w:rFonts w:asciiTheme="majorBidi" w:hAnsiTheme="majorBidi" w:cstheme="majorBidi"/>
          <w:sz w:val="24"/>
          <w:szCs w:val="24"/>
          <w:lang w:val="en-US"/>
        </w:rPr>
        <w:t xml:space="preserve"> (22% vs 28% of </w:t>
      </w:r>
      <w:r w:rsidR="001C4DA1" w:rsidRPr="1CA6E4FD">
        <w:rPr>
          <w:rFonts w:asciiTheme="majorBidi" w:hAnsiTheme="majorBidi" w:cstheme="majorBidi"/>
          <w:sz w:val="24"/>
          <w:szCs w:val="24"/>
          <w:lang w:val="en-US"/>
        </w:rPr>
        <w:t xml:space="preserve">total </w:t>
      </w:r>
      <w:r w:rsidR="0057286E" w:rsidRPr="1CA6E4FD">
        <w:rPr>
          <w:rFonts w:asciiTheme="majorBidi" w:hAnsiTheme="majorBidi" w:cstheme="majorBidi"/>
          <w:sz w:val="24"/>
          <w:szCs w:val="24"/>
          <w:lang w:val="en-US"/>
        </w:rPr>
        <w:t xml:space="preserve">prescriptions </w:t>
      </w:r>
      <w:r w:rsidR="001C4DA1" w:rsidRPr="1CA6E4FD">
        <w:rPr>
          <w:rFonts w:asciiTheme="majorBidi" w:hAnsiTheme="majorBidi" w:cstheme="majorBidi"/>
          <w:sz w:val="24"/>
          <w:szCs w:val="24"/>
          <w:lang w:val="en-US"/>
        </w:rPr>
        <w:t>for</w:t>
      </w:r>
      <w:r w:rsidR="0057286E" w:rsidRPr="1CA6E4FD">
        <w:rPr>
          <w:rFonts w:asciiTheme="majorBidi" w:hAnsiTheme="majorBidi" w:cstheme="majorBidi"/>
          <w:sz w:val="24"/>
          <w:szCs w:val="24"/>
          <w:lang w:val="en-US"/>
        </w:rPr>
        <w:t xml:space="preserve"> </w:t>
      </w:r>
      <w:r w:rsidR="009F4230">
        <w:rPr>
          <w:rFonts w:asciiTheme="majorBidi" w:hAnsiTheme="majorBidi" w:cstheme="majorBidi"/>
          <w:sz w:val="24"/>
          <w:szCs w:val="24"/>
          <w:lang w:val="en-US"/>
        </w:rPr>
        <w:t>not confirmed and confirmed, respectively</w:t>
      </w:r>
      <w:r w:rsidR="0057286E" w:rsidRPr="1CA6E4FD">
        <w:rPr>
          <w:rFonts w:asciiTheme="majorBidi" w:hAnsiTheme="majorBidi" w:cstheme="majorBidi"/>
          <w:sz w:val="24"/>
          <w:szCs w:val="24"/>
          <w:lang w:val="en-US"/>
        </w:rPr>
        <w:t>)</w:t>
      </w:r>
      <w:r w:rsidRPr="1CA6E4FD">
        <w:rPr>
          <w:rFonts w:asciiTheme="majorBidi" w:hAnsiTheme="majorBidi" w:cstheme="majorBidi"/>
          <w:sz w:val="24"/>
          <w:szCs w:val="24"/>
          <w:lang w:val="en-US"/>
        </w:rPr>
        <w:t>. Th</w:t>
      </w:r>
      <w:r w:rsidR="00666CC7" w:rsidRPr="1CA6E4FD">
        <w:rPr>
          <w:rFonts w:asciiTheme="majorBidi" w:hAnsiTheme="majorBidi" w:cstheme="majorBidi"/>
          <w:sz w:val="24"/>
          <w:szCs w:val="24"/>
          <w:lang w:val="en-US"/>
        </w:rPr>
        <w:t>ese</w:t>
      </w:r>
      <w:r w:rsidRPr="1CA6E4FD">
        <w:rPr>
          <w:rFonts w:asciiTheme="majorBidi" w:hAnsiTheme="majorBidi" w:cstheme="majorBidi"/>
          <w:sz w:val="24"/>
          <w:szCs w:val="24"/>
          <w:lang w:val="en-US"/>
        </w:rPr>
        <w:t xml:space="preserve"> </w:t>
      </w:r>
      <w:r w:rsidR="002F242B" w:rsidRPr="1CA6E4FD">
        <w:rPr>
          <w:rFonts w:asciiTheme="majorBidi" w:hAnsiTheme="majorBidi" w:cstheme="majorBidi"/>
          <w:sz w:val="24"/>
          <w:szCs w:val="24"/>
          <w:lang w:val="en-US"/>
        </w:rPr>
        <w:t>outcomes</w:t>
      </w:r>
      <w:r w:rsidR="001C4DA1" w:rsidRPr="1CA6E4FD">
        <w:rPr>
          <w:rFonts w:asciiTheme="majorBidi" w:hAnsiTheme="majorBidi" w:cstheme="majorBidi"/>
          <w:sz w:val="24"/>
          <w:szCs w:val="24"/>
          <w:lang w:val="en-US"/>
        </w:rPr>
        <w:t xml:space="preserve"> seemed to reflect </w:t>
      </w:r>
      <w:r w:rsidR="004B4CB5" w:rsidRPr="1CA6E4FD">
        <w:rPr>
          <w:rFonts w:asciiTheme="majorBidi" w:hAnsiTheme="majorBidi" w:cstheme="majorBidi"/>
          <w:sz w:val="24"/>
          <w:szCs w:val="24"/>
          <w:lang w:val="en-US"/>
        </w:rPr>
        <w:t xml:space="preserve">a trend already </w:t>
      </w:r>
      <w:r w:rsidR="00996903" w:rsidRPr="1CA6E4FD">
        <w:rPr>
          <w:rFonts w:asciiTheme="majorBidi" w:hAnsiTheme="majorBidi" w:cstheme="majorBidi"/>
          <w:sz w:val="24"/>
          <w:szCs w:val="24"/>
          <w:lang w:val="en-US"/>
        </w:rPr>
        <w:t>known in the hospital setting</w:t>
      </w:r>
      <w:r w:rsidR="00C5399D" w:rsidRPr="00EE0813">
        <w:fldChar w:fldCharType="begin" w:fldLock="1"/>
      </w:r>
      <w:r w:rsidR="00C05BA1">
        <w:rPr>
          <w:rFonts w:asciiTheme="majorBidi" w:hAnsiTheme="majorBidi" w:cstheme="majorBidi"/>
          <w:sz w:val="24"/>
          <w:szCs w:val="24"/>
          <w:lang w:val="en-US"/>
        </w:rPr>
        <w:instrText>ADDIN CSL_CITATION {"citationItems":[{"id":"ITEM-1","itemData":{"DOI":"10.1371/journal.pone.0154662","ISBN":"1932-6203","ISSN":"19326203","PMID":"27182926","abstract":"BACKGROUND: Antimicrobials are the most commonly prescribed drugs. Many studies have evaluated antibiotic prescriptions in the paediatric outpatient but few studies describing the real antibiotic consumption in Italian children's hospitals have been published. Point-prevalence survey (PPS) has been shown to be a simple, feasible and reliable standardized method for antimicrobials surveillance in children and neonates admitted to the hospital. In this paper, we presented data from a PPS on antimicrobial prescriptions carried out in 7 large Italian paediatric institutions. METHODS: A 1-day PPS on antibiotic use in hospitalized neonates and children was performed in Italy between October and December 2012 as part of the Antibiotic Resistance and Prescribing in European Children project (ARPEC). Seven institutions in seven Italian cities were involved. The survey included all admitted patients less than 18 years of age present in the ward at 8:00 am on the day of the survey, who had at least one on-going antibiotic prescription. For all patients data about age, weight, underlying disease, antimicrobial agent, dose and indication for treatment were collected. RESULTS: The PPS was performed in 61 wards within 7 Italian institutions. A total of 899 patients were eligible and 349 (38.9%) had an on-going prescription for one or more antibiotics, with variable rates among the hospitals (25.7% - 53.8%). We describe antibiotic prescriptions separately in neonates (&lt;30 days old) and children (&gt; = 30 days to &lt;18 years old). In the neonatal cohort, 62.8% received antibiotics for prophylaxis and only 37.2% on those on antibiotics were treated for infection. Penicillins and aminoglycosides were the most prescribed antibiotic classes. In the paediatric cohort, 64.4% of patients were receiving antibiotics for treatment of infections and 35.5% for prophylaxis. Third generation cephalosporins and penicillin plus inhibitors were the top two antibiotic classes. The main reason for prescribing antibiotic therapy in children was lower respiratory tract infections (LRTI), followed by febrile neutropenia/fever in oncologic patients, while, in neonates, sepsis was the most common indication for treatment. Focusing on prescriptions for LRTI, 43.3% of patients were treated with 3rd generation cephalosporins, followed by macrolides (26.9%), quinolones (16.4%) and carbapenems (14.9%) and 50.1% of LRTI cases were receiving more than one antibiotic. For neutropenic fever/fever in oncolo…","author":[{"dropping-particle":"","family":"Luca","given":"Maia","non-dropping-particle":"De","parse-names":false,"suffix":""},{"dropping-particle":"","family":"Donà","given":"Daniele","non-dropping-particle":"","parse-names":false,"suffix":""},{"dropping-particle":"","family":"Montagnani","given":"Carlotta","non-dropping-particle":"","parse-names":false,"suffix":""},{"dropping-particle":"Lo","family":"Vecchio","given":"Andrea","non-dropping-particle":"","parse-names":false,"suffix":""},{"dropping-particle":"","family":"Romanengo","given":"Marta","non-dropping-particle":"","parse-names":false,"suffix":""},{"dropping-particle":"","family":"Tagliabue","given":"Claudia","non-dropping-particle":"","parse-names":false,"suffix":""},{"dropping-particle":"","family":"Centenari","given":"Chiara","non-dropping-particle":"","parse-names":false,"suffix":""},{"dropping-particle":"","family":"D'Argenio","given":"Patrizia","non-dropping-particle":"","parse-names":false,"suffix":""},{"dropping-particle":"","family":"Lundin","given":"Rebecca","non-dropping-particle":"","parse-names":false,"suffix":""},{"dropping-particle":"","family":"Giaquinto","given":"Carlo","non-dropping-particle":"","parse-names":false,"suffix":""},{"dropping-particle":"","family":"Galli","given":"Luisa","non-dropping-particle":"","parse-names":false,"suffix":""},{"dropping-particle":"","family":"Guarino","given":"Alfredo","non-dropping-particle":"","parse-names":false,"suffix":""},{"dropping-particle":"","family":"Esposito","given":"Susanna","non-dropping-particle":"","parse-names":false,"suffix":""},{"dropping-particle":"","family":"Sharland","given":"Mike","non-dropping-particle":"","parse-names":false,"suffix":""},{"dropping-particle":"","family":"Versporten","given":"Ann","non-dropping-particle":"","parse-names":false,"suffix":""},{"dropping-particle":"","family":"Goossens","given":"Herman","non-dropping-particle":"","parse-names":false,"suffix":""},{"dropping-particle":"","family":"Nicolini","given":"Giangiacomo","non-dropping-particle":"","parse-names":false,"suffix":""}],"container-title":"PLoS ONE","id":"ITEM-1","issue":"5","issued":{"date-parts":[["2016"]]},"page":"1-14","title":"Antibiotic prescriptions and prophylaxis in Italian children. Is it time to change? Data from the ARPEC project","type":"article-journal","volume":"11"},"uris":["http://www.mendeley.com/documents/?uuid=91831a8f-9b29-41bf-bc33-971c7c040788"]}],"mendeley":{"formattedCitation":"&lt;sup&gt;14&lt;/sup&gt;","plainTextFormattedCitation":"14","previouslyFormattedCitation":"&lt;sup&gt;14&lt;/sup&gt;"},"properties":{"noteIndex":0},"schema":"https://github.com/citation-style-language/schema/raw/master/csl-citation.json"}</w:instrText>
      </w:r>
      <w:r w:rsidR="00C5399D" w:rsidRPr="00EE0813">
        <w:rPr>
          <w:rFonts w:asciiTheme="majorBidi" w:hAnsiTheme="majorBidi" w:cstheme="majorBidi"/>
          <w:sz w:val="24"/>
          <w:szCs w:val="24"/>
          <w:lang w:val="en-US"/>
        </w:rPr>
        <w:fldChar w:fldCharType="separate"/>
      </w:r>
      <w:r w:rsidR="0098684E" w:rsidRPr="0098684E">
        <w:rPr>
          <w:rFonts w:asciiTheme="majorBidi" w:hAnsiTheme="majorBidi" w:cstheme="majorBidi"/>
          <w:noProof/>
          <w:sz w:val="24"/>
          <w:szCs w:val="24"/>
          <w:vertAlign w:val="superscript"/>
          <w:lang w:val="en-US"/>
        </w:rPr>
        <w:t>14</w:t>
      </w:r>
      <w:r w:rsidR="00C5399D" w:rsidRPr="00EE0813">
        <w:fldChar w:fldCharType="end"/>
      </w:r>
      <w:r w:rsidR="006159D7" w:rsidRPr="1CA6E4FD">
        <w:rPr>
          <w:rFonts w:asciiTheme="majorBidi" w:hAnsiTheme="majorBidi" w:cstheme="majorBidi"/>
          <w:sz w:val="24"/>
          <w:szCs w:val="24"/>
          <w:lang w:val="en-US"/>
        </w:rPr>
        <w:t xml:space="preserve"> both in pediatric and adult population</w:t>
      </w:r>
      <w:r w:rsidR="009F4230">
        <w:rPr>
          <w:rFonts w:asciiTheme="majorBidi" w:hAnsiTheme="majorBidi" w:cstheme="majorBidi"/>
          <w:sz w:val="24"/>
          <w:szCs w:val="24"/>
          <w:lang w:val="en-US"/>
        </w:rPr>
        <w:t>s</w:t>
      </w:r>
      <w:r w:rsidR="00C5399D" w:rsidRPr="00EE0813">
        <w:fldChar w:fldCharType="begin" w:fldLock="1"/>
      </w:r>
      <w:r w:rsidR="00C05BA1">
        <w:rPr>
          <w:rFonts w:asciiTheme="majorBidi" w:hAnsiTheme="majorBidi" w:cstheme="majorBidi"/>
          <w:sz w:val="24"/>
          <w:szCs w:val="24"/>
          <w:lang w:val="en-US"/>
        </w:rPr>
        <w:instrText>ADDIN CSL_CITATION {"citationItems":[{"id":"ITEM-1","itemData":{"DOI":"10.1093/jac/dkn010","ISSN":"0305-7453","author":[{"dropping-particle":"","family":"Vaccheri","given":"A.","non-dropping-particle":"","parse-names":false,"suffix":""},{"dropping-particle":"","family":"Silvani","given":"M. C.","non-dropping-particle":"","parse-names":false,"suffix":""},{"dropping-particle":"","family":"Bersaglia","given":"L.","non-dropping-particle":"","parse-names":false,"suffix":""},{"dropping-particle":"","family":"Motola","given":"D.","non-dropping-particle":"","parse-names":false,"suffix":""},{"dropping-particle":"","family":"Strahinja","given":"P.","non-dropping-particle":"","parse-names":false,"suffix":""},{"dropping-particle":"","family":"Vargiu","given":"A.","non-dropping-particle":"","parse-names":false,"suffix":""},{"dropping-particle":"","family":"Poluzzi","given":"E.","non-dropping-particle":"","parse-names":false,"suffix":""},{"dropping-particle":"","family":"Montanaro","given":"N.","non-dropping-particle":"","parse-names":false,"suffix":""}],"container-title":"Journal of Antimicrobial Chemotherapy","id":"ITEM-1","issue":"4","issued":{"date-parts":[["2008","2","4"]]},"page":"953-958","publisher":"Oxford University Press","title":"A 3 year survey on the use of antibacterial agents in five Italian hospitals","type":"article-journal","volume":"61"},"uris":["http://www.mendeley.com/documents/?uuid=9fc1c736-5857-462d-9360-fe9212ddba44"]}],"mendeley":{"formattedCitation":"&lt;sup&gt;42&lt;/sup&gt;","manualFormatting":"41","plainTextFormattedCitation":"42","previouslyFormattedCitation":"&lt;sup&gt;42&lt;/sup&gt;"},"properties":{"noteIndex":0},"schema":"https://github.com/citation-style-language/schema/raw/master/csl-citation.json"}</w:instrText>
      </w:r>
      <w:r w:rsidR="00C5399D" w:rsidRPr="00EE0813">
        <w:rPr>
          <w:rFonts w:asciiTheme="majorBidi" w:hAnsiTheme="majorBidi" w:cstheme="majorBidi"/>
          <w:sz w:val="24"/>
          <w:szCs w:val="24"/>
          <w:lang w:val="en-US"/>
        </w:rPr>
        <w:fldChar w:fldCharType="separate"/>
      </w:r>
      <w:r w:rsidR="0098684E" w:rsidRPr="0098684E">
        <w:rPr>
          <w:rFonts w:asciiTheme="majorBidi" w:hAnsiTheme="majorBidi" w:cstheme="majorBidi"/>
          <w:noProof/>
          <w:sz w:val="24"/>
          <w:szCs w:val="24"/>
          <w:vertAlign w:val="superscript"/>
          <w:lang w:val="en-US"/>
        </w:rPr>
        <w:t>4</w:t>
      </w:r>
      <w:r w:rsidR="00F61BBA">
        <w:rPr>
          <w:rFonts w:asciiTheme="majorBidi" w:hAnsiTheme="majorBidi" w:cstheme="majorBidi"/>
          <w:noProof/>
          <w:sz w:val="24"/>
          <w:szCs w:val="24"/>
          <w:vertAlign w:val="superscript"/>
          <w:lang w:val="en-US"/>
        </w:rPr>
        <w:t>1</w:t>
      </w:r>
      <w:r w:rsidR="00C5399D" w:rsidRPr="00EE0813">
        <w:fldChar w:fldCharType="end"/>
      </w:r>
      <w:r w:rsidR="006159D7" w:rsidRPr="1CA6E4FD">
        <w:rPr>
          <w:rFonts w:asciiTheme="majorBidi" w:hAnsiTheme="majorBidi" w:cstheme="majorBidi"/>
          <w:sz w:val="24"/>
          <w:szCs w:val="24"/>
          <w:lang w:val="en-US"/>
        </w:rPr>
        <w:t>, confirming an abuse of these antibiotics.</w:t>
      </w:r>
      <w:r w:rsidR="009C0EFB" w:rsidRPr="1CA6E4FD">
        <w:rPr>
          <w:rFonts w:asciiTheme="majorBidi" w:hAnsiTheme="majorBidi" w:cstheme="majorBidi"/>
          <w:sz w:val="24"/>
          <w:szCs w:val="24"/>
          <w:lang w:val="en-US"/>
        </w:rPr>
        <w:t xml:space="preserve"> </w:t>
      </w:r>
      <w:r w:rsidR="00427495" w:rsidRPr="1CA6E4FD">
        <w:rPr>
          <w:rFonts w:asciiTheme="majorBidi" w:hAnsiTheme="majorBidi" w:cstheme="majorBidi"/>
          <w:sz w:val="24"/>
          <w:szCs w:val="24"/>
          <w:lang w:val="en-US"/>
        </w:rPr>
        <w:t>However</w:t>
      </w:r>
      <w:r w:rsidR="00F351FD" w:rsidRPr="1CA6E4FD">
        <w:rPr>
          <w:rFonts w:asciiTheme="majorBidi" w:hAnsiTheme="majorBidi" w:cstheme="majorBidi"/>
          <w:sz w:val="24"/>
          <w:szCs w:val="24"/>
          <w:lang w:val="en-US"/>
        </w:rPr>
        <w:t>,</w:t>
      </w:r>
      <w:r w:rsidR="00427495" w:rsidRPr="1CA6E4FD">
        <w:rPr>
          <w:rFonts w:asciiTheme="majorBidi" w:hAnsiTheme="majorBidi" w:cstheme="majorBidi"/>
          <w:sz w:val="24"/>
          <w:szCs w:val="24"/>
          <w:lang w:val="en-US"/>
        </w:rPr>
        <w:t xml:space="preserve"> i</w:t>
      </w:r>
      <w:r w:rsidR="008C2C55" w:rsidRPr="1CA6E4FD">
        <w:rPr>
          <w:rFonts w:asciiTheme="majorBidi" w:hAnsiTheme="majorBidi" w:cstheme="majorBidi"/>
          <w:sz w:val="24"/>
          <w:szCs w:val="24"/>
          <w:lang w:val="en-US"/>
        </w:rPr>
        <w:t xml:space="preserve">t should be considered that, despite the initial pharyngitis diagnosis, the pediatrician could have prescribed an antibiotic suspecting another upper </w:t>
      </w:r>
      <w:r w:rsidR="00F351FD" w:rsidRPr="1CA6E4FD">
        <w:rPr>
          <w:rFonts w:asciiTheme="majorBidi" w:hAnsiTheme="majorBidi" w:cstheme="majorBidi"/>
          <w:sz w:val="24"/>
          <w:szCs w:val="24"/>
          <w:lang w:val="en-US"/>
        </w:rPr>
        <w:t xml:space="preserve">or lower </w:t>
      </w:r>
      <w:r w:rsidR="008C2C55" w:rsidRPr="1CA6E4FD">
        <w:rPr>
          <w:rFonts w:asciiTheme="majorBidi" w:hAnsiTheme="majorBidi" w:cstheme="majorBidi"/>
          <w:sz w:val="24"/>
          <w:szCs w:val="24"/>
          <w:lang w:val="en-US"/>
        </w:rPr>
        <w:t>respiratory tract infection</w:t>
      </w:r>
      <w:r w:rsidR="00F351FD" w:rsidRPr="1CA6E4FD">
        <w:rPr>
          <w:rFonts w:asciiTheme="majorBidi" w:hAnsiTheme="majorBidi" w:cstheme="majorBidi"/>
          <w:sz w:val="24"/>
          <w:szCs w:val="24"/>
          <w:lang w:val="en-US"/>
        </w:rPr>
        <w:t>.</w:t>
      </w:r>
    </w:p>
    <w:p w14:paraId="2004EE4D" w14:textId="6CCB1BD4" w:rsidR="00823EFA" w:rsidRPr="00D36C58" w:rsidRDefault="00427495" w:rsidP="00785B67">
      <w:pPr>
        <w:spacing w:line="480" w:lineRule="auto"/>
        <w:jc w:val="both"/>
        <w:rPr>
          <w:rFonts w:asciiTheme="majorBidi" w:hAnsiTheme="majorBidi" w:cstheme="majorBidi"/>
          <w:sz w:val="24"/>
          <w:szCs w:val="24"/>
          <w:lang w:val="en-US"/>
        </w:rPr>
      </w:pPr>
      <w:r w:rsidRPr="1CA6E4FD">
        <w:rPr>
          <w:rFonts w:asciiTheme="majorBidi" w:hAnsiTheme="majorBidi" w:cstheme="majorBidi"/>
          <w:sz w:val="24"/>
          <w:szCs w:val="24"/>
          <w:lang w:val="en-US"/>
        </w:rPr>
        <w:t>Another</w:t>
      </w:r>
      <w:r w:rsidR="00935032" w:rsidRPr="1CA6E4FD">
        <w:rPr>
          <w:rFonts w:asciiTheme="majorBidi" w:hAnsiTheme="majorBidi" w:cstheme="majorBidi"/>
          <w:sz w:val="24"/>
          <w:szCs w:val="24"/>
          <w:lang w:val="en-US"/>
        </w:rPr>
        <w:t xml:space="preserve"> analysis conducted by de Bie et al.</w:t>
      </w:r>
      <w:r w:rsidR="00C5399D" w:rsidRPr="00EE0813">
        <w:fldChar w:fldCharType="begin" w:fldLock="1"/>
      </w:r>
      <w:r w:rsidR="00C05BA1">
        <w:rPr>
          <w:rFonts w:asciiTheme="majorBidi" w:hAnsiTheme="majorBidi" w:cstheme="majorBidi"/>
          <w:sz w:val="24"/>
          <w:szCs w:val="24"/>
          <w:lang w:val="en-US"/>
        </w:rPr>
        <w:instrText>ADDIN CSL_CITATION {"citationItems":[{"id":"ITEM-1","itemData":{"DOI":"10.1097/INF.0000000000001324","ISBN":"0891-3668","ISSN":"15320987","PMID":"27626915","abstract":"Background: To describe patterns of antibiotic outpatient use in 3 European countries, including 2 new pediatric-specific quality indicators (QIs). Methods: A cohort study was conducted, 2001-2010, using electronic primary care records of 2,196,312 children up to 14 (Pedianet, Italy) or 18 years (The Health Improvement Network, United Kingdom; Integrated Primary Care Information database, The Netherlands) contributing 12,079,620 person-years. Prevalence rates of antibiotic prescribing per year were calculated and antibiotics accounting (drug utilization) for 90% of all antibiotic prescriptions were identified (drug utilization 90% method). The ratio between users of broad to narrow-spectrum penicillins, cephalosporins and macrolides (B/N ratio) and 2 pediatric-specific QIs: the proportion of amoxicillin users (amoxicillin index) and the ratio between users of amoxicillin to broad-spectrum penicillins, cephalosporins and macrolides (A/B ratio) were determined. Results: The overall annual prevalence of antibiotic prescriptions was 18.0% in the Netherlands, 36.2% in the United Kingdom and 52.0% in Italy. Use was maximal in the first years of life. The number of antibiotics accounting for the drug utilization 90% was comparable. The B/N ratio varied widely from 0.3 to 74.7. The amoxicillin index was highest in the Netherlands and the United Kingdom (50-60%), lowest in Italy (30%) and worsened over time in the United Kingdom and Italy. The A/B ratio in 2010 was 0.3 in Italy, 1.7 in the Netherlands and 5.4 in the United Kingdom. Conclusions: The patterns of antibiotic prescribing varied highly with age and country. The pediatric-specific QIs combined with the total prevalence rate of use provide a clear picture of the trends of community childhood antibiotic prescribing, allowing monitoring of the impact of policy interventions. Copyright © 2016 Wolters Kluwer Health, Inc. All rights reserved.","author":[{"dropping-particle":"","family":"Bie","given":"Sandra","non-dropping-particle":"De","parse-names":false,"suffix":""},{"dropping-particle":"","family":"Kaguelidou","given":"Florentia","non-dropping-particle":"","parse-names":false,"suffix":""},{"dropping-particle":"","family":"Verhamme","given":"Katia M.C.","non-dropping-particle":"","parse-names":false,"suffix":""},{"dropping-particle":"","family":"Ridder","given":"Maria","non-dropping-particle":"De","parse-names":false,"suffix":""},{"dropping-particle":"","family":"Picelli","given":"Gino","non-dropping-particle":"","parse-names":false,"suffix":""},{"dropping-particle":"","family":"Straus","given":"Sabine M.J.M.","non-dropping-particle":"","parse-names":false,"suffix":""},{"dropping-particle":"","family":"Giaquinto","given":"Carlo","non-dropping-particle":"","parse-names":false,"suffix":""},{"dropping-particle":"","family":"Stricker","given":"Bruno H.","non-dropping-particle":"","parse-names":false,"suffix":""},{"dropping-particle":"","family":"Bielicki","given":"Julia","non-dropping-particle":"","parse-names":false,"suffix":""},{"dropping-particle":"","family":"Sharland","given":"Mike","non-dropping-particle":"","parse-names":false,"suffix":""},{"dropping-particle":"","family":"Sturkenboom","given":"Miriam C.J.M.","non-dropping-particle":"","parse-names":false,"suffix":""}],"container-title":"Pediatric Infectious Disease Journal","id":"ITEM-1","issue":"12","issued":{"date-parts":[["2016","12"]]},"page":"1317-1323","title":"Using prescription patterns in primary care to derive new quality indicators for childhood community antibiotic prescribing","type":"article-journal","volume":"35"},"uris":["http://www.mendeley.com/documents/?uuid=a8364d14-8875-4f03-a85d-1cc7fa6a5e15"]}],"mendeley":{"formattedCitation":"&lt;sup&gt;43&lt;/sup&gt;","manualFormatting":"42","plainTextFormattedCitation":"43","previouslyFormattedCitation":"&lt;sup&gt;43&lt;/sup&gt;"},"properties":{"noteIndex":0},"schema":"https://github.com/citation-style-language/schema/raw/master/csl-citation.json"}</w:instrText>
      </w:r>
      <w:r w:rsidR="00C5399D" w:rsidRPr="00EE0813">
        <w:rPr>
          <w:rFonts w:asciiTheme="majorBidi" w:hAnsiTheme="majorBidi" w:cstheme="majorBidi"/>
          <w:sz w:val="24"/>
          <w:szCs w:val="24"/>
          <w:lang w:val="en-US"/>
        </w:rPr>
        <w:fldChar w:fldCharType="separate"/>
      </w:r>
      <w:r w:rsidR="0098684E" w:rsidRPr="0098684E">
        <w:rPr>
          <w:rFonts w:asciiTheme="majorBidi" w:hAnsiTheme="majorBidi" w:cstheme="majorBidi"/>
          <w:noProof/>
          <w:sz w:val="24"/>
          <w:szCs w:val="24"/>
          <w:vertAlign w:val="superscript"/>
          <w:lang w:val="en-US"/>
        </w:rPr>
        <w:t>4</w:t>
      </w:r>
      <w:r w:rsidR="00F61BBA">
        <w:rPr>
          <w:rFonts w:asciiTheme="majorBidi" w:hAnsiTheme="majorBidi" w:cstheme="majorBidi"/>
          <w:noProof/>
          <w:sz w:val="24"/>
          <w:szCs w:val="24"/>
          <w:vertAlign w:val="superscript"/>
          <w:lang w:val="en-US"/>
        </w:rPr>
        <w:t>2</w:t>
      </w:r>
      <w:r w:rsidR="00C5399D" w:rsidRPr="00EE0813">
        <w:fldChar w:fldCharType="end"/>
      </w:r>
      <w:r w:rsidR="00935032" w:rsidRPr="1CA6E4FD">
        <w:rPr>
          <w:rFonts w:asciiTheme="majorBidi" w:hAnsiTheme="majorBidi" w:cstheme="majorBidi"/>
          <w:sz w:val="24"/>
          <w:szCs w:val="24"/>
          <w:lang w:val="en-US"/>
        </w:rPr>
        <w:t>,</w:t>
      </w:r>
      <w:r w:rsidR="009C0EFB" w:rsidRPr="1CA6E4FD">
        <w:rPr>
          <w:rFonts w:asciiTheme="majorBidi" w:hAnsiTheme="majorBidi" w:cstheme="majorBidi"/>
          <w:sz w:val="24"/>
          <w:szCs w:val="24"/>
          <w:lang w:val="en-US"/>
        </w:rPr>
        <w:t xml:space="preserve"> </w:t>
      </w:r>
      <w:r w:rsidRPr="1CA6E4FD">
        <w:rPr>
          <w:rFonts w:asciiTheme="majorBidi" w:hAnsiTheme="majorBidi" w:cstheme="majorBidi"/>
          <w:sz w:val="24"/>
          <w:szCs w:val="24"/>
          <w:lang w:val="en-US"/>
        </w:rPr>
        <w:t xml:space="preserve">confirmed the overuse of antibiotics in the Italian pediatric population, compared especially with north European countries; even though amoxicillin remains the most prescribed antibiotic, </w:t>
      </w:r>
      <w:r w:rsidR="00EA3E18" w:rsidRPr="1CA6E4FD">
        <w:rPr>
          <w:rFonts w:asciiTheme="majorBidi" w:hAnsiTheme="majorBidi" w:cstheme="majorBidi"/>
          <w:sz w:val="24"/>
          <w:szCs w:val="24"/>
          <w:lang w:val="en-US"/>
        </w:rPr>
        <w:t>the prevalence of broad spectrum prescription</w:t>
      </w:r>
      <w:r w:rsidR="00862565" w:rsidRPr="1CA6E4FD">
        <w:rPr>
          <w:rFonts w:asciiTheme="majorBidi" w:hAnsiTheme="majorBidi" w:cstheme="majorBidi"/>
          <w:sz w:val="24"/>
          <w:szCs w:val="24"/>
          <w:lang w:val="en-US"/>
        </w:rPr>
        <w:t xml:space="preserve">s </w:t>
      </w:r>
      <w:r w:rsidR="00D36C58" w:rsidRPr="1CA6E4FD">
        <w:rPr>
          <w:rFonts w:asciiTheme="majorBidi" w:hAnsiTheme="majorBidi" w:cstheme="majorBidi"/>
          <w:sz w:val="24"/>
          <w:szCs w:val="24"/>
          <w:lang w:val="en-US"/>
        </w:rPr>
        <w:t xml:space="preserve">in Italy </w:t>
      </w:r>
      <w:r w:rsidR="00862565" w:rsidRPr="1CA6E4FD">
        <w:rPr>
          <w:rFonts w:asciiTheme="majorBidi" w:hAnsiTheme="majorBidi" w:cstheme="majorBidi"/>
          <w:sz w:val="24"/>
          <w:szCs w:val="24"/>
          <w:lang w:val="en-US"/>
        </w:rPr>
        <w:t xml:space="preserve">was almost double </w:t>
      </w:r>
      <w:r w:rsidR="00706F99" w:rsidRPr="1CA6E4FD">
        <w:rPr>
          <w:rFonts w:asciiTheme="majorBidi" w:hAnsiTheme="majorBidi" w:cstheme="majorBidi"/>
          <w:sz w:val="24"/>
          <w:szCs w:val="24"/>
          <w:lang w:val="en-US"/>
        </w:rPr>
        <w:t xml:space="preserve">compared to </w:t>
      </w:r>
      <w:r w:rsidR="00EF6437" w:rsidRPr="1CA6E4FD">
        <w:rPr>
          <w:rFonts w:asciiTheme="majorBidi" w:hAnsiTheme="majorBidi" w:cstheme="majorBidi"/>
          <w:sz w:val="24"/>
          <w:szCs w:val="24"/>
          <w:lang w:val="en-US"/>
        </w:rPr>
        <w:t xml:space="preserve">the </w:t>
      </w:r>
      <w:r w:rsidR="00706F99" w:rsidRPr="1CA6E4FD">
        <w:rPr>
          <w:rFonts w:asciiTheme="majorBidi" w:hAnsiTheme="majorBidi" w:cstheme="majorBidi"/>
          <w:sz w:val="24"/>
          <w:szCs w:val="24"/>
          <w:lang w:val="en-US"/>
        </w:rPr>
        <w:t>U</w:t>
      </w:r>
      <w:r w:rsidR="00D36C58">
        <w:rPr>
          <w:rFonts w:asciiTheme="majorBidi" w:hAnsiTheme="majorBidi" w:cstheme="majorBidi"/>
          <w:sz w:val="24"/>
          <w:szCs w:val="24"/>
          <w:lang w:val="en-US"/>
        </w:rPr>
        <w:t xml:space="preserve">nited </w:t>
      </w:r>
      <w:r w:rsidR="00706F99" w:rsidRPr="1CA6E4FD">
        <w:rPr>
          <w:rFonts w:asciiTheme="majorBidi" w:hAnsiTheme="majorBidi" w:cstheme="majorBidi"/>
          <w:sz w:val="24"/>
          <w:szCs w:val="24"/>
          <w:lang w:val="en-US"/>
        </w:rPr>
        <w:t>K</w:t>
      </w:r>
      <w:r w:rsidR="00D36C58">
        <w:rPr>
          <w:rFonts w:asciiTheme="majorBidi" w:hAnsiTheme="majorBidi" w:cstheme="majorBidi"/>
          <w:sz w:val="24"/>
          <w:szCs w:val="24"/>
          <w:lang w:val="en-US"/>
        </w:rPr>
        <w:t>ingdom</w:t>
      </w:r>
      <w:r w:rsidR="00706F99" w:rsidRPr="1CA6E4FD">
        <w:rPr>
          <w:rFonts w:asciiTheme="majorBidi" w:hAnsiTheme="majorBidi" w:cstheme="majorBidi"/>
          <w:sz w:val="24"/>
          <w:szCs w:val="24"/>
          <w:lang w:val="en-US"/>
        </w:rPr>
        <w:t xml:space="preserve"> and the Netherland</w:t>
      </w:r>
      <w:r w:rsidR="00D63CEC">
        <w:rPr>
          <w:rFonts w:asciiTheme="majorBidi" w:hAnsiTheme="majorBidi" w:cstheme="majorBidi"/>
          <w:sz w:val="24"/>
          <w:szCs w:val="24"/>
          <w:lang w:val="en-US"/>
        </w:rPr>
        <w:t>s</w:t>
      </w:r>
      <w:r w:rsidR="00706F99" w:rsidRPr="1CA6E4FD">
        <w:rPr>
          <w:rFonts w:asciiTheme="majorBidi" w:hAnsiTheme="majorBidi" w:cstheme="majorBidi"/>
          <w:sz w:val="24"/>
          <w:szCs w:val="24"/>
          <w:lang w:val="en-US"/>
        </w:rPr>
        <w:t xml:space="preserve"> w</w:t>
      </w:r>
      <w:r w:rsidR="00D36C58">
        <w:rPr>
          <w:rFonts w:asciiTheme="majorBidi" w:hAnsiTheme="majorBidi" w:cstheme="majorBidi"/>
          <w:sz w:val="24"/>
          <w:szCs w:val="24"/>
          <w:lang w:val="en-US"/>
        </w:rPr>
        <w:t>h</w:t>
      </w:r>
      <w:r w:rsidR="00706F99" w:rsidRPr="1CA6E4FD">
        <w:rPr>
          <w:rFonts w:asciiTheme="majorBidi" w:hAnsiTheme="majorBidi" w:cstheme="majorBidi"/>
          <w:sz w:val="24"/>
          <w:szCs w:val="24"/>
          <w:lang w:val="en-US"/>
        </w:rPr>
        <w:t>ere amoxicillin prescriptions accounted for 50% of antibiotic prescriptions</w:t>
      </w:r>
      <w:r w:rsidR="006A70BC" w:rsidRPr="00D36C58">
        <w:rPr>
          <w:rFonts w:asciiTheme="majorBidi" w:hAnsiTheme="majorBidi" w:cstheme="majorBidi"/>
          <w:sz w:val="24"/>
          <w:szCs w:val="24"/>
          <w:lang w:val="en-US"/>
        </w:rPr>
        <w:t xml:space="preserve">. </w:t>
      </w:r>
      <w:r w:rsidR="00BA3B7E" w:rsidRPr="00D36C58">
        <w:rPr>
          <w:rFonts w:asciiTheme="majorBidi" w:hAnsiTheme="majorBidi" w:cstheme="majorBidi"/>
          <w:sz w:val="24"/>
          <w:szCs w:val="24"/>
          <w:lang w:val="en-US"/>
        </w:rPr>
        <w:t xml:space="preserve">These results are in line with our findings especially </w:t>
      </w:r>
      <w:r w:rsidR="00BA3B7E" w:rsidRPr="00D36C58">
        <w:rPr>
          <w:rFonts w:asciiTheme="majorBidi" w:hAnsiTheme="majorBidi" w:cstheme="majorBidi"/>
          <w:sz w:val="24"/>
          <w:szCs w:val="24"/>
          <w:lang w:val="en-US"/>
        </w:rPr>
        <w:lastRenderedPageBreak/>
        <w:t>for AOM and non-</w:t>
      </w:r>
      <w:ins w:id="75" w:author="ELISA BARBIERI" w:date="2019-05-20T15:39:00Z">
        <w:r w:rsidR="00031BE9">
          <w:rPr>
            <w:rFonts w:asciiTheme="majorBidi" w:hAnsiTheme="majorBidi" w:cstheme="majorBidi"/>
            <w:sz w:val="24"/>
            <w:szCs w:val="24"/>
            <w:lang w:val="en-US"/>
          </w:rPr>
          <w:t>GABHS</w:t>
        </w:r>
      </w:ins>
      <w:del w:id="76" w:author="ELISA BARBIERI" w:date="2019-05-20T15:39:00Z">
        <w:r w:rsidR="00BA3B7E" w:rsidRPr="00D36C58" w:rsidDel="00031BE9">
          <w:rPr>
            <w:rFonts w:asciiTheme="majorBidi" w:hAnsiTheme="majorBidi" w:cstheme="majorBidi"/>
            <w:sz w:val="24"/>
            <w:szCs w:val="24"/>
            <w:lang w:val="en-US"/>
          </w:rPr>
          <w:delText>streptococcal</w:delText>
        </w:r>
      </w:del>
      <w:r w:rsidR="00BA3B7E" w:rsidRPr="00D36C58">
        <w:rPr>
          <w:rFonts w:asciiTheme="majorBidi" w:hAnsiTheme="majorBidi" w:cstheme="majorBidi"/>
          <w:sz w:val="24"/>
          <w:szCs w:val="24"/>
          <w:lang w:val="en-US"/>
        </w:rPr>
        <w:t xml:space="preserve"> pharyngitis.</w:t>
      </w:r>
      <w:r w:rsidR="00374FBD" w:rsidRPr="00D36C58">
        <w:rPr>
          <w:rFonts w:ascii="Times New Roman" w:hAnsi="Times New Roman"/>
          <w:sz w:val="24"/>
          <w:szCs w:val="24"/>
          <w:lang w:val="en-US"/>
        </w:rPr>
        <w:t xml:space="preserve"> </w:t>
      </w:r>
      <w:r w:rsidR="00823EFA" w:rsidRPr="00D36C58">
        <w:rPr>
          <w:rFonts w:ascii="Times New Roman" w:hAnsi="Times New Roman"/>
          <w:sz w:val="24"/>
          <w:szCs w:val="24"/>
          <w:lang w:val="en-US"/>
        </w:rPr>
        <w:t>Furthermore</w:t>
      </w:r>
      <w:r w:rsidR="00D63CEC">
        <w:rPr>
          <w:rFonts w:ascii="Times New Roman" w:hAnsi="Times New Roman"/>
          <w:sz w:val="24"/>
          <w:szCs w:val="24"/>
          <w:lang w:val="en-US"/>
        </w:rPr>
        <w:t>,</w:t>
      </w:r>
      <w:r w:rsidR="00823EFA" w:rsidRPr="00D36C58">
        <w:rPr>
          <w:rFonts w:ascii="Times New Roman" w:hAnsi="Times New Roman"/>
          <w:sz w:val="24"/>
          <w:szCs w:val="24"/>
          <w:lang w:val="en-US"/>
        </w:rPr>
        <w:t xml:space="preserve"> a</w:t>
      </w:r>
      <w:r w:rsidR="00D63CEC">
        <w:rPr>
          <w:rFonts w:ascii="Times New Roman" w:hAnsi="Times New Roman"/>
          <w:sz w:val="24"/>
          <w:szCs w:val="24"/>
          <w:lang w:val="en-US"/>
        </w:rPr>
        <w:t>n</w:t>
      </w:r>
      <w:r w:rsidR="00374FBD" w:rsidRPr="00D36C58">
        <w:rPr>
          <w:rFonts w:ascii="Times New Roman" w:hAnsi="Times New Roman"/>
          <w:sz w:val="24"/>
          <w:szCs w:val="24"/>
          <w:lang w:val="en-US"/>
        </w:rPr>
        <w:t xml:space="preserve"> 8-year survey conducted in all hospitals </w:t>
      </w:r>
      <w:r w:rsidR="00D63CEC">
        <w:rPr>
          <w:rFonts w:ascii="Times New Roman" w:hAnsi="Times New Roman"/>
          <w:sz w:val="24"/>
          <w:szCs w:val="24"/>
          <w:lang w:val="en-US"/>
        </w:rPr>
        <w:t>in</w:t>
      </w:r>
      <w:r w:rsidR="00374FBD" w:rsidRPr="00D36C58">
        <w:rPr>
          <w:rFonts w:ascii="Times New Roman" w:hAnsi="Times New Roman"/>
          <w:sz w:val="24"/>
          <w:szCs w:val="24"/>
          <w:lang w:val="en-US"/>
        </w:rPr>
        <w:t xml:space="preserve"> the Emilia-Romagna Region showed </w:t>
      </w:r>
      <w:r w:rsidR="00823EFA" w:rsidRPr="00D36C58">
        <w:rPr>
          <w:rFonts w:ascii="Times New Roman" w:hAnsi="Times New Roman"/>
          <w:sz w:val="24"/>
          <w:szCs w:val="24"/>
          <w:lang w:val="en-US"/>
        </w:rPr>
        <w:t xml:space="preserve">a </w:t>
      </w:r>
      <w:r w:rsidR="00374FBD" w:rsidRPr="00D36C58">
        <w:rPr>
          <w:rFonts w:ascii="Times New Roman" w:hAnsi="Times New Roman"/>
          <w:sz w:val="24"/>
          <w:szCs w:val="24"/>
          <w:lang w:val="en-US"/>
        </w:rPr>
        <w:t xml:space="preserve">steadily increasing consumption </w:t>
      </w:r>
      <w:r w:rsidR="00D63CEC">
        <w:rPr>
          <w:rFonts w:ascii="Times New Roman" w:hAnsi="Times New Roman"/>
          <w:sz w:val="24"/>
          <w:szCs w:val="24"/>
          <w:lang w:val="en-US"/>
        </w:rPr>
        <w:t>of</w:t>
      </w:r>
      <w:r w:rsidR="00374FBD" w:rsidRPr="00D36C58">
        <w:rPr>
          <w:rFonts w:ascii="Times New Roman" w:hAnsi="Times New Roman"/>
          <w:sz w:val="24"/>
          <w:szCs w:val="24"/>
          <w:lang w:val="en-US"/>
        </w:rPr>
        <w:t xml:space="preserve"> broad-spectrum antibiotics </w:t>
      </w:r>
      <w:r w:rsidR="00BA3B7E" w:rsidRPr="00D36C58">
        <w:rPr>
          <w:rFonts w:ascii="Times New Roman" w:hAnsi="Times New Roman"/>
          <w:sz w:val="24"/>
          <w:szCs w:val="24"/>
          <w:lang w:val="en-US"/>
        </w:rPr>
        <w:t>as noted in our study for AOM prescriptions</w:t>
      </w:r>
      <w:r w:rsidR="00374FBD" w:rsidRPr="00D36C58">
        <w:rPr>
          <w:rFonts w:ascii="Times New Roman" w:hAnsi="Times New Roman"/>
          <w:sz w:val="24"/>
          <w:szCs w:val="24"/>
          <w:lang w:val="en-US"/>
        </w:rPr>
        <w:t xml:space="preserve"> and a considerable decrease of narrow-spectrum ones </w:t>
      </w:r>
      <w:r w:rsidR="00C5399D" w:rsidRPr="00D36C58">
        <w:fldChar w:fldCharType="begin" w:fldLock="1"/>
      </w:r>
      <w:r w:rsidR="00C05BA1">
        <w:rPr>
          <w:rFonts w:ascii="Times New Roman" w:hAnsi="Times New Roman"/>
          <w:sz w:val="24"/>
          <w:szCs w:val="24"/>
          <w:lang w:val="en-US"/>
        </w:rPr>
        <w:instrText>ADDIN CSL_CITATION {"citationItems":[{"id":"ITEM-1","itemData":{"DOI":"10.1371/journal.pone.0139097","ISBN":"19326203 (ISSN)","ISSN":"19326203","PMID":"26405817","abstract":"OBJECTIVES To evaluate antibiotic consumption in the pediatric wards of Emilia-Romagna Region, from 2004 to 2011, with a focus on the antibiotics reserved to the most serious infections, and to analyse the ADRs reported for antibiotics by the pediatric wards of Emilia-Romagna hospitals. METHODS Reference population was represented by all the patients (0-14 years old) admitted to the pediatric wards of all the hospitals of Emilia-Romagna Region. Drug consumption was expressed as number of DDDs per 100 Bed-Days (BD) and data were analysed by active substance, by therapeutic subgroups or by ward type. The time trends of antibiotic consumption were statistically analysed by linear regression. All the suspected ADR reports associated with antibiotics, reported between January 2004 and December 2011 were drawn by the Italian Spontaneous Reporting Database. RESULTS Overall antibiotic consumption showed only a slight increase (p = 0.224). Among the pediatric wards, pediatric surgery showed the highest increase from 2004 to 2011 (p = 0.011). Penicillins and β-lactamase inhibitors was the first therapeutic group with a statistically significant increase over years (p = 0.038), whereas penicillins with extended spectrum presented a statistically significant reduction (p = 0.008). Moreover, only 5 drugs out of the 8 antibiotics reserved to the most serious infections were used. Pharmacovigilance data showed 27 spontaneous ADR reports associated to ATC J01 drugs. Amoxicillin/clavulanic acid had the highest number of ADR reports (n = 7). CONCLUSIONS The steadily increasing consumption in penicillins and β-lactamase inhibitors, in association with a considerable decrease of plain penicillins, raises a serious concern. Pharmacovigilance reports seem to suggest a safe use of antibiotics in the hospital setting of Emilia-Romagna. Further studies to investigate the reason for prescribing antibiotics in children inpatients are needed.","author":[{"dropping-particle":"","family":"Buccellato","given":"Elena","non-dropping-particle":"","parse-names":false,"suffix":""},{"dropping-particle":"","family":"Melis","given":"Mauro","non-dropping-particle":"","parse-names":false,"suffix":""},{"dropping-particle":"","family":"Biagi","given":"Chiara","non-dropping-particle":"","parse-names":false,"suffix":""},{"dropping-particle":"","family":"Donati","given":"Monia","non-dropping-particle":"","parse-names":false,"suffix":""},{"dropping-particle":"","family":"Motola","given":"Domenico","non-dropping-particle":"","parse-names":false,"suffix":""},{"dropping-particle":"","family":"Vaccheri","given":"Alberto","non-dropping-particle":"","parse-names":false,"suffix":""}],"container-title":"PLoS ONE","id":"ITEM-1","issue":"9","issued":{"date-parts":[["2015"]]},"title":"Use of antibiotics in pediatrics: 8-years survey in Italian hospitals","type":"article-journal","volume":"10"},"uris":["http://www.mendeley.com/documents/?uuid=1fe5451b-2aa8-3521-b368-4f1b24d7b850"]}],"mendeley":{"formattedCitation":"&lt;sup&gt;44&lt;/sup&gt;","manualFormatting":"43","plainTextFormattedCitation":"44","previouslyFormattedCitation":"&lt;sup&gt;44&lt;/sup&gt;"},"properties":{"noteIndex":0},"schema":"https://github.com/citation-style-language/schema/raw/master/csl-citation.json"}</w:instrText>
      </w:r>
      <w:r w:rsidR="00C5399D" w:rsidRPr="00D36C58">
        <w:rPr>
          <w:rFonts w:ascii="Times New Roman" w:hAnsi="Times New Roman"/>
          <w:sz w:val="24"/>
          <w:szCs w:val="24"/>
          <w:lang w:val="en-US"/>
        </w:rPr>
        <w:fldChar w:fldCharType="separate"/>
      </w:r>
      <w:r w:rsidR="0098684E" w:rsidRPr="0098684E">
        <w:rPr>
          <w:rFonts w:ascii="Times New Roman" w:hAnsi="Times New Roman"/>
          <w:noProof/>
          <w:sz w:val="24"/>
          <w:szCs w:val="24"/>
          <w:vertAlign w:val="superscript"/>
          <w:lang w:val="en-US"/>
        </w:rPr>
        <w:t>4</w:t>
      </w:r>
      <w:r w:rsidR="00F61BBA">
        <w:rPr>
          <w:rFonts w:ascii="Times New Roman" w:hAnsi="Times New Roman"/>
          <w:noProof/>
          <w:sz w:val="24"/>
          <w:szCs w:val="24"/>
          <w:vertAlign w:val="superscript"/>
          <w:lang w:val="en-US"/>
        </w:rPr>
        <w:t>3</w:t>
      </w:r>
      <w:r w:rsidR="00C5399D" w:rsidRPr="00D36C58">
        <w:fldChar w:fldCharType="end"/>
      </w:r>
      <w:r w:rsidR="00374FBD" w:rsidRPr="00D36C58">
        <w:rPr>
          <w:rFonts w:ascii="Times New Roman" w:hAnsi="Times New Roman"/>
          <w:sz w:val="24"/>
          <w:szCs w:val="24"/>
          <w:lang w:val="en-US"/>
        </w:rPr>
        <w:t xml:space="preserve">. </w:t>
      </w:r>
    </w:p>
    <w:p w14:paraId="7836BF5C" w14:textId="4B1D8633" w:rsidR="000B68F8" w:rsidRPr="00420A13" w:rsidRDefault="00823EFA" w:rsidP="00785B67">
      <w:pPr>
        <w:spacing w:line="480" w:lineRule="auto"/>
        <w:jc w:val="both"/>
        <w:rPr>
          <w:rFonts w:ascii="Times New Roman" w:hAnsi="Times New Roman"/>
          <w:bCs/>
          <w:sz w:val="24"/>
          <w:szCs w:val="24"/>
          <w:lang w:val="en-US"/>
        </w:rPr>
      </w:pPr>
      <w:r w:rsidRPr="00D36C58">
        <w:rPr>
          <w:rFonts w:ascii="Times New Roman" w:hAnsi="Times New Roman"/>
          <w:sz w:val="24"/>
          <w:szCs w:val="24"/>
          <w:lang w:val="en-US"/>
        </w:rPr>
        <w:t>As for</w:t>
      </w:r>
      <w:r w:rsidR="00D63CEC">
        <w:rPr>
          <w:rFonts w:ascii="Times New Roman" w:hAnsi="Times New Roman"/>
          <w:sz w:val="24"/>
          <w:szCs w:val="24"/>
          <w:lang w:val="en-US"/>
        </w:rPr>
        <w:t xml:space="preserve"> the</w:t>
      </w:r>
      <w:r w:rsidRPr="00D36C58">
        <w:rPr>
          <w:rFonts w:ascii="Times New Roman" w:hAnsi="Times New Roman"/>
          <w:sz w:val="24"/>
          <w:szCs w:val="24"/>
          <w:lang w:val="en-US"/>
        </w:rPr>
        <w:t xml:space="preserve"> outpatient population, a</w:t>
      </w:r>
      <w:r w:rsidR="00374FBD" w:rsidRPr="00D36C58">
        <w:rPr>
          <w:rFonts w:ascii="Times New Roman" w:hAnsi="Times New Roman"/>
          <w:sz w:val="24"/>
          <w:szCs w:val="24"/>
          <w:lang w:val="en-US"/>
        </w:rPr>
        <w:t xml:space="preserve">ccording to drug prescriptions dispensed during 2006 by some retail pharmacies in Italy, 52% of </w:t>
      </w:r>
      <w:r w:rsidR="00D63CEC">
        <w:rPr>
          <w:rFonts w:ascii="Times New Roman" w:hAnsi="Times New Roman"/>
          <w:sz w:val="24"/>
          <w:szCs w:val="24"/>
          <w:lang w:val="en-US"/>
        </w:rPr>
        <w:t xml:space="preserve">the </w:t>
      </w:r>
      <w:r w:rsidR="00374FBD" w:rsidRPr="00D36C58">
        <w:rPr>
          <w:rFonts w:ascii="Times New Roman" w:hAnsi="Times New Roman"/>
          <w:sz w:val="24"/>
          <w:szCs w:val="24"/>
          <w:lang w:val="en-US"/>
        </w:rPr>
        <w:t xml:space="preserve">paediatric population received at least </w:t>
      </w:r>
      <w:r w:rsidR="00D63CEC">
        <w:rPr>
          <w:rFonts w:ascii="Times New Roman" w:hAnsi="Times New Roman"/>
          <w:sz w:val="24"/>
          <w:szCs w:val="24"/>
          <w:lang w:val="en-US"/>
        </w:rPr>
        <w:t>one</w:t>
      </w:r>
      <w:r w:rsidR="00374FBD" w:rsidRPr="00D36C58">
        <w:rPr>
          <w:rFonts w:ascii="Times New Roman" w:hAnsi="Times New Roman"/>
          <w:sz w:val="24"/>
          <w:szCs w:val="24"/>
          <w:lang w:val="en-US"/>
        </w:rPr>
        <w:t xml:space="preserve"> antibiotic therapy, a little bit more for males and less for females </w:t>
      </w:r>
      <w:r w:rsidR="00C5399D" w:rsidRPr="00D36C58">
        <w:rPr>
          <w:rFonts w:ascii="Times New Roman" w:hAnsi="Times New Roman"/>
          <w:sz w:val="24"/>
          <w:szCs w:val="24"/>
          <w:lang w:val="en-US"/>
        </w:rPr>
        <w:fldChar w:fldCharType="begin" w:fldLock="1"/>
      </w:r>
      <w:r w:rsidR="00C05BA1">
        <w:rPr>
          <w:rFonts w:ascii="Times New Roman" w:hAnsi="Times New Roman"/>
          <w:sz w:val="24"/>
          <w:szCs w:val="24"/>
          <w:lang w:val="en-US"/>
        </w:rPr>
        <w:instrText>ADDIN CSL_CITATION {"citationItems":[{"id":"ITEM-1","itemData":{"DOI":"10.1007/s00228-009-0679-7","ISBN":"1432-1041 (Electronic)\\r0031-6970 (Linking)","ISSN":"00316970","PMID":"19529926","abstract":"PURPOSE: To evaluate the drug prescription pattern in outpatient children. METHODS: A systematic literature search was performed in MEDLINE and EMBASE to identify studies published between 1994 and 2008 evaluating drug prescriptions to outpatient children. RESULTS: A total of 128 drug utilisation studies were identified, 107 of which were focused on a specific drug class, in particular psychotropic drugs (49 studies) and antibiotics (32 studies). The 21 studies that evaluated all drug prescriptions involved 21 countries, mainly from Europe (13 studies). Large differences were found between studies concerning data source, sample size and age range. A prevalence ranging from 51% in Denmark to 70% in Greenland and a prescription rate (number of drugs per children) ranging from 0.8 in Norway to 3.2 in the United States were reported in the 11 studies that monitored the overall paediatric population. The prevalence rate was higher in preschoolers, with a peak between 72 and 90%, and decreased in children &gt;6 years. Antibiotics were the most prescribed drugs (20-33% of the prescriptions) followed by antiasthmatics (10-25%). According to the results of four studies comparable in terms of data source and children's age, the overall prevalence estimate was 60%. CONCLUSION: A large heterogeneity was found between studies, making a comparative evaluation often difficult or incomplete. The epidemiological evaluation of drug use in children should therefore be improved, in particular in terms of methodological quality of studies, and prospective multinational collaborative studies aimed at collecting valid and comparable data should be performed to improve the rational use of drugs.","author":[{"dropping-particle":"","family":"Clavenna","given":"Antonio","non-dropping-particle":"","parse-names":false,"suffix":""},{"dropping-particle":"","family":"Bonati","given":"Maurizio","non-dropping-particle":"","parse-names":false,"suffix":""}],"container-title":"European Journal of Clinical Pharmacology","id":"ITEM-1","issue":"8","issued":{"date-parts":[["2009","8","16"]]},"page":"749-755","publisher":"Springer-Verlag","title":"Drug prescriptions to outpatient children: A review of the literature","type":"article-journal","volume":"65"},"uris":["http://www.mendeley.com/documents/?uuid=f9c197cd-c2a5-3d3c-abce-e7304f1dfcd4"]}],"mendeley":{"formattedCitation":"&lt;sup&gt;4&lt;/sup&gt;","plainTextFormattedCitation":"4","previouslyFormattedCitation":"&lt;sup&gt;4&lt;/sup&gt;"},"properties":{"noteIndex":0},"schema":"https://github.com/citation-style-language/schema/raw/master/csl-citation.json"}</w:instrText>
      </w:r>
      <w:r w:rsidR="00C5399D" w:rsidRPr="00D36C58">
        <w:rPr>
          <w:rFonts w:ascii="Times New Roman" w:hAnsi="Times New Roman"/>
          <w:sz w:val="24"/>
          <w:szCs w:val="24"/>
          <w:lang w:val="en-US"/>
        </w:rPr>
        <w:fldChar w:fldCharType="separate"/>
      </w:r>
      <w:r w:rsidR="0098684E" w:rsidRPr="0098684E">
        <w:rPr>
          <w:rFonts w:ascii="Times New Roman" w:hAnsi="Times New Roman"/>
          <w:noProof/>
          <w:sz w:val="24"/>
          <w:szCs w:val="24"/>
          <w:vertAlign w:val="superscript"/>
          <w:lang w:val="en-US"/>
        </w:rPr>
        <w:t>4</w:t>
      </w:r>
      <w:r w:rsidR="00C5399D" w:rsidRPr="00D36C58">
        <w:rPr>
          <w:rFonts w:ascii="Times New Roman" w:hAnsi="Times New Roman"/>
          <w:sz w:val="24"/>
          <w:szCs w:val="24"/>
          <w:lang w:val="en-US"/>
        </w:rPr>
        <w:fldChar w:fldCharType="end"/>
      </w:r>
      <w:r w:rsidR="00C5399D" w:rsidRPr="00D36C58">
        <w:rPr>
          <w:rFonts w:ascii="Times New Roman" w:hAnsi="Times New Roman"/>
          <w:sz w:val="24"/>
          <w:szCs w:val="24"/>
          <w:lang w:val="en-US"/>
        </w:rPr>
        <w:t>.</w:t>
      </w:r>
      <w:r w:rsidR="005A391F" w:rsidRPr="00D36C58">
        <w:rPr>
          <w:rFonts w:ascii="Times New Roman" w:hAnsi="Times New Roman"/>
          <w:sz w:val="24"/>
          <w:szCs w:val="24"/>
          <w:lang w:val="en-US"/>
        </w:rPr>
        <w:t xml:space="preserve"> </w:t>
      </w:r>
      <w:r w:rsidR="005A391F" w:rsidRPr="00D36C58">
        <w:rPr>
          <w:rFonts w:ascii="Times New Roman" w:hAnsi="Times New Roman"/>
          <w:bCs/>
          <w:sz w:val="24"/>
          <w:szCs w:val="24"/>
          <w:lang w:val="en-US"/>
        </w:rPr>
        <w:t>I</w:t>
      </w:r>
      <w:r w:rsidR="000B68F8" w:rsidRPr="00D36C58">
        <w:rPr>
          <w:rFonts w:ascii="Times New Roman" w:hAnsi="Times New Roman"/>
          <w:bCs/>
          <w:sz w:val="24"/>
          <w:szCs w:val="24"/>
          <w:lang w:val="en-US"/>
        </w:rPr>
        <w:t>t has been estimated that almost half of antibiotics prescribed by a primary care physician are unnecessary</w:t>
      </w:r>
      <w:r w:rsidR="00352FE6" w:rsidRPr="00D36C58">
        <w:rPr>
          <w:rFonts w:ascii="Times New Roman" w:hAnsi="Times New Roman"/>
          <w:bCs/>
          <w:sz w:val="24"/>
          <w:szCs w:val="24"/>
          <w:lang w:val="en-US"/>
        </w:rPr>
        <w:fldChar w:fldCharType="begin" w:fldLock="1"/>
      </w:r>
      <w:r w:rsidR="00C05BA1">
        <w:rPr>
          <w:rFonts w:ascii="Times New Roman" w:hAnsi="Times New Roman"/>
          <w:bCs/>
          <w:sz w:val="24"/>
          <w:szCs w:val="24"/>
          <w:lang w:val="en-US"/>
        </w:rPr>
        <w:instrText>ADDIN CSL_CITATION {"citationItems":[{"id":"ITEM-1","itemData":{"DOI":"10.1001/jama.287.23.3133","ISBN":"00987484","ISSN":"00987484","PMID":"12069678","abstract":"Editorial. Examines the dynamics that influence antibiotic prescribing by office-based physicians in the United States. Concern about antibiotic overuse as a major public health problem; Discussion of the observed decrease in antibiotic prescribing, as noted in studies by Perz et al and McCaig et al in this issue of 'The Journal of the American Medical Association'; Increase in resistance among bacteria that cause respiratory tract infections; Consequences of overprescribing, including potential changes in diagnostic labeling; Outlook.","author":[{"dropping-particle":"","family":"Pichichero","given":"Michael E.","non-dropping-particle":"","parse-names":false,"suffix":""}],"container-title":"Journal of the American Medical Association","id":"ITEM-1","issue":"23","issued":{"date-parts":[["2002","6","19"]]},"page":"3133-3135","publisher":"American Medical Association","title":"Dynamics of antibiotic prescribing for children","type":"article-magazine","volume":"287"},"uris":["http://www.mendeley.com/documents/?uuid=351d3668-88e6-38f4-9444-b830aa16e11e"]}],"mendeley":{"formattedCitation":"&lt;sup&gt;45&lt;/sup&gt;","manualFormatting":"44","plainTextFormattedCitation":"45","previouslyFormattedCitation":"&lt;sup&gt;45&lt;/sup&gt;"},"properties":{"noteIndex":0},"schema":"https://github.com/citation-style-language/schema/raw/master/csl-citation.json"}</w:instrText>
      </w:r>
      <w:r w:rsidR="00352FE6" w:rsidRPr="00D36C58">
        <w:rPr>
          <w:rFonts w:ascii="Times New Roman" w:hAnsi="Times New Roman"/>
          <w:bCs/>
          <w:sz w:val="24"/>
          <w:szCs w:val="24"/>
          <w:lang w:val="en-US"/>
        </w:rPr>
        <w:fldChar w:fldCharType="separate"/>
      </w:r>
      <w:r w:rsidR="0098684E" w:rsidRPr="0098684E">
        <w:rPr>
          <w:rFonts w:ascii="Times New Roman" w:hAnsi="Times New Roman"/>
          <w:bCs/>
          <w:noProof/>
          <w:sz w:val="24"/>
          <w:szCs w:val="24"/>
          <w:vertAlign w:val="superscript"/>
          <w:lang w:val="en-US"/>
        </w:rPr>
        <w:t>4</w:t>
      </w:r>
      <w:r w:rsidR="00F61BBA">
        <w:rPr>
          <w:rFonts w:ascii="Times New Roman" w:hAnsi="Times New Roman"/>
          <w:bCs/>
          <w:noProof/>
          <w:sz w:val="24"/>
          <w:szCs w:val="24"/>
          <w:vertAlign w:val="superscript"/>
          <w:lang w:val="en-US"/>
        </w:rPr>
        <w:t>4</w:t>
      </w:r>
      <w:r w:rsidR="00352FE6" w:rsidRPr="00D36C58">
        <w:rPr>
          <w:rFonts w:ascii="Times New Roman" w:hAnsi="Times New Roman"/>
          <w:bCs/>
          <w:sz w:val="24"/>
          <w:szCs w:val="24"/>
          <w:lang w:val="en-US"/>
        </w:rPr>
        <w:fldChar w:fldCharType="end"/>
      </w:r>
      <w:r w:rsidR="000B68F8" w:rsidRPr="00D36C58">
        <w:rPr>
          <w:rFonts w:ascii="Times New Roman" w:hAnsi="Times New Roman"/>
          <w:bCs/>
          <w:sz w:val="24"/>
          <w:szCs w:val="24"/>
          <w:lang w:val="en-US"/>
        </w:rPr>
        <w:t xml:space="preserve"> since the majority of them are prescribed for common pediatric infections such as </w:t>
      </w:r>
      <w:r w:rsidR="005A391F" w:rsidRPr="00D36C58">
        <w:rPr>
          <w:rFonts w:ascii="Times New Roman" w:hAnsi="Times New Roman"/>
          <w:bCs/>
          <w:sz w:val="24"/>
          <w:szCs w:val="24"/>
          <w:lang w:val="en-US"/>
        </w:rPr>
        <w:t xml:space="preserve">pharyngitis (considered also in our analysis) </w:t>
      </w:r>
      <w:r w:rsidR="000B68F8" w:rsidRPr="00D36C58">
        <w:rPr>
          <w:rFonts w:ascii="Times New Roman" w:hAnsi="Times New Roman"/>
          <w:bCs/>
          <w:sz w:val="24"/>
          <w:szCs w:val="24"/>
          <w:lang w:val="en-US"/>
        </w:rPr>
        <w:t>that mainly have a viral cause.</w:t>
      </w:r>
      <w:r w:rsidR="005A391F">
        <w:rPr>
          <w:rFonts w:ascii="Times New Roman" w:hAnsi="Times New Roman"/>
          <w:bCs/>
          <w:sz w:val="24"/>
          <w:szCs w:val="24"/>
          <w:lang w:val="en-US"/>
        </w:rPr>
        <w:t xml:space="preserve"> </w:t>
      </w:r>
      <w:r w:rsidR="000B68F8" w:rsidRPr="00420A13">
        <w:rPr>
          <w:rFonts w:ascii="Times New Roman" w:hAnsi="Times New Roman"/>
          <w:bCs/>
          <w:sz w:val="24"/>
          <w:szCs w:val="24"/>
          <w:lang w:val="en-US"/>
        </w:rPr>
        <w:t xml:space="preserve"> </w:t>
      </w:r>
    </w:p>
    <w:p w14:paraId="531204E6" w14:textId="2E1B52A2" w:rsidR="00EA0B60" w:rsidRPr="00EE0813" w:rsidRDefault="00EA0B60" w:rsidP="00785B67">
      <w:pPr>
        <w:autoSpaceDE w:val="0"/>
        <w:autoSpaceDN w:val="0"/>
        <w:adjustRightInd w:val="0"/>
        <w:spacing w:line="480" w:lineRule="auto"/>
        <w:jc w:val="both"/>
        <w:rPr>
          <w:rFonts w:asciiTheme="majorBidi" w:hAnsiTheme="majorBidi" w:cstheme="majorBidi"/>
          <w:sz w:val="24"/>
          <w:szCs w:val="24"/>
          <w:lang w:val="en-US"/>
        </w:rPr>
      </w:pPr>
      <w:r w:rsidRPr="1CA6E4FD">
        <w:rPr>
          <w:rFonts w:asciiTheme="majorBidi" w:hAnsiTheme="majorBidi" w:cstheme="majorBidi"/>
          <w:sz w:val="24"/>
          <w:szCs w:val="24"/>
          <w:lang w:val="en-US"/>
        </w:rPr>
        <w:t>For the</w:t>
      </w:r>
      <w:r w:rsidR="00B758F1" w:rsidRPr="1CA6E4FD">
        <w:rPr>
          <w:rFonts w:asciiTheme="majorBidi" w:hAnsiTheme="majorBidi" w:cstheme="majorBidi"/>
          <w:sz w:val="24"/>
          <w:szCs w:val="24"/>
          <w:lang w:val="en-US"/>
        </w:rPr>
        <w:t xml:space="preserve"> aforementioned</w:t>
      </w:r>
      <w:r w:rsidRPr="1CA6E4FD">
        <w:rPr>
          <w:rFonts w:asciiTheme="majorBidi" w:hAnsiTheme="majorBidi" w:cstheme="majorBidi"/>
          <w:sz w:val="24"/>
          <w:szCs w:val="24"/>
          <w:lang w:val="en-US"/>
        </w:rPr>
        <w:t xml:space="preserve"> reasons</w:t>
      </w:r>
      <w:r w:rsidR="00A13B77" w:rsidRPr="1CA6E4FD">
        <w:rPr>
          <w:rFonts w:asciiTheme="majorBidi" w:hAnsiTheme="majorBidi" w:cstheme="majorBidi"/>
          <w:sz w:val="24"/>
          <w:szCs w:val="24"/>
          <w:lang w:val="en-US"/>
        </w:rPr>
        <w:t xml:space="preserve"> it</w:t>
      </w:r>
      <w:r w:rsidR="00A43021">
        <w:rPr>
          <w:rFonts w:asciiTheme="majorBidi" w:hAnsiTheme="majorBidi" w:cstheme="majorBidi"/>
          <w:sz w:val="24"/>
          <w:szCs w:val="24"/>
          <w:lang w:val="en-US"/>
        </w:rPr>
        <w:t xml:space="preserve"> </w:t>
      </w:r>
      <w:r w:rsidRPr="1CA6E4FD">
        <w:rPr>
          <w:rFonts w:asciiTheme="majorBidi" w:hAnsiTheme="majorBidi" w:cstheme="majorBidi"/>
          <w:sz w:val="24"/>
          <w:szCs w:val="24"/>
          <w:lang w:val="en-US"/>
        </w:rPr>
        <w:t>is imperative</w:t>
      </w:r>
      <w:r w:rsidR="00B758F1" w:rsidRPr="1CA6E4FD">
        <w:rPr>
          <w:rFonts w:asciiTheme="majorBidi" w:hAnsiTheme="majorBidi" w:cstheme="majorBidi"/>
          <w:sz w:val="24"/>
          <w:szCs w:val="24"/>
          <w:lang w:val="en-US"/>
        </w:rPr>
        <w:t xml:space="preserve"> to find a </w:t>
      </w:r>
      <w:r w:rsidR="00B758F1" w:rsidRPr="008B4335">
        <w:rPr>
          <w:rFonts w:asciiTheme="majorBidi" w:hAnsiTheme="majorBidi" w:cstheme="majorBidi"/>
          <w:sz w:val="24"/>
          <w:szCs w:val="24"/>
          <w:lang w:val="en-US"/>
        </w:rPr>
        <w:t xml:space="preserve">way to reduce </w:t>
      </w:r>
      <w:r w:rsidR="00A13B77" w:rsidRPr="008B4335">
        <w:rPr>
          <w:rFonts w:asciiTheme="majorBidi" w:hAnsiTheme="majorBidi" w:cstheme="majorBidi"/>
          <w:sz w:val="24"/>
          <w:szCs w:val="24"/>
          <w:lang w:val="en-US"/>
        </w:rPr>
        <w:t>antibiotic</w:t>
      </w:r>
      <w:r w:rsidR="00D36C58" w:rsidRPr="008B4335">
        <w:rPr>
          <w:rFonts w:asciiTheme="majorBidi" w:hAnsiTheme="majorBidi" w:cstheme="majorBidi"/>
          <w:sz w:val="24"/>
          <w:szCs w:val="24"/>
          <w:lang w:val="en-US"/>
        </w:rPr>
        <w:t>s</w:t>
      </w:r>
      <w:r w:rsidR="00B758F1" w:rsidRPr="008B4335">
        <w:rPr>
          <w:rFonts w:asciiTheme="majorBidi" w:hAnsiTheme="majorBidi" w:cstheme="majorBidi"/>
          <w:sz w:val="24"/>
          <w:szCs w:val="24"/>
          <w:lang w:val="en-US"/>
        </w:rPr>
        <w:t xml:space="preserve"> use</w:t>
      </w:r>
      <w:r w:rsidR="00A13B77" w:rsidRPr="008B4335">
        <w:rPr>
          <w:rFonts w:asciiTheme="majorBidi" w:hAnsiTheme="majorBidi" w:cstheme="majorBidi"/>
          <w:sz w:val="24"/>
          <w:szCs w:val="24"/>
          <w:lang w:val="en-US"/>
        </w:rPr>
        <w:t>, particularly</w:t>
      </w:r>
      <w:r w:rsidR="00A13B77" w:rsidRPr="1CA6E4FD">
        <w:rPr>
          <w:rFonts w:asciiTheme="majorBidi" w:hAnsiTheme="majorBidi" w:cstheme="majorBidi"/>
          <w:sz w:val="24"/>
          <w:szCs w:val="24"/>
          <w:lang w:val="en-US"/>
        </w:rPr>
        <w:t xml:space="preserve"> in pediatric populations</w:t>
      </w:r>
      <w:r w:rsidRPr="1CA6E4FD">
        <w:rPr>
          <w:rFonts w:asciiTheme="majorBidi" w:hAnsiTheme="majorBidi" w:cstheme="majorBidi"/>
          <w:sz w:val="24"/>
          <w:szCs w:val="24"/>
          <w:lang w:val="en-US"/>
        </w:rPr>
        <w:t xml:space="preserve">. </w:t>
      </w:r>
    </w:p>
    <w:p w14:paraId="4C8F95F8" w14:textId="1991056F" w:rsidR="000A5D9F" w:rsidRPr="00420A13" w:rsidRDefault="002800DA" w:rsidP="00785B67">
      <w:pPr>
        <w:autoSpaceDE w:val="0"/>
        <w:autoSpaceDN w:val="0"/>
        <w:adjustRightInd w:val="0"/>
        <w:spacing w:line="480" w:lineRule="auto"/>
        <w:jc w:val="both"/>
        <w:rPr>
          <w:rFonts w:asciiTheme="majorBidi" w:hAnsiTheme="majorBidi" w:cstheme="majorBidi"/>
          <w:sz w:val="24"/>
          <w:szCs w:val="24"/>
          <w:lang w:val="en-US"/>
        </w:rPr>
      </w:pPr>
      <w:r w:rsidRPr="00420A13">
        <w:rPr>
          <w:rFonts w:asciiTheme="majorBidi" w:hAnsiTheme="majorBidi" w:cstheme="majorBidi"/>
          <w:sz w:val="24"/>
          <w:szCs w:val="24"/>
          <w:lang w:val="en-US"/>
        </w:rPr>
        <w:t xml:space="preserve">As regarding AOM and pharyngitis few regions implemented guidelines for the diagnosis and the treatment of these illnesses (e.g. Veneto region implemented the “Cure Primarie” project in 2006) and </w:t>
      </w:r>
      <w:r w:rsidR="000A5D9F" w:rsidRPr="00420A13">
        <w:rPr>
          <w:rFonts w:asciiTheme="majorBidi" w:hAnsiTheme="majorBidi" w:cstheme="majorBidi"/>
          <w:sz w:val="24"/>
          <w:szCs w:val="24"/>
          <w:lang w:val="en-US"/>
        </w:rPr>
        <w:t>some</w:t>
      </w:r>
      <w:r w:rsidRPr="00420A13">
        <w:rPr>
          <w:rFonts w:asciiTheme="majorBidi" w:hAnsiTheme="majorBidi" w:cstheme="majorBidi"/>
          <w:sz w:val="24"/>
          <w:szCs w:val="24"/>
          <w:lang w:val="en-US"/>
        </w:rPr>
        <w:t xml:space="preserve"> </w:t>
      </w:r>
      <w:r w:rsidR="00420A13" w:rsidRPr="00420A13">
        <w:rPr>
          <w:rFonts w:asciiTheme="majorBidi" w:hAnsiTheme="majorBidi" w:cstheme="majorBidi"/>
          <w:sz w:val="24"/>
          <w:szCs w:val="24"/>
          <w:lang w:val="en-US"/>
        </w:rPr>
        <w:t>consensus</w:t>
      </w:r>
      <w:r w:rsidRPr="00420A13">
        <w:rPr>
          <w:rFonts w:asciiTheme="majorBidi" w:hAnsiTheme="majorBidi" w:cstheme="majorBidi"/>
          <w:sz w:val="24"/>
          <w:szCs w:val="24"/>
          <w:lang w:val="en-US"/>
        </w:rPr>
        <w:t xml:space="preserve"> and guidelines written both </w:t>
      </w:r>
      <w:r w:rsidRPr="00FB3C25">
        <w:rPr>
          <w:rFonts w:asciiTheme="majorBidi" w:hAnsiTheme="majorBidi" w:cstheme="majorBidi"/>
          <w:sz w:val="24"/>
          <w:szCs w:val="24"/>
          <w:lang w:val="en-US"/>
        </w:rPr>
        <w:t xml:space="preserve">by </w:t>
      </w:r>
      <w:r w:rsidR="00FB3C25" w:rsidRPr="00FB3C25">
        <w:rPr>
          <w:rFonts w:asciiTheme="majorBidi" w:hAnsiTheme="majorBidi" w:cstheme="majorBidi"/>
          <w:sz w:val="24"/>
          <w:szCs w:val="24"/>
          <w:lang w:val="en-US"/>
        </w:rPr>
        <w:t>pediatric ENT specialist</w:t>
      </w:r>
      <w:r w:rsidR="00FB3C25">
        <w:rPr>
          <w:rFonts w:asciiTheme="majorBidi" w:hAnsiTheme="majorBidi" w:cstheme="majorBidi"/>
          <w:sz w:val="24"/>
          <w:szCs w:val="24"/>
          <w:lang w:val="en-US"/>
        </w:rPr>
        <w:t xml:space="preserve"> </w:t>
      </w:r>
      <w:r w:rsidRPr="00420A13">
        <w:rPr>
          <w:rFonts w:asciiTheme="majorBidi" w:hAnsiTheme="majorBidi" w:cstheme="majorBidi"/>
          <w:sz w:val="24"/>
          <w:szCs w:val="24"/>
          <w:lang w:val="en-US"/>
        </w:rPr>
        <w:t xml:space="preserve">and </w:t>
      </w:r>
      <w:r w:rsidR="00FB3C25">
        <w:rPr>
          <w:rFonts w:asciiTheme="majorBidi" w:hAnsiTheme="majorBidi" w:cstheme="majorBidi"/>
          <w:sz w:val="24"/>
          <w:szCs w:val="24"/>
          <w:lang w:val="en-US"/>
        </w:rPr>
        <w:t>pediatric infectious diseases specialist</w:t>
      </w:r>
      <w:r w:rsidRPr="00420A13">
        <w:rPr>
          <w:rFonts w:asciiTheme="majorBidi" w:hAnsiTheme="majorBidi" w:cstheme="majorBidi"/>
          <w:sz w:val="24"/>
          <w:szCs w:val="24"/>
          <w:lang w:val="en-US"/>
        </w:rPr>
        <w:t xml:space="preserve"> have been published in the last decades </w:t>
      </w:r>
      <w:r w:rsidRPr="00420A13">
        <w:rPr>
          <w:rFonts w:asciiTheme="majorBidi" w:hAnsiTheme="majorBidi" w:cstheme="majorBidi"/>
          <w:sz w:val="24"/>
          <w:szCs w:val="24"/>
          <w:lang w:val="en-US"/>
        </w:rPr>
        <w:fldChar w:fldCharType="begin" w:fldLock="1"/>
      </w:r>
      <w:r w:rsidR="00C05BA1">
        <w:rPr>
          <w:rFonts w:asciiTheme="majorBidi" w:hAnsiTheme="majorBidi" w:cstheme="majorBidi"/>
          <w:sz w:val="24"/>
          <w:szCs w:val="24"/>
          <w:lang w:val="en-US"/>
        </w:rPr>
        <w:instrText>ADDIN CSL_CITATION {"citationItems":[{"id":"ITEM-1","itemData":{"ISBN":"9783527412655","author":[{"dropping-particle":"","family":"FIMP","given":"Federazione Italiana Medici Pediatri","non-dropping-particle":"","parse-names":false,"suffix":""}],"id":"ITEM-1","issued":{"date-parts":[["2016"]]},"page":"1-8","title":"L’utilizzo giudizioso della terapia antibiotica nel trattamento delle patologie infettive in età evolutiva","type":"chapter"},"uris":["http://www.mendeley.com/documents/?uuid=ea3f0c59-e9ca-4a46-af45-2aa3d3a6dbf6","http://www.mendeley.com/documents/?uuid=417a1c94-dbcc-4a41-887c-671788406b54"]},{"id":"ITEM-2","itemData":{"ISSN":"1970-8165","id":"ITEM-2","issued":{"date-parts":[["0"]]},"title":"Linee Guida Italiane per la gestione della faringotonsillite in età pediatrica: sintesi e commento PREVENTIVA SOCIALE PEDIATRIA","type":"article-journal"},"uris":["http://www.mendeley.com/documents/?uuid=a7c15424-2972-3a17-93b7-f9b6ff297717"]},{"id":"ITEM-3","itemData":{"author":[{"dropping-particle":"","family":"Marchisio","given":"Paola","non-dropping-particle":"","parse-names":false,"suffix":""},{"dropping-particle":"","family":"Principi","given":"Nicola","non-dropping-particle":"","parse-names":false,"suffix":""},{"dropping-particle":"","family":"Bellussi","given":"Luisa","non-dropping-particle":"","parse-names":false,"suffix":""}],"id":"ITEM-3","issued":{"date-parts":[["2010"]]},"title":"Otite Media Acuta: dalla diagnosi alla prevenzione Linee Guida della Società Italiana di Pediatria Coordinatori","type":"report"},"uris":["http://www.mendeley.com/documents/?uuid=2f88d43b-445f-427b-8661-0be3b17cb89c"]}],"mendeley":{"formattedCitation":"&lt;sup&gt;22,23,30&lt;/sup&gt;","plainTextFormattedCitation":"22,23,30","previouslyFormattedCitation":"&lt;sup&gt;22,23,30&lt;/sup&gt;"},"properties":{"noteIndex":0},"schema":"https://github.com/citation-style-language/schema/raw/master/csl-citation.json"}</w:instrText>
      </w:r>
      <w:r w:rsidRPr="00420A13">
        <w:rPr>
          <w:rFonts w:asciiTheme="majorBidi" w:hAnsiTheme="majorBidi" w:cstheme="majorBidi"/>
          <w:sz w:val="24"/>
          <w:szCs w:val="24"/>
          <w:lang w:val="en-US"/>
        </w:rPr>
        <w:fldChar w:fldCharType="separate"/>
      </w:r>
      <w:r w:rsidR="0098684E" w:rsidRPr="0098684E">
        <w:rPr>
          <w:rFonts w:asciiTheme="majorBidi" w:hAnsiTheme="majorBidi" w:cstheme="majorBidi"/>
          <w:noProof/>
          <w:sz w:val="24"/>
          <w:szCs w:val="24"/>
          <w:vertAlign w:val="superscript"/>
          <w:lang w:val="en-US"/>
        </w:rPr>
        <w:t>22,23,30</w:t>
      </w:r>
      <w:r w:rsidRPr="00420A13">
        <w:rPr>
          <w:rFonts w:asciiTheme="majorBidi" w:hAnsiTheme="majorBidi" w:cstheme="majorBidi"/>
          <w:sz w:val="24"/>
          <w:szCs w:val="24"/>
          <w:lang w:val="en-US"/>
        </w:rPr>
        <w:fldChar w:fldCharType="end"/>
      </w:r>
      <w:r w:rsidR="000A5D9F" w:rsidRPr="00420A13">
        <w:rPr>
          <w:rFonts w:asciiTheme="majorBidi" w:hAnsiTheme="majorBidi" w:cstheme="majorBidi"/>
          <w:sz w:val="24"/>
          <w:szCs w:val="24"/>
          <w:lang w:val="en-US"/>
        </w:rPr>
        <w:t xml:space="preserve">. </w:t>
      </w:r>
    </w:p>
    <w:p w14:paraId="71B5CCA7" w14:textId="3A90F883" w:rsidR="002800DA" w:rsidRPr="00420A13" w:rsidRDefault="000A5D9F" w:rsidP="00785B67">
      <w:pPr>
        <w:autoSpaceDE w:val="0"/>
        <w:autoSpaceDN w:val="0"/>
        <w:adjustRightInd w:val="0"/>
        <w:spacing w:line="480" w:lineRule="auto"/>
        <w:jc w:val="both"/>
        <w:rPr>
          <w:rFonts w:asciiTheme="majorBidi" w:hAnsiTheme="majorBidi" w:cstheme="majorBidi"/>
          <w:sz w:val="24"/>
          <w:szCs w:val="24"/>
          <w:lang w:val="en-US"/>
        </w:rPr>
      </w:pPr>
      <w:r w:rsidRPr="00420A13">
        <w:rPr>
          <w:rFonts w:asciiTheme="majorBidi" w:hAnsiTheme="majorBidi" w:cstheme="majorBidi"/>
          <w:sz w:val="24"/>
          <w:szCs w:val="24"/>
          <w:lang w:val="en-US"/>
        </w:rPr>
        <w:t xml:space="preserve">As our results point out, guidelines do not seem to be the most suitable tool </w:t>
      </w:r>
      <w:r w:rsidR="00D63CEC">
        <w:rPr>
          <w:rFonts w:asciiTheme="majorBidi" w:hAnsiTheme="majorBidi" w:cstheme="majorBidi"/>
          <w:sz w:val="24"/>
          <w:szCs w:val="24"/>
          <w:lang w:val="en-US"/>
        </w:rPr>
        <w:t>in</w:t>
      </w:r>
      <w:r w:rsidRPr="00420A13">
        <w:rPr>
          <w:rFonts w:asciiTheme="majorBidi" w:hAnsiTheme="majorBidi" w:cstheme="majorBidi"/>
          <w:sz w:val="24"/>
          <w:szCs w:val="24"/>
          <w:lang w:val="en-US"/>
        </w:rPr>
        <w:t xml:space="preserve"> primary care settings where the need of rapid decision making limit the consultation of lengthy guidelines. </w:t>
      </w:r>
    </w:p>
    <w:p w14:paraId="3A14AF8B" w14:textId="6DDDBE66" w:rsidR="002C2DFA" w:rsidRPr="00420A13" w:rsidRDefault="00532064" w:rsidP="00785B67">
      <w:pPr>
        <w:autoSpaceDE w:val="0"/>
        <w:autoSpaceDN w:val="0"/>
        <w:adjustRightInd w:val="0"/>
        <w:spacing w:line="480" w:lineRule="auto"/>
        <w:jc w:val="both"/>
        <w:rPr>
          <w:rFonts w:ascii="Times New Roman" w:hAnsi="Times New Roman"/>
          <w:sz w:val="24"/>
          <w:szCs w:val="24"/>
          <w:lang w:val="en-US"/>
        </w:rPr>
      </w:pPr>
      <w:r w:rsidRPr="00420A13">
        <w:rPr>
          <w:rFonts w:ascii="Times New Roman" w:hAnsi="Times New Roman"/>
          <w:sz w:val="24"/>
          <w:szCs w:val="24"/>
          <w:lang w:val="en-US"/>
        </w:rPr>
        <w:t>Interesting</w:t>
      </w:r>
      <w:r w:rsidR="00D63CEC">
        <w:rPr>
          <w:rFonts w:ascii="Times New Roman" w:hAnsi="Times New Roman"/>
          <w:sz w:val="24"/>
          <w:szCs w:val="24"/>
          <w:lang w:val="en-US"/>
        </w:rPr>
        <w:t>ly</w:t>
      </w:r>
      <w:r w:rsidRPr="00420A13">
        <w:rPr>
          <w:rFonts w:ascii="Times New Roman" w:hAnsi="Times New Roman"/>
          <w:sz w:val="24"/>
          <w:szCs w:val="24"/>
          <w:lang w:val="en-US"/>
        </w:rPr>
        <w:t>,</w:t>
      </w:r>
      <w:r w:rsidR="00F351FD" w:rsidRPr="00420A13">
        <w:rPr>
          <w:rFonts w:ascii="Times New Roman" w:hAnsi="Times New Roman"/>
          <w:sz w:val="24"/>
          <w:szCs w:val="24"/>
          <w:lang w:val="en-US"/>
        </w:rPr>
        <w:t xml:space="preserve"> </w:t>
      </w:r>
      <w:r w:rsidR="00DF73C9" w:rsidRPr="00420A13">
        <w:rPr>
          <w:rFonts w:ascii="Times New Roman" w:hAnsi="Times New Roman"/>
          <w:sz w:val="24"/>
          <w:szCs w:val="24"/>
          <w:lang w:val="en-US"/>
        </w:rPr>
        <w:t>Gerber et al.</w:t>
      </w:r>
      <w:r w:rsidR="00863671">
        <w:rPr>
          <w:rFonts w:ascii="Times New Roman" w:hAnsi="Times New Roman"/>
          <w:sz w:val="24"/>
          <w:szCs w:val="24"/>
          <w:lang w:val="en-US"/>
        </w:rPr>
        <w:fldChar w:fldCharType="begin" w:fldLock="1"/>
      </w:r>
      <w:r w:rsidR="00C05BA1">
        <w:rPr>
          <w:rFonts w:ascii="Times New Roman" w:hAnsi="Times New Roman"/>
          <w:sz w:val="24"/>
          <w:szCs w:val="24"/>
          <w:lang w:val="en-US"/>
        </w:rPr>
        <w:instrText>ADDIN CSL_CITATION {"citationItems":[{"id":"ITEM-1","itemData":{"DOI":"10.1001/jama.2013.6287","ISBN":"0098-7484","ISSN":"1538-3598","abstract":"IMPORTANCE: Antimicrobial stewardship programs have been effective for inpatients, often through prescribing audit and feedback. However, most antimicrobial use occurs in outpatients with acute respiratory tract infections (ARTIs)., OBJECTIVE: To evaluate the effect of an antimicrobial stewardship intervention on antibiotic prescribing for pediatric outpatients., DESIGN: Cluster randomized trial of outpatient antimicrobial stewardship comparing prescribing between intervention and control practices using a common electronic health record. After excluding children with chronic medical conditions, antibiotic allergies, and prior antibiotic use, we estimated prescribing rates for targeted ARTIs standardized for age, sex, race, and insurance from 20 months before the intervention to 12 months afterward (October 2008-June 2011)., SETTING AND PARTICIPANTS: A network of 25 pediatric primary care practices in Pennsylvania and New Jersey; 18 practices (162 clinicians) participated., INTERVENTIONS: One 1-hour on-site clinician education session (June 2010) followed by 1 year of personalized, quarterly audit and feedback of prescribing for bacterial and viral ARTIs or usual practice., MAIN OUTCOMES AND MEASURES: Rates of broad-spectrum (off-guideline) antibiotic prescribing for bacterial ARTIs and antibiotics for viral ARTIs for 1 year after the intervention., RESULTS: Broad-spectrum antibiotic prescribing decreased from 26.8% to 14.3% (absolute difference, 12.5%) among intervention practices vs from 28.4% to 22.6% (absolute difference, 5.8%) in controls (difference of differences [DOD], 6.7%; P = .01 for differences in trajectories). Off-guideline prescribing for children with pneumonia decreased from 15.7% to 4.2% among intervention practices compared with 17.1% to 16.3% in controls (DOD, 10.7%; P &lt; .001) and for acute sinusitis from 38.9% to 18.8% in intervention practices and from 40.0% to 33.9% in controls (DOD, 14.0%; P = .12). Off-guideline prescribing was uncommon at baseline and changed little for streptococcal pharyngitis (intervention, from 4.4% to 3.4%; control, from 5.6% to 3.5%; DOD, -1.1%; P = .82) and for viral infections (intervention, from 7.9% to 7.7%; control, from 6.4% to 4.5%; DOD, -1.7%; P = .93)., CONCLUSIONS AND RELEVANCE: In this large pediatric primary care network, clinician education coupled with audit and feedback, compared with usual practice, improved adherence to prescribing guidelines for common bacterial ARTIs, and the interventi…","author":[{"dropping-particle":"","family":"JS","given":"Gerber","non-dropping-particle":"","parse-names":false,"suffix":""},{"dropping-particle":"","family":"PA","given":"Prasad","non-dropping-particle":"","parse-names":false,"suffix":""},{"dropping-particle":"","family":"AG","given":"Fiks","non-dropping-particle":"","parse-names":false,"suffix":""},{"dropping-particle":"","family":"AR","given":"Localio","non-dropping-particle":"","parse-names":false,"suffix":""},{"dropping-particle":"","family":"RW","given":"Grundmeier","non-dropping-particle":"","parse-names":false,"suffix":""},{"dropping-particle":"","family":"LM","given":"Bell","non-dropping-particle":"","parse-names":false,"suffix":""},{"dropping-particle":"","family":"RC","given":"Wasserman","non-dropping-particle":"","parse-names":false,"suffix":""},{"dropping-particle":"","family":"R","given":"Keren","non-dropping-particle":"","parse-names":false,"suffix":""},{"dropping-particle":"","family":"TE","given":"Zaoutis","non-dropping-particle":"","parse-names":false,"suffix":""},{"dropping-particle":"","family":"Gerber","given":"Jeffrey S","non-dropping-particle":"","parse-names":false,"suffix":""},{"dropping-particle":"","family":"Prasad","given":"Priya A","non-dropping-particle":"","parse-names":false,"suffix":""},{"dropping-particle":"","family":"Fiks","given":"Alexander G","non-dropping-particle":"","parse-names":false,"suffix":""},{"dropping-particle":"","family":"Localio","given":"A Russell","non-dropping-particle":"","parse-names":false,"suffix":""},{"dropping-particle":"","family":"Grundmeier","given":"Robert W","non-dropping-particle":"","parse-names":false,"suffix":""},{"dropping-particle":"","family":"Bell","given":"Louis M","non-dropping-particle":"","parse-names":false,"suffix":""},{"dropping-particle":"","family":"Wasserman","given":"Richard C","non-dropping-particle":"","parse-names":false,"suffix":""},{"dropping-particle":"","family":"Keren","given":"Ron","non-dropping-particle":"","parse-names":false,"suffix":""},{"dropping-particle":"","family":"Zaoutis","given":"Theoklis E","non-dropping-particle":"","parse-names":false,"suffix":""}],"container-title":"JAMA: Journal of the American Medical Association","id":"ITEM-1","issue":"22","issued":{"date-parts":[["2013"]]},"page":"2345-2352","title":"Effect of an outpatient antimicrobial stewardship intervention on broad-spectrum antibiotic prescribing by primary care pediatricians: a randomized trial.","type":"article-journal","volume":"309"},"uris":["http://www.mendeley.com/documents/?uuid=33efa699-d281-4bd0-9f98-b0d3d7a5ccc2"]}],"mendeley":{"formattedCitation":"&lt;sup&gt;46&lt;/sup&gt;","manualFormatting":"45","plainTextFormattedCitation":"46","previouslyFormattedCitation":"&lt;sup&gt;46&lt;/sup&gt;"},"properties":{"noteIndex":0},"schema":"https://github.com/citation-style-language/schema/raw/master/csl-citation.json"}</w:instrText>
      </w:r>
      <w:r w:rsidR="00863671">
        <w:rPr>
          <w:rFonts w:ascii="Times New Roman" w:hAnsi="Times New Roman"/>
          <w:sz w:val="24"/>
          <w:szCs w:val="24"/>
          <w:lang w:val="en-US"/>
        </w:rPr>
        <w:fldChar w:fldCharType="separate"/>
      </w:r>
      <w:r w:rsidR="0098684E" w:rsidRPr="0098684E">
        <w:rPr>
          <w:rFonts w:ascii="Times New Roman" w:hAnsi="Times New Roman"/>
          <w:noProof/>
          <w:sz w:val="24"/>
          <w:szCs w:val="24"/>
          <w:vertAlign w:val="superscript"/>
          <w:lang w:val="en-US"/>
        </w:rPr>
        <w:t>4</w:t>
      </w:r>
      <w:r w:rsidR="00F61BBA">
        <w:rPr>
          <w:rFonts w:ascii="Times New Roman" w:hAnsi="Times New Roman"/>
          <w:noProof/>
          <w:sz w:val="24"/>
          <w:szCs w:val="24"/>
          <w:vertAlign w:val="superscript"/>
          <w:lang w:val="en-US"/>
        </w:rPr>
        <w:t>5</w:t>
      </w:r>
      <w:r w:rsidR="00863671">
        <w:rPr>
          <w:rFonts w:ascii="Times New Roman" w:hAnsi="Times New Roman"/>
          <w:sz w:val="24"/>
          <w:szCs w:val="24"/>
          <w:lang w:val="en-US"/>
        </w:rPr>
        <w:fldChar w:fldCharType="end"/>
      </w:r>
      <w:r w:rsidR="00DF73C9" w:rsidRPr="00420A13">
        <w:rPr>
          <w:rFonts w:ascii="Times New Roman" w:hAnsi="Times New Roman"/>
          <w:sz w:val="24"/>
          <w:szCs w:val="24"/>
          <w:lang w:val="en-US"/>
        </w:rPr>
        <w:t xml:space="preserve"> proved that </w:t>
      </w:r>
      <w:r w:rsidR="00494E51" w:rsidRPr="00420A13">
        <w:rPr>
          <w:rFonts w:ascii="Times New Roman" w:hAnsi="Times New Roman"/>
          <w:sz w:val="24"/>
          <w:szCs w:val="24"/>
          <w:lang w:val="en-US"/>
        </w:rPr>
        <w:t>clinician education coupled with audit and feedback of prescribing significantly improved antibiotic use for outpatient children; the overall proportion of broad-spectrum antibiotic prescriptions decreased from 26.8% to 14.3% after the intervention.</w:t>
      </w:r>
      <w:r w:rsidR="000A5D9F" w:rsidRPr="00420A13">
        <w:rPr>
          <w:rFonts w:ascii="Times New Roman" w:hAnsi="Times New Roman"/>
          <w:sz w:val="24"/>
          <w:szCs w:val="24"/>
          <w:lang w:val="en-US"/>
        </w:rPr>
        <w:t xml:space="preserve"> </w:t>
      </w:r>
      <w:r w:rsidR="00D445F8" w:rsidRPr="00420A13">
        <w:rPr>
          <w:rFonts w:ascii="Times New Roman" w:hAnsi="Times New Roman"/>
          <w:sz w:val="24"/>
          <w:szCs w:val="24"/>
          <w:lang w:val="en-US"/>
        </w:rPr>
        <w:t>Although</w:t>
      </w:r>
      <w:r w:rsidR="000A5D9F" w:rsidRPr="00420A13">
        <w:rPr>
          <w:rFonts w:ascii="Times New Roman" w:hAnsi="Times New Roman"/>
          <w:sz w:val="24"/>
          <w:szCs w:val="24"/>
          <w:lang w:val="en-US"/>
        </w:rPr>
        <w:t xml:space="preserve"> very effective, these two core</w:t>
      </w:r>
      <w:r w:rsidR="00D445F8" w:rsidRPr="00420A13">
        <w:rPr>
          <w:rFonts w:ascii="Times New Roman" w:hAnsi="Times New Roman"/>
          <w:sz w:val="24"/>
          <w:szCs w:val="24"/>
          <w:lang w:val="en-US"/>
        </w:rPr>
        <w:t xml:space="preserve"> </w:t>
      </w:r>
      <w:r w:rsidR="00EB51B5" w:rsidRPr="00420A13">
        <w:rPr>
          <w:rFonts w:ascii="Times New Roman" w:hAnsi="Times New Roman"/>
          <w:sz w:val="24"/>
          <w:szCs w:val="24"/>
          <w:lang w:val="en-US"/>
        </w:rPr>
        <w:t>antibiotic stewardship (AS)</w:t>
      </w:r>
      <w:r w:rsidR="00D445F8" w:rsidRPr="00420A13">
        <w:rPr>
          <w:rFonts w:ascii="Times New Roman" w:hAnsi="Times New Roman"/>
          <w:sz w:val="24"/>
          <w:szCs w:val="24"/>
          <w:lang w:val="en-US"/>
        </w:rPr>
        <w:t xml:space="preserve"> interventions are </w:t>
      </w:r>
      <w:r w:rsidR="000A5D9F" w:rsidRPr="00420A13">
        <w:rPr>
          <w:rFonts w:ascii="Times New Roman" w:hAnsi="Times New Roman"/>
          <w:sz w:val="24"/>
          <w:szCs w:val="24"/>
          <w:lang w:val="en-US"/>
        </w:rPr>
        <w:t>expensive</w:t>
      </w:r>
      <w:r w:rsidR="00EB51B5" w:rsidRPr="00420A13">
        <w:rPr>
          <w:rFonts w:ascii="Times New Roman" w:hAnsi="Times New Roman"/>
          <w:sz w:val="24"/>
          <w:szCs w:val="24"/>
          <w:lang w:val="en-US"/>
        </w:rPr>
        <w:t xml:space="preserve"> (median</w:t>
      </w:r>
      <w:r w:rsidR="00D63CEC">
        <w:rPr>
          <w:rFonts w:ascii="Times New Roman" w:hAnsi="Times New Roman"/>
          <w:sz w:val="24"/>
          <w:szCs w:val="24"/>
          <w:lang w:val="en-US"/>
        </w:rPr>
        <w:t xml:space="preserve"> cost </w:t>
      </w:r>
      <w:r w:rsidR="00D63CEC" w:rsidRPr="00420A13">
        <w:rPr>
          <w:rFonts w:ascii="Times New Roman" w:hAnsi="Times New Roman"/>
          <w:sz w:val="24"/>
          <w:szCs w:val="24"/>
          <w:lang w:val="en-US"/>
        </w:rPr>
        <w:t>$</w:t>
      </w:r>
      <w:r w:rsidR="00EB51B5" w:rsidRPr="00420A13">
        <w:rPr>
          <w:rFonts w:ascii="Times New Roman" w:hAnsi="Times New Roman"/>
          <w:sz w:val="24"/>
          <w:szCs w:val="24"/>
          <w:lang w:val="en-US"/>
        </w:rPr>
        <w:t xml:space="preserve">187.400) </w:t>
      </w:r>
      <w:r w:rsidR="0033629A">
        <w:rPr>
          <w:rFonts w:ascii="Times New Roman" w:hAnsi="Times New Roman"/>
          <w:sz w:val="24"/>
          <w:szCs w:val="24"/>
          <w:lang w:val="en-US"/>
        </w:rPr>
        <w:fldChar w:fldCharType="begin" w:fldLock="1"/>
      </w:r>
      <w:r w:rsidR="00C05BA1">
        <w:rPr>
          <w:rFonts w:ascii="Times New Roman" w:hAnsi="Times New Roman"/>
          <w:sz w:val="24"/>
          <w:szCs w:val="24"/>
          <w:lang w:val="en-US"/>
        </w:rPr>
        <w:instrText>ADDIN CSL_CITATION {"citationItems":[{"id":"ITEM-1","itemData":{"DOI":"http://dx.doi.org/10.1017/ice.2016.62","ISSN":"0899-823X","abstract":"The costs of antimicrobial stewardship programs (ASPs) in children's hospitals have not been described previously. We assessed ASP costs using an online survey administered to ASP leaders at U.S. children's hospitals. ASP costs varied from $17,000 to $388,500 annually (median, $187,400). Overall costs were not correlated with hospital size. Infect Control Hosp Epidemiol 2016;37:852-854.Copyright © 2016 by The Society for Healthcare Epidemiology of America. All rights reserved.","author":[{"dropping-particle":"","family":"Zachariah","given":"P.","non-dropping-particle":"","parse-names":false,"suffix":""},{"dropping-particle":"","family":"Newland","given":"J.G.","non-dropping-particle":"","parse-names":false,"suffix":""},{"dropping-particle":"","family":"Gerber","given":"J.S.","non-dropping-particle":"","parse-names":false,"suffix":""},{"dropping-particle":"","family":"Saiman","given":"L.","non-dropping-particle":"","parse-names":false,"suffix":""},{"dropping-particle":"","family":"Goldman","given":"J.L.","non-dropping-particle":"","parse-names":false,"suffix":""}],"container-title":"Infection Control and Hospital Epidemiology","id":"ITEM-1","issue":"7","issued":{"date-parts":[["2016"]]},"page":"852-854","publisher":"Cambridge University Press (E-mail: subscriptions@press.uchicago.edu)","publisher-place":"P. Zachariah, Department of Pediatrics, Columbia University Medical Center, 622 West 168th Street, New York, NY 10032, United States. E-mail: pz2177@cumc.columbia.edu","title":"Costs of Antimicrobial Stewardship Programs at US Children's Hospitals","type":"article-journal","volume":"37"},"uris":["http://www.mendeley.com/documents/?uuid=43da3d1a-5759-4273-ae0b-cdd4f45a8416"]}],"mendeley":{"formattedCitation":"&lt;sup&gt;47&lt;/sup&gt;","manualFormatting":"46","plainTextFormattedCitation":"47","previouslyFormattedCitation":"&lt;sup&gt;47&lt;/sup&gt;"},"properties":{"noteIndex":0},"schema":"https://github.com/citation-style-language/schema/raw/master/csl-citation.json"}</w:instrText>
      </w:r>
      <w:r w:rsidR="0033629A">
        <w:rPr>
          <w:rFonts w:ascii="Times New Roman" w:hAnsi="Times New Roman"/>
          <w:sz w:val="24"/>
          <w:szCs w:val="24"/>
          <w:lang w:val="en-US"/>
        </w:rPr>
        <w:fldChar w:fldCharType="separate"/>
      </w:r>
      <w:r w:rsidR="0098684E" w:rsidRPr="0098684E">
        <w:rPr>
          <w:rFonts w:ascii="Times New Roman" w:hAnsi="Times New Roman"/>
          <w:noProof/>
          <w:sz w:val="24"/>
          <w:szCs w:val="24"/>
          <w:vertAlign w:val="superscript"/>
          <w:lang w:val="en-US"/>
        </w:rPr>
        <w:t>4</w:t>
      </w:r>
      <w:r w:rsidR="00F61BBA">
        <w:rPr>
          <w:rFonts w:ascii="Times New Roman" w:hAnsi="Times New Roman"/>
          <w:noProof/>
          <w:sz w:val="24"/>
          <w:szCs w:val="24"/>
          <w:vertAlign w:val="superscript"/>
          <w:lang w:val="en-US"/>
        </w:rPr>
        <w:t>6</w:t>
      </w:r>
      <w:r w:rsidR="0033629A">
        <w:rPr>
          <w:rFonts w:ascii="Times New Roman" w:hAnsi="Times New Roman"/>
          <w:sz w:val="24"/>
          <w:szCs w:val="24"/>
          <w:lang w:val="en-US"/>
        </w:rPr>
        <w:fldChar w:fldCharType="end"/>
      </w:r>
      <w:r w:rsidR="00EB51B5" w:rsidRPr="00420A13">
        <w:rPr>
          <w:rFonts w:ascii="Times New Roman" w:hAnsi="Times New Roman"/>
          <w:sz w:val="24"/>
          <w:szCs w:val="24"/>
          <w:lang w:val="en-US"/>
        </w:rPr>
        <w:t xml:space="preserve"> and this could limit their implementation in the Italian healthcare setting.</w:t>
      </w:r>
    </w:p>
    <w:p w14:paraId="1CF1E73D" w14:textId="33A9C8B3" w:rsidR="00A43021" w:rsidRPr="00D36C58" w:rsidRDefault="00EB51B5" w:rsidP="00785B67">
      <w:pPr>
        <w:autoSpaceDE w:val="0"/>
        <w:autoSpaceDN w:val="0"/>
        <w:adjustRightInd w:val="0"/>
        <w:spacing w:line="480" w:lineRule="auto"/>
        <w:jc w:val="both"/>
        <w:rPr>
          <w:rFonts w:asciiTheme="majorBidi" w:hAnsiTheme="majorBidi" w:cstheme="majorBidi"/>
          <w:sz w:val="24"/>
          <w:szCs w:val="24"/>
          <w:lang w:val="en-US"/>
        </w:rPr>
      </w:pPr>
      <w:r w:rsidRPr="00420A13">
        <w:rPr>
          <w:rFonts w:asciiTheme="majorBidi" w:hAnsiTheme="majorBidi" w:cstheme="majorBidi"/>
          <w:sz w:val="24"/>
          <w:szCs w:val="24"/>
          <w:lang w:val="en-US"/>
        </w:rPr>
        <w:lastRenderedPageBreak/>
        <w:t>On the other hand, other AS interventions such as c</w:t>
      </w:r>
      <w:r w:rsidR="00EA0B60" w:rsidRPr="00420A13">
        <w:rPr>
          <w:rFonts w:asciiTheme="majorBidi" w:hAnsiTheme="majorBidi" w:cstheme="majorBidi"/>
          <w:sz w:val="24"/>
          <w:szCs w:val="24"/>
          <w:lang w:val="en-US"/>
        </w:rPr>
        <w:t xml:space="preserve">linical pathways </w:t>
      </w:r>
      <w:r w:rsidRPr="00420A13">
        <w:rPr>
          <w:rFonts w:asciiTheme="majorBidi" w:hAnsiTheme="majorBidi" w:cstheme="majorBidi"/>
          <w:sz w:val="24"/>
          <w:szCs w:val="24"/>
          <w:lang w:val="en-US"/>
        </w:rPr>
        <w:t xml:space="preserve">(CP) </w:t>
      </w:r>
      <w:r w:rsidR="00EA0B60" w:rsidRPr="00420A13">
        <w:rPr>
          <w:rFonts w:asciiTheme="majorBidi" w:hAnsiTheme="majorBidi" w:cstheme="majorBidi"/>
          <w:sz w:val="24"/>
          <w:szCs w:val="24"/>
          <w:lang w:val="en-US"/>
        </w:rPr>
        <w:t>could represent useful and practical evidence-</w:t>
      </w:r>
      <w:r w:rsidR="00EA0B60" w:rsidRPr="00D36C58">
        <w:rPr>
          <w:rFonts w:asciiTheme="majorBidi" w:hAnsiTheme="majorBidi" w:cstheme="majorBidi"/>
          <w:sz w:val="24"/>
          <w:szCs w:val="24"/>
          <w:lang w:val="en-US"/>
        </w:rPr>
        <w:t xml:space="preserve">based tools to guide antibiotic prescribing where </w:t>
      </w:r>
      <w:r w:rsidRPr="00D36C58">
        <w:rPr>
          <w:rFonts w:asciiTheme="majorBidi" w:hAnsiTheme="majorBidi" w:cstheme="majorBidi"/>
          <w:sz w:val="24"/>
          <w:szCs w:val="24"/>
          <w:lang w:val="en-US"/>
        </w:rPr>
        <w:t xml:space="preserve">both personnel and economic </w:t>
      </w:r>
      <w:r w:rsidR="00EA0B60" w:rsidRPr="00D36C58">
        <w:rPr>
          <w:rFonts w:asciiTheme="majorBidi" w:hAnsiTheme="majorBidi" w:cstheme="majorBidi"/>
          <w:sz w:val="24"/>
          <w:szCs w:val="24"/>
          <w:lang w:val="en-US"/>
        </w:rPr>
        <w:t>resources are</w:t>
      </w:r>
      <w:r w:rsidR="00BE4492" w:rsidRPr="00D36C58">
        <w:rPr>
          <w:rFonts w:asciiTheme="majorBidi" w:hAnsiTheme="majorBidi" w:cstheme="majorBidi"/>
          <w:sz w:val="24"/>
          <w:szCs w:val="24"/>
          <w:lang w:val="en-US"/>
        </w:rPr>
        <w:t xml:space="preserve"> restricted</w:t>
      </w:r>
      <w:r w:rsidRPr="00D36C58">
        <w:rPr>
          <w:rFonts w:asciiTheme="majorBidi" w:hAnsiTheme="majorBidi" w:cstheme="majorBidi"/>
          <w:sz w:val="24"/>
          <w:szCs w:val="24"/>
          <w:lang w:val="en-US"/>
        </w:rPr>
        <w:t>.</w:t>
      </w:r>
      <w:r w:rsidR="006E6B08" w:rsidRPr="00D36C58">
        <w:rPr>
          <w:rFonts w:asciiTheme="majorBidi" w:hAnsiTheme="majorBidi" w:cstheme="majorBidi"/>
          <w:sz w:val="24"/>
          <w:szCs w:val="24"/>
          <w:lang w:val="en-US"/>
        </w:rPr>
        <w:t xml:space="preserve"> In Italy clinical pathways for pharyngitis, AOM and </w:t>
      </w:r>
      <w:r w:rsidR="00976EEF">
        <w:rPr>
          <w:rFonts w:asciiTheme="majorBidi" w:hAnsiTheme="majorBidi" w:cstheme="majorBidi"/>
          <w:sz w:val="24"/>
          <w:szCs w:val="24"/>
          <w:lang w:val="en-US"/>
        </w:rPr>
        <w:t>community acquired pneumonia</w:t>
      </w:r>
      <w:r w:rsidR="006E6B08" w:rsidRPr="00D36C58">
        <w:rPr>
          <w:rFonts w:asciiTheme="majorBidi" w:hAnsiTheme="majorBidi" w:cstheme="majorBidi"/>
          <w:sz w:val="24"/>
          <w:szCs w:val="24"/>
          <w:lang w:val="en-US"/>
        </w:rPr>
        <w:t xml:space="preserve"> were successfully implemented in a tertiary care hospital with a significa</w:t>
      </w:r>
      <w:r w:rsidR="00D36C58" w:rsidRPr="00D36C58">
        <w:rPr>
          <w:rFonts w:asciiTheme="majorBidi" w:hAnsiTheme="majorBidi" w:cstheme="majorBidi"/>
          <w:sz w:val="24"/>
          <w:szCs w:val="24"/>
          <w:lang w:val="en-US"/>
        </w:rPr>
        <w:t>nt</w:t>
      </w:r>
      <w:r w:rsidR="006E6B08" w:rsidRPr="00D36C58">
        <w:rPr>
          <w:rFonts w:asciiTheme="majorBidi" w:hAnsiTheme="majorBidi" w:cstheme="majorBidi"/>
          <w:sz w:val="24"/>
          <w:szCs w:val="24"/>
          <w:lang w:val="en-US"/>
        </w:rPr>
        <w:t xml:space="preserve"> reduction of broad spectrum antibiotic prescriptions and of total </w:t>
      </w:r>
      <w:r w:rsidR="002A4DD6" w:rsidRPr="00D36C58">
        <w:rPr>
          <w:rFonts w:asciiTheme="majorBidi" w:hAnsiTheme="majorBidi" w:cstheme="majorBidi"/>
          <w:sz w:val="24"/>
          <w:szCs w:val="24"/>
          <w:lang w:val="en-US"/>
        </w:rPr>
        <w:t xml:space="preserve">antibiotic </w:t>
      </w:r>
      <w:r w:rsidR="006E6B08" w:rsidRPr="00D36C58">
        <w:rPr>
          <w:rFonts w:asciiTheme="majorBidi" w:hAnsiTheme="majorBidi" w:cstheme="majorBidi"/>
          <w:sz w:val="24"/>
          <w:szCs w:val="24"/>
          <w:lang w:val="en-US"/>
        </w:rPr>
        <w:t>cost</w:t>
      </w:r>
      <w:r w:rsidR="002A4DD6" w:rsidRPr="00D36C58">
        <w:rPr>
          <w:rFonts w:asciiTheme="majorBidi" w:hAnsiTheme="majorBidi" w:cstheme="majorBidi"/>
          <w:sz w:val="24"/>
          <w:szCs w:val="24"/>
          <w:lang w:val="en-US"/>
        </w:rPr>
        <w:t xml:space="preserve"> </w:t>
      </w:r>
      <w:r w:rsidR="002A4DD6" w:rsidRPr="00D36C58">
        <w:rPr>
          <w:rFonts w:asciiTheme="majorBidi" w:hAnsiTheme="majorBidi" w:cstheme="majorBidi"/>
          <w:sz w:val="24"/>
          <w:szCs w:val="24"/>
          <w:lang w:val="en-US"/>
        </w:rPr>
        <w:fldChar w:fldCharType="begin" w:fldLock="1"/>
      </w:r>
      <w:r w:rsidR="00C05BA1">
        <w:rPr>
          <w:rFonts w:asciiTheme="majorBidi" w:hAnsiTheme="majorBidi" w:cstheme="majorBidi"/>
          <w:sz w:val="24"/>
          <w:szCs w:val="24"/>
          <w:lang w:val="en-US"/>
        </w:rPr>
        <w:instrText>ADDIN CSL_CITATION {"citationItems":[{"id":"ITEM-1","itemData":{"DOI":"10.1097/INF.0000000000001976","ISSN":"0891-3668","PMID":"29561517","abstract":"BACKGROUND Although Italian pediatric antimicrobial prescription rates are among the highest in Europe, little action has been taken to improve the appropriateness of antimicrobial prescriptions. The primary aim of this study was to assess changes in antibiotic prescription before and after acute otitis media (AOM) and group A streptococcus (GAS) pharyngitis Clinical Pathway (CP) implementation; secondary aims were to compare treatment failures and to assess change in the total antibiotics costs before and after CP implementation. METHODS Pre-post quasi-experimental study comparing the 6-month period before CP implementation (baseline period: October 15, 2014, through April 15, 2015) to the 6 months after intervention (postintervention: October 15, 2015, through April 15, 2016). RESULTS Two hundred ninety-five pre- and 278 postintervention emergency department visits were associated with AOM. After CP implementation, there was an increase in \"wait and see\" approach and a decrease in overall prescription of broad-spectrum antibiotics from 53.2% to 32.4% (P &lt; 0.001). One hundred fifty-one pre- and 166 postimplementation clinic visits were associated with GAS pharyngitis, with a decrease in broad-spectrum prescription after CP implementation (46.4% vs. 6.6%; P &lt; 0.001). For both conditions, no difference was found in treatment failure, and total antibiotics cost was significantly reduced after CP implementation, with a decrease especially in broad-spectrum antibiotics costs. CONCLUSIONS A reduction in broad-spectrum antibiotic prescriptions and a reduction in the total cost of antibiotics for AOM and GAS pharyngitis along with an increase in \"wait and see\" prescribing for AOM indicate effectiveness of CP for antimicrobial stewardship in this setting.","author":[{"dropping-particle":"","family":"Dona","given":"Daniele","non-dropping-particle":"","parse-names":false,"suffix":""},{"dropping-particle":"","family":"Baraldi","given":"Maura","non-dropping-particle":"","parse-names":false,"suffix":""},{"dropping-particle":"","family":"Brigadoi","given":"Giulia","non-dropping-particle":"","parse-names":false,"suffix":""},{"dropping-particle":"","family":"Lundin","given":"Rebecca","non-dropping-particle":"","parse-names":false,"suffix":""},{"dropping-particle":"","family":"Perilongo","given":"Giorgio","non-dropping-particle":"","parse-names":false,"suffix":""},{"dropping-particle":"","family":"Hamdy","given":"Rana F.","non-dropping-particle":"","parse-names":false,"suffix":""},{"dropping-particle":"","family":"Zaoutis","given":"Theoklis","non-dropping-particle":"","parse-names":false,"suffix":""},{"dropping-particle":"","family":"Dalt","given":"Liviana","non-dropping-particle":"Da","parse-names":false,"suffix":""},{"dropping-particle":"","family":"Giaquinto","given":"Carlo","non-dropping-particle":"","parse-names":false,"suffix":""}],"container-title":"The Pediatric Infectious Disease Journal","id":"ITEM-1","issue":"9","issued":{"date-parts":[["2018","3"]]},"page":"1","title":"The Impact of Clinical Pathways on Antibiotic Prescribing for Acute Otitis Media and Pharyngitis in the Emergency Department","type":"article-journal","volume":"37"},"uris":["http://www.mendeley.com/documents/?uuid=c14c0d83-4830-3888-81a1-eda240f52541"]},{"id":"ITEM-2","itemData":{"DOI":"10.1371/journal.pone.0193581","ISSN":"1932-6203","PMID":"29489898","abstract":"BACKGROUND Italian pediatric antimicrobial prescription rates are among the highest in Europe. As a first step in an Antimicrobial Stewardship Program, we implemented a Clinical Pathway (CP) for Community Acquired Pneumonia with the aim of decreasing overall prescription of antibiotics, especially broad-spectrum. MATERIALS AND METHODS The CP was implemented on 10/01/2015. We collected antibiotic prescribing and outcomes data from children aged 3 months-15 years diagnosed with CAP from 10/15/2014 to 04/15/2015 (pre-intervention period) and from 10/15/2015 to 04/15/2016 (post-intervention period). We assessed antibiotic prescription differences pre- and post-CP, including rates, breadth of spectrum, and duration of therapy. We also compared length of hospital stay for inpatients and treatment failure for inpatients and outpatients. Chi-square and Fisher's exact test were used to compare categorical variables and Wilcoxon rank sum test was used to compare quantitative outcomes. RESULTS 120 pre- and 86 post-intervention clinic visits were identified with a diagnosis of CAP. In outpatients, we observed a decrease in broad-spectrum regimens (50% pre-CP vs. 26.8% post-CP, p = 0.02), in particular macrolides, and an increase in narrow-spectrum (amoxicillin) post-CP. Post-CP children received fewer antibiotic courses (median DOT from 10 pre-CP to 8 post-CP, p&lt;0.0001) for fewer days (median LOT from 10 pre-CP to 8 post-CP, p&lt;0.0001) than their pre-CP counterparts. Physicians prescribed narrow-spectrum monotherapy more frequently than broad-spectrum combination therapy (DOT/LOT ratio 1.157 pre-CP vs. 1.065 post-CP). No difference in treatment failure was reported before and after implementation (2.3% pre-CP vs. 11.8% post-CP, p = 0.29). Among inpatients we also noted a decrease in broad-spectrum regimens (100% pre-CP vs. 66.7% post-CP, p = 0.02) and the introduction of narrow-spectrum regimens (0% pre-CP vs. 33.3% post-CP, p = 0.02) post-CP. Hospitalized patients received fewer antibiotic courses post-CP (median DOT from 18.5 pre-CP to 10 post-CP, p = 0.004), while there was no statistical difference in length of therapy (median LOT from 11 pre-CP to 10 post-CP, p = 0.06). Days of broad spectrum therapy were notably lower post-CP (median bsDOT from 17 pre-CP to 4.5 post-CP, p &lt;0.0001). No difference in treatment failure was reported before and after CP implementation (16.7% pre-CP vs. 15.4% post-CP, p = 1). CONCLUSIONS Introduction of a CP for CAP in a Pediatric E…","author":[{"dropping-particle":"","family":"Donà","given":"Daniele","non-dropping-particle":"","parse-names":false,"suffix":""},{"dropping-particle":"","family":"Zingarella","given":"Silvia","non-dropping-particle":"","parse-names":false,"suffix":""},{"dropping-particle":"","family":"Gastaldi","given":"Andrea","non-dropping-particle":"","parse-names":false,"suffix":""},{"dropping-particle":"","family":"Lundin","given":"Rebecca","non-dropping-particle":"","parse-names":false,"suffix":""},{"dropping-particle":"","family":"Perilongo","given":"Giorgio","non-dropping-particle":"","parse-names":false,"suffix":""},{"dropping-particle":"","family":"Frigo","given":"Anna Chiara","non-dropping-particle":"","parse-names":false,"suffix":""},{"dropping-particle":"","family":"Hamdy","given":"Rana F.","non-dropping-particle":"","parse-names":false,"suffix":""},{"dropping-particle":"","family":"Zaoutis","given":"Theoklis","non-dropping-particle":"","parse-names":false,"suffix":""},{"dropping-particle":"","family":"Dalt","given":"Liviana","non-dropping-particle":"Da","parse-names":false,"suffix":""},{"dropping-particle":"","family":"Giaquinto","given":"Carlo","non-dropping-particle":"","parse-names":false,"suffix":""}],"container-title":"PLOS ONE","editor":[{"dropping-particle":"","family":"Lubell","given":"Yoel","non-dropping-particle":"","parse-names":false,"suffix":""}],"id":"ITEM-2","issue":"2","issued":{"date-parts":[["2018","2","28"]]},"page":"e0193581","title":"Effects of clinical pathway implementation on antibiotic prescriptions for pediatric community-acquired pneumonia","type":"article-journal","volume":"13"},"uris":["http://www.mendeley.com/documents/?uuid=7a6f2b36-de43-3a5a-a3f4-0cf4de775174"]}],"mendeley":{"formattedCitation":"&lt;sup&gt;48,49&lt;/sup&gt;","manualFormatting":"47,48","plainTextFormattedCitation":"48,49","previouslyFormattedCitation":"&lt;sup&gt;48,49&lt;/sup&gt;"},"properties":{"noteIndex":0},"schema":"https://github.com/citation-style-language/schema/raw/master/csl-citation.json"}</w:instrText>
      </w:r>
      <w:r w:rsidR="002A4DD6" w:rsidRPr="00D36C58">
        <w:rPr>
          <w:rFonts w:asciiTheme="majorBidi" w:hAnsiTheme="majorBidi" w:cstheme="majorBidi"/>
          <w:sz w:val="24"/>
          <w:szCs w:val="24"/>
          <w:lang w:val="en-US"/>
        </w:rPr>
        <w:fldChar w:fldCharType="separate"/>
      </w:r>
      <w:r w:rsidR="0098684E" w:rsidRPr="0098684E">
        <w:rPr>
          <w:rFonts w:asciiTheme="majorBidi" w:hAnsiTheme="majorBidi" w:cstheme="majorBidi"/>
          <w:noProof/>
          <w:sz w:val="24"/>
          <w:szCs w:val="24"/>
          <w:vertAlign w:val="superscript"/>
          <w:lang w:val="en-US"/>
        </w:rPr>
        <w:t>4</w:t>
      </w:r>
      <w:r w:rsidR="00F61BBA">
        <w:rPr>
          <w:rFonts w:asciiTheme="majorBidi" w:hAnsiTheme="majorBidi" w:cstheme="majorBidi"/>
          <w:noProof/>
          <w:sz w:val="24"/>
          <w:szCs w:val="24"/>
          <w:vertAlign w:val="superscript"/>
          <w:lang w:val="en-US"/>
        </w:rPr>
        <w:t>7,48</w:t>
      </w:r>
      <w:r w:rsidR="002A4DD6" w:rsidRPr="00D36C58">
        <w:rPr>
          <w:rFonts w:asciiTheme="majorBidi" w:hAnsiTheme="majorBidi" w:cstheme="majorBidi"/>
          <w:sz w:val="24"/>
          <w:szCs w:val="24"/>
          <w:lang w:val="en-US"/>
        </w:rPr>
        <w:fldChar w:fldCharType="end"/>
      </w:r>
      <w:r w:rsidR="006E6B08" w:rsidRPr="00D36C58">
        <w:rPr>
          <w:rFonts w:asciiTheme="majorBidi" w:hAnsiTheme="majorBidi" w:cstheme="majorBidi"/>
          <w:sz w:val="24"/>
          <w:szCs w:val="24"/>
          <w:lang w:val="en-US"/>
        </w:rPr>
        <w:t xml:space="preserve">. </w:t>
      </w:r>
    </w:p>
    <w:p w14:paraId="738D0142" w14:textId="6EDE3EFF" w:rsidR="00F24CEF" w:rsidRPr="00420A13" w:rsidRDefault="00180899" w:rsidP="00785B67">
      <w:pPr>
        <w:autoSpaceDE w:val="0"/>
        <w:autoSpaceDN w:val="0"/>
        <w:adjustRightInd w:val="0"/>
        <w:spacing w:line="480" w:lineRule="auto"/>
        <w:jc w:val="both"/>
        <w:rPr>
          <w:rFonts w:asciiTheme="majorBidi" w:hAnsiTheme="majorBidi" w:cstheme="majorBidi"/>
          <w:sz w:val="24"/>
          <w:szCs w:val="24"/>
          <w:lang w:val="en-US"/>
        </w:rPr>
      </w:pPr>
      <w:r w:rsidRPr="00D36C58">
        <w:rPr>
          <w:rFonts w:asciiTheme="majorBidi" w:hAnsiTheme="majorBidi" w:cstheme="majorBidi"/>
          <w:sz w:val="24"/>
          <w:szCs w:val="24"/>
          <w:lang w:val="en-US"/>
        </w:rPr>
        <w:t>The Pedianet database or other similar data sources could be valuable tool</w:t>
      </w:r>
      <w:r w:rsidR="00D63CEC">
        <w:rPr>
          <w:rFonts w:asciiTheme="majorBidi" w:hAnsiTheme="majorBidi" w:cstheme="majorBidi"/>
          <w:sz w:val="24"/>
          <w:szCs w:val="24"/>
          <w:lang w:val="en-US"/>
        </w:rPr>
        <w:t>s</w:t>
      </w:r>
      <w:r w:rsidRPr="00D36C58">
        <w:rPr>
          <w:rFonts w:asciiTheme="majorBidi" w:hAnsiTheme="majorBidi" w:cstheme="majorBidi"/>
          <w:sz w:val="24"/>
          <w:szCs w:val="24"/>
          <w:lang w:val="en-US"/>
        </w:rPr>
        <w:t xml:space="preserve"> to measure the effectiveness and costs of AS interventions as well as other healthcare policy actions. </w:t>
      </w:r>
      <w:r w:rsidR="006613CF" w:rsidRPr="00D36C58">
        <w:rPr>
          <w:rFonts w:asciiTheme="majorBidi" w:hAnsiTheme="majorBidi" w:cstheme="majorBidi"/>
          <w:sz w:val="24"/>
          <w:szCs w:val="24"/>
          <w:lang w:val="en-US"/>
        </w:rPr>
        <w:t>The possibility</w:t>
      </w:r>
      <w:r w:rsidR="006613CF" w:rsidRPr="00420A13">
        <w:rPr>
          <w:rFonts w:asciiTheme="majorBidi" w:hAnsiTheme="majorBidi" w:cstheme="majorBidi"/>
          <w:sz w:val="24"/>
          <w:szCs w:val="24"/>
          <w:lang w:val="en-US"/>
        </w:rPr>
        <w:t xml:space="preserve"> of accessing data related to the daily activities of </w:t>
      </w:r>
      <w:r w:rsidR="00EB51B5" w:rsidRPr="00420A13">
        <w:rPr>
          <w:rFonts w:asciiTheme="majorBidi" w:hAnsiTheme="majorBidi" w:cstheme="majorBidi"/>
          <w:sz w:val="24"/>
          <w:szCs w:val="24"/>
          <w:lang w:val="en-US"/>
        </w:rPr>
        <w:t>FP</w:t>
      </w:r>
      <w:r w:rsidR="006613CF" w:rsidRPr="00420A13">
        <w:rPr>
          <w:rFonts w:asciiTheme="majorBidi" w:hAnsiTheme="majorBidi" w:cstheme="majorBidi"/>
          <w:sz w:val="24"/>
          <w:szCs w:val="24"/>
          <w:lang w:val="en-US"/>
        </w:rPr>
        <w:t xml:space="preserve"> is a unique resource, both for studying individual diseases, as well for pharmacoepidemiological and pharmacoeconomical analysis. Pedianet is an example of an efficient pediatric outpatient network </w:t>
      </w:r>
      <w:r w:rsidR="00B758F1" w:rsidRPr="00420A13">
        <w:rPr>
          <w:rFonts w:asciiTheme="majorBidi" w:hAnsiTheme="majorBidi" w:cstheme="majorBidi"/>
          <w:sz w:val="24"/>
          <w:szCs w:val="24"/>
          <w:lang w:val="en-US"/>
        </w:rPr>
        <w:t>collecting</w:t>
      </w:r>
      <w:r w:rsidR="006613CF" w:rsidRPr="00420A13">
        <w:rPr>
          <w:rFonts w:asciiTheme="majorBidi" w:hAnsiTheme="majorBidi" w:cstheme="majorBidi"/>
          <w:sz w:val="24"/>
          <w:szCs w:val="24"/>
          <w:lang w:val="en-US"/>
        </w:rPr>
        <w:t xml:space="preserve"> specific data from computerized clinical files. With more than 300 Italian pediatricians enrolled throughout the country, this network has been proven to be able to carry out epidemiological </w:t>
      </w:r>
      <w:r w:rsidR="00DD4F62" w:rsidRPr="00420A13">
        <w:rPr>
          <w:rFonts w:asciiTheme="majorBidi" w:hAnsiTheme="majorBidi" w:cstheme="majorBidi"/>
          <w:sz w:val="24"/>
          <w:szCs w:val="24"/>
          <w:lang w:val="en-US"/>
        </w:rPr>
        <w:t xml:space="preserve">studies </w:t>
      </w:r>
      <w:r w:rsidR="00EF6437" w:rsidRPr="00420A13">
        <w:rPr>
          <w:rFonts w:asciiTheme="majorBidi" w:hAnsiTheme="majorBidi" w:cstheme="majorBidi"/>
          <w:sz w:val="24"/>
          <w:szCs w:val="24"/>
          <w:lang w:val="en-US"/>
        </w:rPr>
        <w:t>as well as</w:t>
      </w:r>
      <w:r w:rsidR="006613CF" w:rsidRPr="00420A13">
        <w:rPr>
          <w:rFonts w:asciiTheme="majorBidi" w:hAnsiTheme="majorBidi" w:cstheme="majorBidi"/>
          <w:sz w:val="24"/>
          <w:szCs w:val="24"/>
          <w:lang w:val="en-US"/>
        </w:rPr>
        <w:t xml:space="preserve"> pharmacovigilance</w:t>
      </w:r>
      <w:r w:rsidR="00EF6437" w:rsidRPr="00420A13">
        <w:rPr>
          <w:rFonts w:asciiTheme="majorBidi" w:hAnsiTheme="majorBidi" w:cstheme="majorBidi"/>
          <w:sz w:val="24"/>
          <w:szCs w:val="24"/>
          <w:lang w:val="en-US"/>
        </w:rPr>
        <w:t xml:space="preserve"> ones</w:t>
      </w:r>
      <w:r w:rsidR="006613CF" w:rsidRPr="00420A13">
        <w:rPr>
          <w:rFonts w:asciiTheme="majorBidi" w:hAnsiTheme="majorBidi" w:cstheme="majorBidi"/>
          <w:sz w:val="24"/>
          <w:szCs w:val="24"/>
          <w:lang w:val="en-US"/>
        </w:rPr>
        <w:fldChar w:fldCharType="begin" w:fldLock="1"/>
      </w:r>
      <w:r w:rsidR="00C05BA1">
        <w:rPr>
          <w:rFonts w:asciiTheme="majorBidi" w:hAnsiTheme="majorBidi" w:cstheme="majorBidi"/>
          <w:sz w:val="24"/>
          <w:szCs w:val="24"/>
          <w:lang w:val="en-US"/>
        </w:rPr>
        <w:instrText>ADDIN CSL_CITATION {"citationItems":[{"id":"ITEM-1","itemData":{"DOI":"10.1155/2016/5236243","ISBN":"1687-9740 (Print)\\r1687-9740 (Linking)","ISSN":"1687-9740","PMID":"26884770","abstract":"Background . Rotavirus (RV) is the commonest pathogen in the hospital and primary care settings, followed by Adenovirus (AV) and Norovirus (NV). Only few studies that assess the burden of RV gastroenteritis at the community level have been carried out. Objectives . To estimate incidence, disease characteristics, seasonal distribution, and working days lost by parents of RV, AV, and NV gastroenteritis leading to a family pediatrician (FP) visit among children &lt; 5 years. Methods . 12-month, observational, prospective, FP-based study has been carried out using Pedianet database. Results . RVGE incidence was 1.04 per 100 person-years with the highest incidence in the first 2 years of life. Incidences of AVGEs (1.74) and NVGEs (1.51) were slightly higher with similar characteristics regarding age distribution and symptoms. Risk of hospitalisation, access to emergency room (ER), and workdays lost from parents were not significantly different in RVGEs compared to the other viral infections. Conclusions . Features of RVGE in terms of hospitalisation length and indirect cost are lower than those reported in previous studies. Results of the present study reflect the large variability of data present in the literature. This observation underlines the utility of primary care networks for AGE surveillance and further studies on community-acquired gastroenteritis in children.","author":[{"dropping-particle":"","family":"Donà","given":"D","non-dropping-particle":"","parse-names":false,"suffix":""},{"dropping-particle":"","family":"Mozzo","given":"E","non-dropping-particle":"","parse-names":false,"suffix":""},{"dropping-particle":"","family":"Scamarcia","given":"A","non-dropping-particle":"","parse-names":false,"suffix":""},{"dropping-particle":"","family":"Picelli","given":"G","non-dropping-particle":"","parse-names":false,"suffix":""},{"dropping-particle":"","family":"Villa","given":"M","non-dropping-particle":"","parse-names":false,"suffix":""},{"dropping-particle":"","family":"Cantarutti","given":"L","non-dropping-particle":"","parse-names":false,"suffix":""},{"dropping-particle":"","family":"Giaquinto","given":"C","non-dropping-particle":"","parse-names":false,"suffix":""}],"container-title":"International Journal of Pediatrics","id":"ITEM-1","issued":{"date-parts":[["2016"]]},"page":"1-10","publisher":"Hindawi Limited","title":"Community-Acquired Rotavirus Gastroenteritis Compared with Adenovirus and Norovirus Gastroenteritis in Italian Children: A Pedianet Study","type":"article-journal","volume":"2016"},"uris":["http://www.mendeley.com/documents/?uuid=e5dcc0c9-1c89-3740-b95c-ddbcb59f260e","http://www.mendeley.com/documents/?uuid=c9aacfe4-5d93-4eb2-90f1-65797e8ef6f5"]},{"id":"ITEM-2","itemData":{"ISSN":"1120-9135","PMID":"12389301","author":[{"dropping-particle":"","family":"Giaquinto","given":"C","non-dropping-particle":"","parse-names":false,"suffix":""},{"dropping-particle":"","family":"Sturkenboom","given":"M","non-dropping-particle":"","parse-names":false,"suffix":""},{"dropping-particle":"","family":"Mannino","given":"S","non-dropping-particle":"","parse-names":false,"suffix":""},{"dropping-particle":"","family":"Arpinelli","given":"F","non-dropping-particle":"","parse-names":false,"suffix":""},{"dropping-particle":"","family":"Nicolosi","given":"A","non-dropping-particle":"","parse-names":false,"suffix":""},{"dropping-particle":"","family":"Cantarutti","given":"L","non-dropping-particle":"","parse-names":false,"suffix":""},{"dropping-particle":"","family":"Gruppo di studio sulla varicella in età pediatrica (Pedianet Varicella Study Group)","given":"","non-dropping-particle":"","parse-names":false,"suffix":""}],"container-title":"Annali di igiene : medicina preventiva e di comunita","id":"ITEM-2","issue":"4 Suppl 6","issued":{"date-parts":[["0"]]},"page":"21-7","title":"Epidemiology and outcomes of varicella in Italy: results of a prospective study of children (0-14 years old) followed up by pediatricians (Pedianet study)","type":"article-journal","volume":"14"},"uris":["http://www.mendeley.com/documents/?uuid=c60c2bc9-86a0-3163-9c8e-eb933497663c","http://www.mendeley.com/documents/?uuid=3fd43eae-a2e2-43ec-9669-25d2a00d1add"]},{"id":"ITEM-3","itemData":{"DOI":"10.1007/s40264-013-0109-8","ISBN":"0114-5916","ISSN":"01145916","PMID":"24166232","abstract":"Background The Observational Medical Outcomes Partnership (OMOP) has just completed a large scale empirical evaluation of statistical methods and analysis choices for risks identification in longitudinal observational healthcare data. This experiment drew data from four large US health insurance claims databases and one US electronic health record (EHR) database, but it is unclear to what extend the findings of this study apply to other data sources. Objective To replicate the OMOP experiment in six European EHR databases. Research Design Six databases of the EU-ADR (Exploring and Understanding Adverse Drug Reactions) database network participated in this study: Aarhus (Denmark), ARS (Italy), HealthSearch (Italy), IPCI (the Netherlands), Pedianet (Italy), and Pharmo (the Netherlands). All methods in the OMOP experiment were applied to a collection of 165 positive and 234 negative control drug–outcome pairs across four outcomes: acute liver injury, acute myocardial infarction, acute kidney injury, and upper gastrointestinal bleeding. Area under the receiver operator characteristics curve (AUC) was computed per database and for a combination of all six databases using meta-analysis for random effects. We provide expected values of estimation error as well, based on negative controls. Results Similarly to the US experiment, high predictive accuracy was found (AUC &gt;0.8) for some analyses. Self-controlled designs, such as self-controlled case series, IC temporal pattern discovery and self-controlled cohort achieved higher performance than other methods, both in terms of predictive accuracy and observed bias. Conclusions The major findings of the recent OMOP experiment were also observed in the European databases.","author":[{"dropping-particle":"","family":"Schuemie","given":"Martijn J.","non-dropping-particle":"","parse-names":false,"suffix":""},{"dropping-particle":"","family":"Gini","given":"Rosa","non-dropping-particle":"","parse-names":false,"suffix":""},{"dropping-particle":"","family":"Coloma","given":"Preciosa M.","non-dropping-particle":"","parse-names":false,"suffix":""},{"dropping-particle":"","family":"Straatman","given":"Huub","non-dropping-particle":"","parse-names":false,"suffix":""},{"dropping-particle":"","family":"Herings","given":"Ron M C","non-dropping-particle":"","parse-names":false,"suffix":""},{"dropping-particle":"","family":"Pedersen","given":"Lars","non-dropping-particle":"","parse-names":false,"suffix":""},{"dropping-particle":"","family":"Innocenti","given":"Francesco","non-dropping-particle":"","parse-names":false,"suffix":""},{"dropping-particle":"","family":"Mazzaglia","given":"Giampiero","non-dropping-particle":"","parse-names":false,"suffix":""},{"dropping-particle":"","family":"Picelli","given":"Gino","non-dropping-particle":"","parse-names":false,"suffix":""},{"dropping-particle":"","family":"Lei","given":"Johan","non-dropping-particle":"Van Der","parse-names":false,"suffix":""},{"dropping-particle":"","family":"Sturkenboom","given":"Miriam C J M","non-dropping-particle":"","parse-names":false,"suffix":""}],"container-title":"Drug Safety","id":"ITEM-3","issued":{"date-parts":[["2013"]]},"title":"Replication of the OMOP experiment in europe: Evaluating methods for risk identification in electronic health record databases","type":"article-journal"},"uris":["http://www.mendeley.com/documents/?uuid=e5cb5d0d-ad12-3064-a759-4dd19638df64"]}],"mendeley":{"formattedCitation":"&lt;sup&gt;50–52&lt;/sup&gt;","manualFormatting":"49-51","plainTextFormattedCitation":"50–52","previouslyFormattedCitation":"&lt;sup&gt;50–52&lt;/sup&gt;"},"properties":{"noteIndex":0},"schema":"https://github.com/citation-style-language/schema/raw/master/csl-citation.json"}</w:instrText>
      </w:r>
      <w:r w:rsidR="006613CF" w:rsidRPr="00420A13">
        <w:rPr>
          <w:rFonts w:asciiTheme="majorBidi" w:hAnsiTheme="majorBidi" w:cstheme="majorBidi"/>
          <w:sz w:val="24"/>
          <w:szCs w:val="24"/>
          <w:lang w:val="en-US"/>
        </w:rPr>
        <w:fldChar w:fldCharType="separate"/>
      </w:r>
      <w:r w:rsidR="00F61BBA">
        <w:rPr>
          <w:rFonts w:asciiTheme="majorBidi" w:hAnsiTheme="majorBidi" w:cstheme="majorBidi"/>
          <w:noProof/>
          <w:sz w:val="24"/>
          <w:szCs w:val="24"/>
          <w:vertAlign w:val="superscript"/>
          <w:lang w:val="en-US"/>
        </w:rPr>
        <w:t>49-51</w:t>
      </w:r>
      <w:r w:rsidR="006613CF" w:rsidRPr="00420A13">
        <w:rPr>
          <w:rFonts w:asciiTheme="majorBidi" w:hAnsiTheme="majorBidi" w:cstheme="majorBidi"/>
          <w:sz w:val="24"/>
          <w:szCs w:val="24"/>
          <w:lang w:val="en-US"/>
        </w:rPr>
        <w:fldChar w:fldCharType="end"/>
      </w:r>
      <w:r w:rsidR="006613CF" w:rsidRPr="00420A13">
        <w:rPr>
          <w:rFonts w:asciiTheme="majorBidi" w:hAnsiTheme="majorBidi" w:cstheme="majorBidi"/>
          <w:sz w:val="24"/>
          <w:szCs w:val="24"/>
          <w:lang w:val="en-US"/>
        </w:rPr>
        <w:t>.</w:t>
      </w:r>
      <w:r w:rsidR="00DD4F62" w:rsidRPr="00EE0813">
        <w:rPr>
          <w:rFonts w:asciiTheme="majorBidi" w:hAnsiTheme="majorBidi" w:cstheme="majorBidi"/>
          <w:sz w:val="24"/>
          <w:szCs w:val="24"/>
          <w:highlight w:val="yellow"/>
          <w:lang w:val="en-US"/>
        </w:rPr>
        <w:t xml:space="preserve"> </w:t>
      </w:r>
    </w:p>
    <w:p w14:paraId="03764275" w14:textId="1F9307E6" w:rsidR="008F6EEB" w:rsidRPr="00420A13" w:rsidRDefault="00FF7422" w:rsidP="00785B67">
      <w:pPr>
        <w:autoSpaceDE w:val="0"/>
        <w:autoSpaceDN w:val="0"/>
        <w:adjustRightInd w:val="0"/>
        <w:spacing w:line="480" w:lineRule="auto"/>
        <w:jc w:val="both"/>
        <w:rPr>
          <w:rFonts w:asciiTheme="majorBidi" w:hAnsiTheme="majorBidi" w:cstheme="majorBidi"/>
          <w:sz w:val="24"/>
          <w:szCs w:val="24"/>
          <w:lang w:val="en-US"/>
        </w:rPr>
      </w:pPr>
      <w:r w:rsidRPr="00420A13">
        <w:rPr>
          <w:rFonts w:asciiTheme="majorBidi" w:hAnsiTheme="majorBidi" w:cstheme="majorBidi"/>
          <w:sz w:val="24"/>
          <w:szCs w:val="24"/>
          <w:lang w:val="en-US"/>
        </w:rPr>
        <w:t>Our study ha</w:t>
      </w:r>
      <w:r w:rsidR="006A1AD3" w:rsidRPr="00420A13">
        <w:rPr>
          <w:rFonts w:asciiTheme="majorBidi" w:hAnsiTheme="majorBidi" w:cstheme="majorBidi"/>
          <w:sz w:val="24"/>
          <w:szCs w:val="24"/>
          <w:lang w:val="en-US"/>
        </w:rPr>
        <w:t>d several</w:t>
      </w:r>
      <w:r w:rsidRPr="00420A13">
        <w:rPr>
          <w:rFonts w:asciiTheme="majorBidi" w:hAnsiTheme="majorBidi" w:cstheme="majorBidi"/>
          <w:sz w:val="24"/>
          <w:szCs w:val="24"/>
          <w:lang w:val="en-US"/>
        </w:rPr>
        <w:t xml:space="preserve"> limitations including </w:t>
      </w:r>
      <w:r w:rsidR="00C20513" w:rsidRPr="00420A13">
        <w:rPr>
          <w:rFonts w:asciiTheme="majorBidi" w:hAnsiTheme="majorBidi" w:cstheme="majorBidi"/>
          <w:sz w:val="24"/>
          <w:szCs w:val="24"/>
          <w:lang w:val="en-US"/>
        </w:rPr>
        <w:t xml:space="preserve">the </w:t>
      </w:r>
      <w:r w:rsidR="002D63CA" w:rsidRPr="00420A13">
        <w:rPr>
          <w:rFonts w:asciiTheme="majorBidi" w:hAnsiTheme="majorBidi" w:cstheme="majorBidi"/>
          <w:sz w:val="24"/>
          <w:szCs w:val="24"/>
          <w:lang w:val="en-US"/>
        </w:rPr>
        <w:t xml:space="preserve">retrospective nature </w:t>
      </w:r>
      <w:r w:rsidR="00C20513" w:rsidRPr="00420A13">
        <w:rPr>
          <w:rFonts w:asciiTheme="majorBidi" w:hAnsiTheme="majorBidi" w:cstheme="majorBidi"/>
          <w:sz w:val="24"/>
          <w:szCs w:val="24"/>
          <w:lang w:val="en-US"/>
        </w:rPr>
        <w:t xml:space="preserve">of the analysis </w:t>
      </w:r>
      <w:r w:rsidR="002D63CA" w:rsidRPr="00420A13">
        <w:rPr>
          <w:rFonts w:asciiTheme="majorBidi" w:hAnsiTheme="majorBidi" w:cstheme="majorBidi"/>
          <w:sz w:val="24"/>
          <w:szCs w:val="24"/>
          <w:lang w:val="en-US"/>
        </w:rPr>
        <w:t xml:space="preserve">and </w:t>
      </w:r>
      <w:r w:rsidR="00FD5A03" w:rsidRPr="00420A13">
        <w:rPr>
          <w:rFonts w:asciiTheme="majorBidi" w:hAnsiTheme="majorBidi" w:cstheme="majorBidi"/>
          <w:sz w:val="24"/>
          <w:szCs w:val="24"/>
          <w:lang w:val="en-US"/>
        </w:rPr>
        <w:t xml:space="preserve">the </w:t>
      </w:r>
      <w:r w:rsidR="0058031C">
        <w:rPr>
          <w:rFonts w:asciiTheme="majorBidi" w:hAnsiTheme="majorBidi" w:cstheme="majorBidi"/>
          <w:sz w:val="24"/>
          <w:szCs w:val="24"/>
          <w:lang w:val="en-US"/>
        </w:rPr>
        <w:t>lack of</w:t>
      </w:r>
      <w:r w:rsidR="00FD5A03" w:rsidRPr="00420A13">
        <w:rPr>
          <w:rFonts w:asciiTheme="majorBidi" w:hAnsiTheme="majorBidi" w:cstheme="majorBidi"/>
          <w:sz w:val="24"/>
          <w:szCs w:val="24"/>
          <w:lang w:val="en-US"/>
        </w:rPr>
        <w:t xml:space="preserve"> manual evaluat</w:t>
      </w:r>
      <w:r w:rsidR="0058031C">
        <w:rPr>
          <w:rFonts w:asciiTheme="majorBidi" w:hAnsiTheme="majorBidi" w:cstheme="majorBidi"/>
          <w:sz w:val="24"/>
          <w:szCs w:val="24"/>
          <w:lang w:val="en-US"/>
        </w:rPr>
        <w:t>ion</w:t>
      </w:r>
      <w:r w:rsidR="00FD5A03" w:rsidRPr="00420A13">
        <w:rPr>
          <w:rFonts w:asciiTheme="majorBidi" w:hAnsiTheme="majorBidi" w:cstheme="majorBidi"/>
          <w:sz w:val="24"/>
          <w:szCs w:val="24"/>
          <w:lang w:val="en-US"/>
        </w:rPr>
        <w:t xml:space="preserve"> and validat</w:t>
      </w:r>
      <w:r w:rsidR="0058031C">
        <w:rPr>
          <w:rFonts w:asciiTheme="majorBidi" w:hAnsiTheme="majorBidi" w:cstheme="majorBidi"/>
          <w:sz w:val="24"/>
          <w:szCs w:val="24"/>
          <w:lang w:val="en-US"/>
        </w:rPr>
        <w:t>ion of</w:t>
      </w:r>
      <w:r w:rsidR="00FD5A03" w:rsidRPr="00420A13">
        <w:rPr>
          <w:rFonts w:asciiTheme="majorBidi" w:hAnsiTheme="majorBidi" w:cstheme="majorBidi"/>
          <w:sz w:val="24"/>
          <w:szCs w:val="24"/>
          <w:lang w:val="en-US"/>
        </w:rPr>
        <w:t xml:space="preserve"> the </w:t>
      </w:r>
      <w:r w:rsidRPr="00420A13">
        <w:rPr>
          <w:rFonts w:asciiTheme="majorBidi" w:hAnsiTheme="majorBidi" w:cstheme="majorBidi"/>
          <w:sz w:val="24"/>
          <w:szCs w:val="24"/>
          <w:lang w:val="en-US"/>
        </w:rPr>
        <w:t xml:space="preserve">diagnosis </w:t>
      </w:r>
      <w:r w:rsidR="00FD5A03" w:rsidRPr="00420A13">
        <w:rPr>
          <w:rFonts w:asciiTheme="majorBidi" w:hAnsiTheme="majorBidi" w:cstheme="majorBidi"/>
          <w:sz w:val="24"/>
          <w:szCs w:val="24"/>
          <w:lang w:val="en-US"/>
        </w:rPr>
        <w:t xml:space="preserve">potentially including false positive cases in the analysis. </w:t>
      </w:r>
    </w:p>
    <w:p w14:paraId="39804867" w14:textId="413D9BFB" w:rsidR="002A4DD6" w:rsidRDefault="002A4DD6" w:rsidP="00785B67">
      <w:pPr>
        <w:autoSpaceDE w:val="0"/>
        <w:autoSpaceDN w:val="0"/>
        <w:adjustRightInd w:val="0"/>
        <w:spacing w:line="480" w:lineRule="auto"/>
        <w:jc w:val="both"/>
        <w:rPr>
          <w:rFonts w:asciiTheme="majorBidi" w:hAnsiTheme="majorBidi" w:cstheme="majorBidi"/>
          <w:sz w:val="24"/>
          <w:szCs w:val="24"/>
          <w:lang w:val="en-US"/>
        </w:rPr>
      </w:pPr>
      <w:r w:rsidRPr="00D36C58">
        <w:rPr>
          <w:rFonts w:asciiTheme="majorBidi" w:hAnsiTheme="majorBidi" w:cstheme="majorBidi"/>
          <w:sz w:val="24"/>
          <w:szCs w:val="24"/>
          <w:lang w:val="en-US"/>
        </w:rPr>
        <w:t>Secondly, as mentioned earlier the fact that we cannot identify the delayed prescription for AOM is one limitation.</w:t>
      </w:r>
    </w:p>
    <w:p w14:paraId="1CE3B802" w14:textId="1BE2AF04" w:rsidR="0033090E" w:rsidRPr="00771325" w:rsidRDefault="0033090E" w:rsidP="0033090E">
      <w:pPr>
        <w:autoSpaceDE w:val="0"/>
        <w:autoSpaceDN w:val="0"/>
        <w:adjustRightInd w:val="0"/>
        <w:spacing w:line="480" w:lineRule="auto"/>
        <w:jc w:val="both"/>
        <w:rPr>
          <w:rFonts w:asciiTheme="majorBidi" w:hAnsiTheme="majorBidi" w:cstheme="majorBidi"/>
          <w:sz w:val="24"/>
          <w:szCs w:val="24"/>
          <w:lang w:val="en-US"/>
        </w:rPr>
      </w:pPr>
      <w:r w:rsidRPr="00BD5CF6">
        <w:rPr>
          <w:rFonts w:asciiTheme="majorBidi" w:hAnsiTheme="majorBidi" w:cstheme="majorBidi"/>
          <w:sz w:val="24"/>
          <w:szCs w:val="24"/>
          <w:lang w:val="en-US"/>
        </w:rPr>
        <w:t>As regarding rapid strep usage not all clinicians have the possibility to perform the test in their practice, thus this could represent a bias.</w:t>
      </w:r>
      <w:ins w:id="77" w:author="ELISA BARBIERI" w:date="2019-05-20T10:55:00Z">
        <w:r w:rsidR="00C74915">
          <w:rPr>
            <w:rFonts w:asciiTheme="majorBidi" w:hAnsiTheme="majorBidi" w:cstheme="majorBidi"/>
            <w:sz w:val="24"/>
            <w:szCs w:val="24"/>
            <w:lang w:val="en-US"/>
          </w:rPr>
          <w:t xml:space="preserve"> </w:t>
        </w:r>
      </w:ins>
    </w:p>
    <w:p w14:paraId="6AE0312F" w14:textId="337AE98F" w:rsidR="009A567E" w:rsidRPr="00420A13" w:rsidRDefault="002A4DD6" w:rsidP="00785B67">
      <w:pPr>
        <w:autoSpaceDE w:val="0"/>
        <w:autoSpaceDN w:val="0"/>
        <w:adjustRightInd w:val="0"/>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Finally,</w:t>
      </w:r>
      <w:r w:rsidR="008F6EEB" w:rsidRPr="00420A13">
        <w:rPr>
          <w:rFonts w:asciiTheme="majorBidi" w:hAnsiTheme="majorBidi" w:cstheme="majorBidi"/>
          <w:sz w:val="24"/>
          <w:szCs w:val="24"/>
          <w:lang w:val="en-US"/>
        </w:rPr>
        <w:t xml:space="preserve"> with our data </w:t>
      </w:r>
      <w:r w:rsidR="00D63CEC">
        <w:rPr>
          <w:rFonts w:asciiTheme="majorBidi" w:hAnsiTheme="majorBidi" w:cstheme="majorBidi"/>
          <w:sz w:val="24"/>
          <w:szCs w:val="24"/>
          <w:lang w:val="en-US"/>
        </w:rPr>
        <w:t xml:space="preserve">it </w:t>
      </w:r>
      <w:r w:rsidR="008F6EEB" w:rsidRPr="00420A13">
        <w:rPr>
          <w:rFonts w:asciiTheme="majorBidi" w:hAnsiTheme="majorBidi" w:cstheme="majorBidi"/>
          <w:sz w:val="24"/>
          <w:szCs w:val="24"/>
          <w:lang w:val="en-US"/>
        </w:rPr>
        <w:t xml:space="preserve">was not possible to separate pediatricians who might have received an educational training on treatment of the </w:t>
      </w:r>
      <w:r w:rsidR="00930738" w:rsidRPr="00420A13">
        <w:rPr>
          <w:rFonts w:asciiTheme="majorBidi" w:hAnsiTheme="majorBidi" w:cstheme="majorBidi"/>
          <w:sz w:val="24"/>
          <w:szCs w:val="24"/>
          <w:lang w:val="en-US"/>
        </w:rPr>
        <w:t xml:space="preserve">diagnosis </w:t>
      </w:r>
      <w:r w:rsidR="00B758F1" w:rsidRPr="00420A13">
        <w:rPr>
          <w:rFonts w:asciiTheme="majorBidi" w:hAnsiTheme="majorBidi" w:cstheme="majorBidi"/>
          <w:sz w:val="24"/>
          <w:szCs w:val="24"/>
          <w:lang w:val="en-US"/>
        </w:rPr>
        <w:t>considered</w:t>
      </w:r>
      <w:r w:rsidR="008F6EEB" w:rsidRPr="00420A13">
        <w:rPr>
          <w:rFonts w:asciiTheme="majorBidi" w:hAnsiTheme="majorBidi" w:cstheme="majorBidi"/>
          <w:sz w:val="24"/>
          <w:szCs w:val="24"/>
          <w:lang w:val="en-US"/>
        </w:rPr>
        <w:t xml:space="preserve"> that may have changed their practice through the year</w:t>
      </w:r>
      <w:r w:rsidR="00B758F1" w:rsidRPr="00420A13">
        <w:rPr>
          <w:rFonts w:asciiTheme="majorBidi" w:hAnsiTheme="majorBidi" w:cstheme="majorBidi"/>
          <w:sz w:val="24"/>
          <w:szCs w:val="24"/>
          <w:lang w:val="en-US"/>
        </w:rPr>
        <w:t>s</w:t>
      </w:r>
      <w:r w:rsidR="008F6EEB" w:rsidRPr="00420A13">
        <w:rPr>
          <w:rFonts w:asciiTheme="majorBidi" w:hAnsiTheme="majorBidi" w:cstheme="majorBidi"/>
          <w:sz w:val="24"/>
          <w:szCs w:val="24"/>
          <w:lang w:val="en-US"/>
        </w:rPr>
        <w:t xml:space="preserve">. </w:t>
      </w:r>
      <w:r w:rsidR="00930738" w:rsidRPr="00420A13">
        <w:rPr>
          <w:rFonts w:asciiTheme="majorBidi" w:hAnsiTheme="majorBidi" w:cstheme="majorBidi"/>
          <w:sz w:val="24"/>
          <w:szCs w:val="24"/>
          <w:lang w:val="en-US"/>
        </w:rPr>
        <w:t xml:space="preserve">On the other hand, the high number of FP enrolled and the variety of settings of </w:t>
      </w:r>
      <w:r w:rsidR="00930738" w:rsidRPr="00420A13">
        <w:rPr>
          <w:rFonts w:asciiTheme="majorBidi" w:hAnsiTheme="majorBidi" w:cstheme="majorBidi"/>
          <w:sz w:val="24"/>
          <w:szCs w:val="24"/>
          <w:lang w:val="en-US"/>
        </w:rPr>
        <w:lastRenderedPageBreak/>
        <w:t>their practices (urban, suburban, rural) is a positive element in supporting the generalizability of results.</w:t>
      </w:r>
    </w:p>
    <w:p w14:paraId="4F3428C5" w14:textId="77777777" w:rsidR="00F9670D" w:rsidRPr="00420A13" w:rsidRDefault="00E269CC" w:rsidP="00785B67">
      <w:pPr>
        <w:autoSpaceDE w:val="0"/>
        <w:autoSpaceDN w:val="0"/>
        <w:adjustRightInd w:val="0"/>
        <w:spacing w:line="480" w:lineRule="auto"/>
        <w:jc w:val="both"/>
        <w:rPr>
          <w:rFonts w:asciiTheme="majorBidi" w:hAnsiTheme="majorBidi" w:cstheme="majorBidi"/>
          <w:b/>
          <w:bCs/>
          <w:sz w:val="24"/>
          <w:szCs w:val="24"/>
          <w:lang w:val="en-US"/>
        </w:rPr>
      </w:pPr>
      <w:r w:rsidRPr="00420A13">
        <w:rPr>
          <w:rFonts w:asciiTheme="majorBidi" w:hAnsiTheme="majorBidi" w:cstheme="majorBidi"/>
          <w:b/>
          <w:bCs/>
          <w:sz w:val="24"/>
          <w:szCs w:val="24"/>
          <w:lang w:val="en-US"/>
        </w:rPr>
        <w:t>Conclusion</w:t>
      </w:r>
    </w:p>
    <w:p w14:paraId="6A7EAA68" w14:textId="2AB60F8B" w:rsidR="00645DE1" w:rsidRDefault="00B1777E" w:rsidP="00446CA7">
      <w:pPr>
        <w:autoSpaceDE w:val="0"/>
        <w:autoSpaceDN w:val="0"/>
        <w:adjustRightInd w:val="0"/>
        <w:spacing w:line="480" w:lineRule="auto"/>
        <w:jc w:val="both"/>
        <w:rPr>
          <w:rFonts w:asciiTheme="majorBidi" w:hAnsiTheme="majorBidi" w:cstheme="majorBidi"/>
          <w:b/>
          <w:bCs/>
          <w:sz w:val="24"/>
          <w:szCs w:val="24"/>
          <w:lang w:val="en-US"/>
        </w:rPr>
      </w:pPr>
      <w:r w:rsidRPr="00420A13">
        <w:rPr>
          <w:rFonts w:asciiTheme="majorBidi" w:hAnsiTheme="majorBidi" w:cstheme="majorBidi"/>
          <w:sz w:val="24"/>
          <w:szCs w:val="24"/>
          <w:lang w:val="en-US"/>
        </w:rPr>
        <w:t xml:space="preserve">The analysis conducted using </w:t>
      </w:r>
      <w:r w:rsidR="00467BBC" w:rsidRPr="00420A13">
        <w:rPr>
          <w:rFonts w:asciiTheme="majorBidi" w:hAnsiTheme="majorBidi" w:cstheme="majorBidi"/>
          <w:sz w:val="24"/>
          <w:szCs w:val="24"/>
          <w:lang w:val="en-US"/>
        </w:rPr>
        <w:t>a</w:t>
      </w:r>
      <w:r w:rsidRPr="00420A13">
        <w:rPr>
          <w:rFonts w:asciiTheme="majorBidi" w:hAnsiTheme="majorBidi" w:cstheme="majorBidi"/>
          <w:sz w:val="24"/>
          <w:szCs w:val="24"/>
          <w:lang w:val="en-US"/>
        </w:rPr>
        <w:t xml:space="preserve"> large </w:t>
      </w:r>
      <w:r w:rsidR="00467BBC" w:rsidRPr="00420A13">
        <w:rPr>
          <w:rFonts w:asciiTheme="majorBidi" w:hAnsiTheme="majorBidi" w:cstheme="majorBidi"/>
          <w:sz w:val="24"/>
          <w:szCs w:val="24"/>
          <w:lang w:val="en-US"/>
        </w:rPr>
        <w:t xml:space="preserve">Italian family </w:t>
      </w:r>
      <w:r w:rsidR="008B4335" w:rsidRPr="00420A13">
        <w:rPr>
          <w:rFonts w:asciiTheme="majorBidi" w:hAnsiTheme="majorBidi" w:cstheme="majorBidi"/>
          <w:sz w:val="24"/>
          <w:szCs w:val="24"/>
          <w:lang w:val="en-US"/>
        </w:rPr>
        <w:t>pediatricians’</w:t>
      </w:r>
      <w:r w:rsidRPr="00420A13">
        <w:rPr>
          <w:rFonts w:asciiTheme="majorBidi" w:hAnsiTheme="majorBidi" w:cstheme="majorBidi"/>
          <w:sz w:val="24"/>
          <w:szCs w:val="24"/>
          <w:lang w:val="en-US"/>
        </w:rPr>
        <w:t xml:space="preserve"> database</w:t>
      </w:r>
      <w:r w:rsidR="00930738" w:rsidRPr="00420A13">
        <w:rPr>
          <w:rFonts w:asciiTheme="majorBidi" w:hAnsiTheme="majorBidi" w:cstheme="majorBidi"/>
          <w:sz w:val="24"/>
          <w:szCs w:val="24"/>
          <w:lang w:val="en-US"/>
        </w:rPr>
        <w:t xml:space="preserve"> </w:t>
      </w:r>
      <w:r w:rsidR="00D80038" w:rsidRPr="00420A13">
        <w:rPr>
          <w:rFonts w:asciiTheme="majorBidi" w:hAnsiTheme="majorBidi" w:cstheme="majorBidi"/>
          <w:sz w:val="24"/>
          <w:szCs w:val="24"/>
          <w:lang w:val="en-US"/>
        </w:rPr>
        <w:t>confirmed the increasing prescriptions rate of broad</w:t>
      </w:r>
      <w:r w:rsidR="00D63CEC">
        <w:rPr>
          <w:rFonts w:asciiTheme="majorBidi" w:hAnsiTheme="majorBidi" w:cstheme="majorBidi"/>
          <w:sz w:val="24"/>
          <w:szCs w:val="24"/>
          <w:lang w:val="en-US"/>
        </w:rPr>
        <w:t>-</w:t>
      </w:r>
      <w:r w:rsidR="00D80038" w:rsidRPr="00420A13">
        <w:rPr>
          <w:rFonts w:asciiTheme="majorBidi" w:hAnsiTheme="majorBidi" w:cstheme="majorBidi"/>
          <w:sz w:val="24"/>
          <w:szCs w:val="24"/>
          <w:lang w:val="en-US"/>
        </w:rPr>
        <w:t>spectrum antibiotics (</w:t>
      </w:r>
      <w:r w:rsidR="00420A13" w:rsidRPr="00420A13">
        <w:rPr>
          <w:rFonts w:asciiTheme="majorBidi" w:hAnsiTheme="majorBidi" w:cstheme="majorBidi"/>
          <w:sz w:val="24"/>
          <w:szCs w:val="24"/>
          <w:lang w:val="en-US"/>
        </w:rPr>
        <w:t>especially</w:t>
      </w:r>
      <w:r w:rsidR="00D80038" w:rsidRPr="00420A13">
        <w:rPr>
          <w:rFonts w:asciiTheme="majorBidi" w:hAnsiTheme="majorBidi" w:cstheme="majorBidi"/>
          <w:sz w:val="24"/>
          <w:szCs w:val="24"/>
          <w:lang w:val="en-US"/>
        </w:rPr>
        <w:t xml:space="preserve"> amoxicillin/clavulanate and III generation cephalosporins) for AOM and pharyngitis already observed in the literature. </w:t>
      </w:r>
      <w:r w:rsidR="00446CA7" w:rsidRPr="00446CA7">
        <w:rPr>
          <w:rFonts w:asciiTheme="majorBidi" w:hAnsiTheme="majorBidi" w:cstheme="majorBidi"/>
          <w:sz w:val="24"/>
          <w:szCs w:val="24"/>
          <w:lang w:val="en-US"/>
        </w:rPr>
        <w:t xml:space="preserve">With the increasing concern about antimicrobial resistance, the identification of potential barriers </w:t>
      </w:r>
      <w:r w:rsidR="001F4D62">
        <w:rPr>
          <w:rFonts w:asciiTheme="majorBidi" w:hAnsiTheme="majorBidi" w:cstheme="majorBidi"/>
          <w:sz w:val="24"/>
          <w:szCs w:val="24"/>
          <w:lang w:val="en-US"/>
        </w:rPr>
        <w:t>for</w:t>
      </w:r>
      <w:r w:rsidR="00446CA7" w:rsidRPr="00446CA7">
        <w:rPr>
          <w:rFonts w:asciiTheme="majorBidi" w:hAnsiTheme="majorBidi" w:cstheme="majorBidi"/>
          <w:sz w:val="24"/>
          <w:szCs w:val="24"/>
          <w:lang w:val="en-US"/>
        </w:rPr>
        <w:t xml:space="preserve"> successful intervention remains crucial, especially where resources are limited.</w:t>
      </w:r>
      <w:r w:rsidR="00446CA7">
        <w:rPr>
          <w:rFonts w:asciiTheme="majorBidi" w:hAnsiTheme="majorBidi" w:cstheme="majorBidi"/>
          <w:sz w:val="24"/>
          <w:szCs w:val="24"/>
          <w:lang w:val="en-US"/>
        </w:rPr>
        <w:t xml:space="preserve"> </w:t>
      </w:r>
      <w:r w:rsidR="00446CA7" w:rsidRPr="00446CA7">
        <w:rPr>
          <w:rFonts w:asciiTheme="majorBidi" w:hAnsiTheme="majorBidi" w:cstheme="majorBidi"/>
          <w:sz w:val="24"/>
          <w:szCs w:val="24"/>
          <w:lang w:val="en-US"/>
        </w:rPr>
        <w:t>Future studies should examine the best approach to guide</w:t>
      </w:r>
      <w:r w:rsidR="00446CA7">
        <w:rPr>
          <w:rFonts w:asciiTheme="majorBidi" w:hAnsiTheme="majorBidi" w:cstheme="majorBidi"/>
          <w:sz w:val="24"/>
          <w:szCs w:val="24"/>
          <w:lang w:val="en-US"/>
        </w:rPr>
        <w:t xml:space="preserve"> </w:t>
      </w:r>
      <w:r w:rsidR="00D63CEC">
        <w:rPr>
          <w:rFonts w:asciiTheme="majorBidi" w:hAnsiTheme="majorBidi" w:cstheme="majorBidi"/>
          <w:sz w:val="24"/>
          <w:szCs w:val="24"/>
          <w:lang w:val="en-US"/>
        </w:rPr>
        <w:t xml:space="preserve">pediatric </w:t>
      </w:r>
      <w:r w:rsidR="00446CA7" w:rsidRPr="00446CA7">
        <w:rPr>
          <w:rFonts w:asciiTheme="majorBidi" w:hAnsiTheme="majorBidi" w:cstheme="majorBidi"/>
          <w:sz w:val="24"/>
          <w:szCs w:val="24"/>
          <w:lang w:val="en-US"/>
        </w:rPr>
        <w:t>antibiotic prescribing in Italian outpatient setting</w:t>
      </w:r>
      <w:r w:rsidR="00D63CEC">
        <w:rPr>
          <w:rFonts w:asciiTheme="majorBidi" w:hAnsiTheme="majorBidi" w:cstheme="majorBidi"/>
          <w:sz w:val="24"/>
          <w:szCs w:val="24"/>
          <w:lang w:val="en-US"/>
        </w:rPr>
        <w:t>s</w:t>
      </w:r>
      <w:r w:rsidR="00446CA7" w:rsidRPr="00446CA7">
        <w:rPr>
          <w:rFonts w:asciiTheme="majorBidi" w:hAnsiTheme="majorBidi" w:cstheme="majorBidi"/>
          <w:sz w:val="24"/>
          <w:szCs w:val="24"/>
          <w:lang w:val="en-US"/>
        </w:rPr>
        <w:t xml:space="preserve"> where challenges are represented mainly by high rates of patient turnover</w:t>
      </w:r>
      <w:r w:rsidR="00446CA7">
        <w:rPr>
          <w:rFonts w:asciiTheme="majorBidi" w:hAnsiTheme="majorBidi" w:cstheme="majorBidi"/>
          <w:sz w:val="24"/>
          <w:szCs w:val="24"/>
          <w:lang w:val="en-US"/>
        </w:rPr>
        <w:t xml:space="preserve"> </w:t>
      </w:r>
      <w:r w:rsidR="00446CA7" w:rsidRPr="00446CA7">
        <w:rPr>
          <w:rFonts w:asciiTheme="majorBidi" w:hAnsiTheme="majorBidi" w:cstheme="majorBidi"/>
          <w:sz w:val="24"/>
          <w:szCs w:val="24"/>
          <w:lang w:val="en-US"/>
        </w:rPr>
        <w:t>and rapid decision-making, usually without microbiology support.</w:t>
      </w:r>
    </w:p>
    <w:p w14:paraId="5116F3DD" w14:textId="77777777" w:rsidR="00645DE1" w:rsidRDefault="00645DE1" w:rsidP="00785B67">
      <w:pPr>
        <w:autoSpaceDE w:val="0"/>
        <w:autoSpaceDN w:val="0"/>
        <w:adjustRightInd w:val="0"/>
        <w:spacing w:line="480" w:lineRule="auto"/>
        <w:rPr>
          <w:rFonts w:asciiTheme="majorBidi" w:hAnsiTheme="majorBidi" w:cstheme="majorBidi"/>
          <w:b/>
          <w:bCs/>
          <w:sz w:val="24"/>
          <w:szCs w:val="24"/>
          <w:lang w:val="en-US"/>
        </w:rPr>
      </w:pPr>
    </w:p>
    <w:p w14:paraId="5ACB8C87" w14:textId="79A1D936" w:rsidR="00650A9B" w:rsidRPr="00EE0813" w:rsidRDefault="00E827D3" w:rsidP="00785B67">
      <w:pPr>
        <w:autoSpaceDE w:val="0"/>
        <w:autoSpaceDN w:val="0"/>
        <w:adjustRightInd w:val="0"/>
        <w:spacing w:line="480" w:lineRule="auto"/>
        <w:rPr>
          <w:rFonts w:asciiTheme="majorBidi" w:hAnsiTheme="majorBidi" w:cstheme="majorBidi"/>
          <w:b/>
          <w:bCs/>
          <w:sz w:val="24"/>
          <w:szCs w:val="24"/>
          <w:lang w:val="en-US"/>
        </w:rPr>
      </w:pPr>
      <w:r w:rsidRPr="00EE0813">
        <w:rPr>
          <w:rFonts w:asciiTheme="majorBidi" w:hAnsiTheme="majorBidi" w:cstheme="majorBidi"/>
          <w:b/>
          <w:bCs/>
          <w:sz w:val="24"/>
          <w:szCs w:val="24"/>
          <w:lang w:val="en-US"/>
        </w:rPr>
        <w:t>List of abbreviation</w:t>
      </w:r>
    </w:p>
    <w:tbl>
      <w:tblPr>
        <w:tblStyle w:val="Grigliatabella"/>
        <w:tblW w:w="0" w:type="auto"/>
        <w:tblLook w:val="04A0" w:firstRow="1" w:lastRow="0" w:firstColumn="1" w:lastColumn="0" w:noHBand="0" w:noVBand="1"/>
      </w:tblPr>
      <w:tblGrid>
        <w:gridCol w:w="4814"/>
        <w:gridCol w:w="4814"/>
      </w:tblGrid>
      <w:tr w:rsidR="001D51EA" w:rsidRPr="003F000B" w14:paraId="2D5DD646" w14:textId="77777777" w:rsidTr="005E7B52">
        <w:tc>
          <w:tcPr>
            <w:tcW w:w="4814" w:type="dxa"/>
          </w:tcPr>
          <w:p w14:paraId="4DDAF3A7" w14:textId="77777777" w:rsidR="001D51EA" w:rsidRPr="003F000B" w:rsidRDefault="00E827D3" w:rsidP="00785B67">
            <w:pPr>
              <w:autoSpaceDE w:val="0"/>
              <w:autoSpaceDN w:val="0"/>
              <w:adjustRightInd w:val="0"/>
              <w:spacing w:line="480" w:lineRule="auto"/>
              <w:rPr>
                <w:rFonts w:asciiTheme="majorBidi" w:hAnsiTheme="majorBidi" w:cstheme="majorBidi"/>
                <w:sz w:val="24"/>
                <w:szCs w:val="24"/>
                <w:lang w:val="en-US"/>
              </w:rPr>
            </w:pPr>
            <w:r>
              <w:rPr>
                <w:rFonts w:asciiTheme="majorBidi" w:hAnsiTheme="majorBidi" w:cstheme="majorBidi"/>
                <w:sz w:val="24"/>
                <w:szCs w:val="24"/>
                <w:lang w:val="en-US"/>
              </w:rPr>
              <w:t>AOM</w:t>
            </w:r>
          </w:p>
        </w:tc>
        <w:tc>
          <w:tcPr>
            <w:tcW w:w="4814" w:type="dxa"/>
          </w:tcPr>
          <w:p w14:paraId="63C23AFD" w14:textId="77777777" w:rsidR="001D51EA" w:rsidRPr="003F000B" w:rsidRDefault="00E827D3" w:rsidP="00785B67">
            <w:pPr>
              <w:autoSpaceDE w:val="0"/>
              <w:autoSpaceDN w:val="0"/>
              <w:adjustRightInd w:val="0"/>
              <w:spacing w:line="480" w:lineRule="auto"/>
              <w:rPr>
                <w:rFonts w:asciiTheme="majorBidi" w:hAnsiTheme="majorBidi" w:cstheme="majorBidi"/>
                <w:sz w:val="24"/>
                <w:szCs w:val="24"/>
                <w:lang w:val="en-US"/>
              </w:rPr>
            </w:pPr>
            <w:r>
              <w:rPr>
                <w:rFonts w:asciiTheme="majorBidi" w:hAnsiTheme="majorBidi" w:cstheme="majorBidi"/>
                <w:sz w:val="24"/>
                <w:szCs w:val="24"/>
                <w:lang w:val="en-US"/>
              </w:rPr>
              <w:t>Acute Otitis Media</w:t>
            </w:r>
          </w:p>
        </w:tc>
      </w:tr>
      <w:tr w:rsidR="00FC6434" w:rsidRPr="003F000B" w14:paraId="4C5699C5" w14:textId="77777777" w:rsidTr="005E7B52">
        <w:tc>
          <w:tcPr>
            <w:tcW w:w="4814" w:type="dxa"/>
          </w:tcPr>
          <w:p w14:paraId="03F21785" w14:textId="03DAE3FE" w:rsidR="00FC6434" w:rsidRDefault="00FC6434" w:rsidP="00785B67">
            <w:pPr>
              <w:autoSpaceDE w:val="0"/>
              <w:autoSpaceDN w:val="0"/>
              <w:adjustRightInd w:val="0"/>
              <w:spacing w:line="480" w:lineRule="auto"/>
              <w:rPr>
                <w:rFonts w:asciiTheme="majorBidi" w:hAnsiTheme="majorBidi" w:cstheme="majorBidi"/>
                <w:sz w:val="24"/>
                <w:szCs w:val="24"/>
                <w:lang w:val="en-US"/>
              </w:rPr>
            </w:pPr>
            <w:r>
              <w:rPr>
                <w:rFonts w:asciiTheme="majorBidi" w:hAnsiTheme="majorBidi" w:cstheme="majorBidi"/>
                <w:sz w:val="24"/>
                <w:szCs w:val="24"/>
                <w:lang w:val="en-US"/>
              </w:rPr>
              <w:t>AS</w:t>
            </w:r>
          </w:p>
        </w:tc>
        <w:tc>
          <w:tcPr>
            <w:tcW w:w="4814" w:type="dxa"/>
          </w:tcPr>
          <w:p w14:paraId="797D05DB" w14:textId="1C294398" w:rsidR="00FC6434" w:rsidRDefault="00FC6434" w:rsidP="00785B67">
            <w:pPr>
              <w:autoSpaceDE w:val="0"/>
              <w:autoSpaceDN w:val="0"/>
              <w:adjustRightInd w:val="0"/>
              <w:spacing w:line="480" w:lineRule="auto"/>
              <w:rPr>
                <w:rFonts w:asciiTheme="majorBidi" w:hAnsiTheme="majorBidi" w:cstheme="majorBidi"/>
                <w:sz w:val="24"/>
                <w:szCs w:val="24"/>
                <w:lang w:val="en-US"/>
              </w:rPr>
            </w:pPr>
            <w:r>
              <w:rPr>
                <w:rFonts w:asciiTheme="majorBidi" w:hAnsiTheme="majorBidi" w:cstheme="majorBidi"/>
                <w:sz w:val="24"/>
                <w:szCs w:val="24"/>
                <w:lang w:val="en-US"/>
              </w:rPr>
              <w:t>Antibiotic Stewardship</w:t>
            </w:r>
          </w:p>
        </w:tc>
      </w:tr>
      <w:tr w:rsidR="00D65C7B" w:rsidRPr="003F000B" w14:paraId="5ACE421D" w14:textId="77777777" w:rsidTr="005E7B52">
        <w:tc>
          <w:tcPr>
            <w:tcW w:w="4814" w:type="dxa"/>
          </w:tcPr>
          <w:p w14:paraId="6ED66FC2" w14:textId="70B394F7" w:rsidR="00D65C7B" w:rsidRDefault="00D65C7B" w:rsidP="00785B67">
            <w:pPr>
              <w:autoSpaceDE w:val="0"/>
              <w:autoSpaceDN w:val="0"/>
              <w:adjustRightInd w:val="0"/>
              <w:spacing w:line="480" w:lineRule="auto"/>
              <w:rPr>
                <w:rFonts w:asciiTheme="majorBidi" w:hAnsiTheme="majorBidi" w:cstheme="majorBidi"/>
                <w:sz w:val="24"/>
                <w:szCs w:val="24"/>
                <w:lang w:val="en-US"/>
              </w:rPr>
            </w:pPr>
            <w:r>
              <w:rPr>
                <w:rFonts w:asciiTheme="majorBidi" w:hAnsiTheme="majorBidi" w:cstheme="majorBidi"/>
                <w:sz w:val="24"/>
                <w:szCs w:val="24"/>
                <w:lang w:val="en-US"/>
              </w:rPr>
              <w:t>CP</w:t>
            </w:r>
          </w:p>
        </w:tc>
        <w:tc>
          <w:tcPr>
            <w:tcW w:w="4814" w:type="dxa"/>
          </w:tcPr>
          <w:p w14:paraId="338A46E3" w14:textId="24E1D6B1" w:rsidR="00D65C7B" w:rsidRDefault="00D65C7B" w:rsidP="00785B67">
            <w:pPr>
              <w:autoSpaceDE w:val="0"/>
              <w:autoSpaceDN w:val="0"/>
              <w:adjustRightInd w:val="0"/>
              <w:spacing w:line="480" w:lineRule="auto"/>
              <w:rPr>
                <w:rFonts w:asciiTheme="majorBidi" w:hAnsiTheme="majorBidi" w:cstheme="majorBidi"/>
                <w:sz w:val="24"/>
                <w:szCs w:val="24"/>
                <w:lang w:val="en-US"/>
              </w:rPr>
            </w:pPr>
            <w:r>
              <w:rPr>
                <w:rFonts w:asciiTheme="majorBidi" w:hAnsiTheme="majorBidi" w:cstheme="majorBidi"/>
                <w:sz w:val="24"/>
                <w:szCs w:val="24"/>
                <w:lang w:val="en-US"/>
              </w:rPr>
              <w:t>Clinical Pathways</w:t>
            </w:r>
          </w:p>
        </w:tc>
      </w:tr>
      <w:tr w:rsidR="00FB3C25" w:rsidRPr="003F000B" w14:paraId="65F3CD1C" w14:textId="77777777" w:rsidTr="005E7B52">
        <w:tc>
          <w:tcPr>
            <w:tcW w:w="4814" w:type="dxa"/>
          </w:tcPr>
          <w:p w14:paraId="413D9EC7" w14:textId="1F895588" w:rsidR="00FB3C25" w:rsidRDefault="00FB3C25" w:rsidP="00785B67">
            <w:pPr>
              <w:autoSpaceDE w:val="0"/>
              <w:autoSpaceDN w:val="0"/>
              <w:adjustRightInd w:val="0"/>
              <w:spacing w:line="480" w:lineRule="auto"/>
              <w:rPr>
                <w:rFonts w:asciiTheme="majorBidi" w:hAnsiTheme="majorBidi" w:cstheme="majorBidi"/>
                <w:sz w:val="24"/>
                <w:szCs w:val="24"/>
                <w:lang w:val="en-US"/>
              </w:rPr>
            </w:pPr>
            <w:r>
              <w:rPr>
                <w:rFonts w:asciiTheme="majorBidi" w:hAnsiTheme="majorBidi" w:cstheme="majorBidi"/>
                <w:sz w:val="24"/>
                <w:szCs w:val="24"/>
                <w:lang w:val="en-US"/>
              </w:rPr>
              <w:t>ENT</w:t>
            </w:r>
          </w:p>
        </w:tc>
        <w:tc>
          <w:tcPr>
            <w:tcW w:w="4814" w:type="dxa"/>
          </w:tcPr>
          <w:p w14:paraId="74010398" w14:textId="219EEBD2" w:rsidR="00FB3C25" w:rsidRDefault="00FB3C25" w:rsidP="00785B67">
            <w:pPr>
              <w:autoSpaceDE w:val="0"/>
              <w:autoSpaceDN w:val="0"/>
              <w:adjustRightInd w:val="0"/>
              <w:spacing w:line="480" w:lineRule="auto"/>
              <w:rPr>
                <w:rFonts w:asciiTheme="majorBidi" w:hAnsiTheme="majorBidi" w:cstheme="majorBidi"/>
                <w:sz w:val="24"/>
                <w:szCs w:val="24"/>
                <w:lang w:val="en-US"/>
              </w:rPr>
            </w:pPr>
            <w:r>
              <w:rPr>
                <w:rFonts w:asciiTheme="majorBidi" w:hAnsiTheme="majorBidi" w:cstheme="majorBidi"/>
                <w:sz w:val="24"/>
                <w:szCs w:val="24"/>
                <w:lang w:val="en-US"/>
              </w:rPr>
              <w:t>Ear Nose and Throat</w:t>
            </w:r>
          </w:p>
        </w:tc>
      </w:tr>
      <w:tr w:rsidR="001D51EA" w:rsidRPr="00183963" w14:paraId="304092F8" w14:textId="77777777" w:rsidTr="005E7B52">
        <w:tc>
          <w:tcPr>
            <w:tcW w:w="4814" w:type="dxa"/>
          </w:tcPr>
          <w:p w14:paraId="3155F41B" w14:textId="14B0FB68" w:rsidR="001D51EA" w:rsidRPr="00085308" w:rsidRDefault="00AB623F" w:rsidP="00785B67">
            <w:pPr>
              <w:autoSpaceDE w:val="0"/>
              <w:autoSpaceDN w:val="0"/>
              <w:adjustRightInd w:val="0"/>
              <w:spacing w:line="480" w:lineRule="auto"/>
              <w:rPr>
                <w:rFonts w:asciiTheme="majorBidi" w:hAnsiTheme="majorBidi" w:cstheme="majorBidi"/>
                <w:sz w:val="24"/>
                <w:szCs w:val="24"/>
                <w:lang w:val="en-US"/>
              </w:rPr>
            </w:pPr>
            <w:r w:rsidRPr="00C91C78">
              <w:rPr>
                <w:rFonts w:asciiTheme="majorBidi" w:hAnsiTheme="majorBidi" w:cstheme="majorBidi"/>
                <w:sz w:val="24"/>
                <w:szCs w:val="24"/>
                <w:lang w:val="en-US"/>
              </w:rPr>
              <w:t>GABHS</w:t>
            </w:r>
          </w:p>
        </w:tc>
        <w:tc>
          <w:tcPr>
            <w:tcW w:w="4814" w:type="dxa"/>
          </w:tcPr>
          <w:p w14:paraId="49828BF8" w14:textId="77777777" w:rsidR="001D51EA" w:rsidRPr="00AC3AF1" w:rsidRDefault="00E827D3" w:rsidP="00785B67">
            <w:pPr>
              <w:autoSpaceDE w:val="0"/>
              <w:autoSpaceDN w:val="0"/>
              <w:adjustRightInd w:val="0"/>
              <w:spacing w:line="480" w:lineRule="auto"/>
              <w:rPr>
                <w:rFonts w:asciiTheme="majorBidi" w:hAnsiTheme="majorBidi" w:cstheme="majorBidi"/>
                <w:i/>
                <w:sz w:val="24"/>
                <w:szCs w:val="24"/>
                <w:lang w:val="en-US"/>
              </w:rPr>
            </w:pPr>
            <w:r w:rsidRPr="00AC3AF1">
              <w:rPr>
                <w:rFonts w:asciiTheme="majorBidi" w:hAnsiTheme="majorBidi" w:cstheme="majorBidi"/>
                <w:i/>
                <w:sz w:val="24"/>
                <w:szCs w:val="24"/>
                <w:lang w:val="en-US"/>
              </w:rPr>
              <w:t xml:space="preserve">Group A β-hemolytic streptococcus </w:t>
            </w:r>
          </w:p>
        </w:tc>
      </w:tr>
      <w:tr w:rsidR="001D51EA" w:rsidRPr="00183963" w14:paraId="0E828DAA" w14:textId="77777777" w:rsidTr="005E7B52">
        <w:tc>
          <w:tcPr>
            <w:tcW w:w="4814" w:type="dxa"/>
          </w:tcPr>
          <w:p w14:paraId="385300D2" w14:textId="77777777" w:rsidR="001D51EA" w:rsidRPr="00085308" w:rsidRDefault="001D51EA" w:rsidP="00785B67">
            <w:pPr>
              <w:autoSpaceDE w:val="0"/>
              <w:autoSpaceDN w:val="0"/>
              <w:adjustRightInd w:val="0"/>
              <w:spacing w:line="480" w:lineRule="auto"/>
              <w:rPr>
                <w:rFonts w:asciiTheme="majorBidi" w:hAnsiTheme="majorBidi" w:cstheme="majorBidi"/>
                <w:sz w:val="24"/>
                <w:szCs w:val="24"/>
                <w:lang w:val="en-US"/>
              </w:rPr>
            </w:pPr>
            <w:r w:rsidRPr="00085308">
              <w:rPr>
                <w:rFonts w:asciiTheme="majorBidi" w:hAnsiTheme="majorBidi" w:cstheme="majorBidi"/>
                <w:sz w:val="24"/>
                <w:szCs w:val="24"/>
                <w:lang w:val="en-US"/>
              </w:rPr>
              <w:t>ICD-9</w:t>
            </w:r>
          </w:p>
        </w:tc>
        <w:tc>
          <w:tcPr>
            <w:tcW w:w="4814" w:type="dxa"/>
          </w:tcPr>
          <w:p w14:paraId="63535220" w14:textId="77777777" w:rsidR="001D51EA" w:rsidRPr="003F000B" w:rsidRDefault="00E827D3" w:rsidP="00785B67">
            <w:pPr>
              <w:autoSpaceDE w:val="0"/>
              <w:autoSpaceDN w:val="0"/>
              <w:adjustRightInd w:val="0"/>
              <w:spacing w:line="480" w:lineRule="auto"/>
              <w:rPr>
                <w:rFonts w:asciiTheme="majorBidi" w:hAnsiTheme="majorBidi" w:cstheme="majorBidi"/>
                <w:sz w:val="24"/>
                <w:szCs w:val="24"/>
                <w:lang w:val="en-US"/>
              </w:rPr>
            </w:pPr>
            <w:r>
              <w:rPr>
                <w:rFonts w:asciiTheme="majorBidi" w:hAnsiTheme="majorBidi" w:cstheme="majorBidi"/>
                <w:sz w:val="24"/>
                <w:szCs w:val="24"/>
                <w:lang w:val="en-US"/>
              </w:rPr>
              <w:t>9</w:t>
            </w:r>
            <w:r>
              <w:rPr>
                <w:rFonts w:asciiTheme="majorBidi" w:hAnsiTheme="majorBidi" w:cstheme="majorBidi"/>
                <w:sz w:val="24"/>
                <w:szCs w:val="24"/>
                <w:vertAlign w:val="superscript"/>
                <w:lang w:val="en-US"/>
              </w:rPr>
              <w:t>th</w:t>
            </w:r>
            <w:r>
              <w:rPr>
                <w:rFonts w:asciiTheme="majorBidi" w:hAnsiTheme="majorBidi" w:cstheme="majorBidi"/>
                <w:sz w:val="24"/>
                <w:szCs w:val="24"/>
                <w:lang w:val="en-US"/>
              </w:rPr>
              <w:t xml:space="preserve"> International Statistical Classification of Diseases and Related Health Problems system</w:t>
            </w:r>
          </w:p>
        </w:tc>
      </w:tr>
      <w:tr w:rsidR="001D51EA" w:rsidRPr="003F000B" w14:paraId="2A05A2A4" w14:textId="77777777" w:rsidTr="005E7B52">
        <w:tc>
          <w:tcPr>
            <w:tcW w:w="4814" w:type="dxa"/>
          </w:tcPr>
          <w:p w14:paraId="418165C9" w14:textId="77777777" w:rsidR="001D51EA" w:rsidRPr="00085308" w:rsidRDefault="001D51EA" w:rsidP="00785B67">
            <w:pPr>
              <w:autoSpaceDE w:val="0"/>
              <w:autoSpaceDN w:val="0"/>
              <w:adjustRightInd w:val="0"/>
              <w:spacing w:line="480" w:lineRule="auto"/>
              <w:rPr>
                <w:rFonts w:asciiTheme="majorBidi" w:hAnsiTheme="majorBidi" w:cstheme="majorBidi"/>
                <w:sz w:val="24"/>
                <w:szCs w:val="24"/>
                <w:lang w:val="en-US"/>
              </w:rPr>
            </w:pPr>
            <w:r w:rsidRPr="00085308">
              <w:rPr>
                <w:rFonts w:asciiTheme="majorBidi" w:hAnsiTheme="majorBidi" w:cstheme="majorBidi"/>
                <w:sz w:val="24"/>
                <w:szCs w:val="24"/>
                <w:lang w:val="en-US"/>
              </w:rPr>
              <w:t>IQ</w:t>
            </w:r>
          </w:p>
        </w:tc>
        <w:tc>
          <w:tcPr>
            <w:tcW w:w="4814" w:type="dxa"/>
          </w:tcPr>
          <w:p w14:paraId="1C2A9E3F" w14:textId="77777777" w:rsidR="001D51EA" w:rsidRPr="003F000B" w:rsidRDefault="00E827D3" w:rsidP="00785B67">
            <w:pPr>
              <w:autoSpaceDE w:val="0"/>
              <w:autoSpaceDN w:val="0"/>
              <w:adjustRightInd w:val="0"/>
              <w:spacing w:line="480" w:lineRule="auto"/>
              <w:rPr>
                <w:rFonts w:asciiTheme="majorBidi" w:hAnsiTheme="majorBidi" w:cstheme="majorBidi"/>
                <w:sz w:val="24"/>
                <w:szCs w:val="24"/>
                <w:lang w:val="en-US"/>
              </w:rPr>
            </w:pPr>
            <w:r>
              <w:rPr>
                <w:rFonts w:asciiTheme="majorBidi" w:hAnsiTheme="majorBidi" w:cstheme="majorBidi"/>
                <w:sz w:val="24"/>
                <w:szCs w:val="24"/>
                <w:lang w:val="en-US"/>
              </w:rPr>
              <w:t>Inter-Quartile</w:t>
            </w:r>
          </w:p>
        </w:tc>
      </w:tr>
      <w:tr w:rsidR="00AB623F" w:rsidRPr="003F000B" w14:paraId="0F9E191E" w14:textId="77777777" w:rsidTr="005E7B52">
        <w:tc>
          <w:tcPr>
            <w:tcW w:w="4814" w:type="dxa"/>
          </w:tcPr>
          <w:p w14:paraId="353D398E" w14:textId="77777777" w:rsidR="00AB623F" w:rsidRPr="00085308" w:rsidRDefault="00AB623F" w:rsidP="00785B67">
            <w:pPr>
              <w:autoSpaceDE w:val="0"/>
              <w:autoSpaceDN w:val="0"/>
              <w:adjustRightInd w:val="0"/>
              <w:spacing w:line="480" w:lineRule="auto"/>
              <w:rPr>
                <w:rFonts w:asciiTheme="majorBidi" w:hAnsiTheme="majorBidi" w:cstheme="majorBidi"/>
                <w:sz w:val="24"/>
                <w:szCs w:val="24"/>
                <w:lang w:val="en-US"/>
              </w:rPr>
            </w:pPr>
            <w:r>
              <w:rPr>
                <w:rFonts w:asciiTheme="majorBidi" w:hAnsiTheme="majorBidi" w:cstheme="majorBidi"/>
                <w:sz w:val="24"/>
                <w:szCs w:val="24"/>
                <w:lang w:val="en-US"/>
              </w:rPr>
              <w:lastRenderedPageBreak/>
              <w:t>FIMP</w:t>
            </w:r>
          </w:p>
        </w:tc>
        <w:tc>
          <w:tcPr>
            <w:tcW w:w="4814" w:type="dxa"/>
          </w:tcPr>
          <w:p w14:paraId="08D5DD79" w14:textId="77777777" w:rsidR="00AB623F" w:rsidRDefault="00AB623F" w:rsidP="00785B67">
            <w:pPr>
              <w:autoSpaceDE w:val="0"/>
              <w:autoSpaceDN w:val="0"/>
              <w:adjustRightInd w:val="0"/>
              <w:spacing w:line="480" w:lineRule="auto"/>
              <w:rPr>
                <w:rFonts w:asciiTheme="majorBidi" w:hAnsiTheme="majorBidi" w:cstheme="majorBidi"/>
                <w:sz w:val="24"/>
                <w:szCs w:val="24"/>
                <w:lang w:val="en-US"/>
              </w:rPr>
            </w:pPr>
            <w:r>
              <w:rPr>
                <w:rFonts w:asciiTheme="majorBidi" w:hAnsiTheme="majorBidi" w:cstheme="majorBidi"/>
                <w:sz w:val="24"/>
                <w:szCs w:val="24"/>
                <w:lang w:val="en-US"/>
              </w:rPr>
              <w:t>Federazione Italiana Medici Pediatri</w:t>
            </w:r>
          </w:p>
        </w:tc>
      </w:tr>
      <w:tr w:rsidR="001D51EA" w:rsidRPr="003F000B" w14:paraId="0B5D4D60" w14:textId="77777777" w:rsidTr="005E7B52">
        <w:tc>
          <w:tcPr>
            <w:tcW w:w="4814" w:type="dxa"/>
          </w:tcPr>
          <w:p w14:paraId="3F36432E" w14:textId="77777777" w:rsidR="001D51EA" w:rsidRPr="00085308" w:rsidRDefault="001D51EA" w:rsidP="00785B67">
            <w:pPr>
              <w:autoSpaceDE w:val="0"/>
              <w:autoSpaceDN w:val="0"/>
              <w:adjustRightInd w:val="0"/>
              <w:spacing w:line="480" w:lineRule="auto"/>
              <w:rPr>
                <w:rFonts w:asciiTheme="majorBidi" w:hAnsiTheme="majorBidi" w:cstheme="majorBidi"/>
                <w:sz w:val="24"/>
                <w:szCs w:val="24"/>
                <w:lang w:val="en-US"/>
              </w:rPr>
            </w:pPr>
            <w:r w:rsidRPr="00085308">
              <w:rPr>
                <w:rFonts w:asciiTheme="majorBidi" w:hAnsiTheme="majorBidi" w:cstheme="majorBidi"/>
                <w:sz w:val="24"/>
                <w:szCs w:val="24"/>
                <w:lang w:val="en-US"/>
              </w:rPr>
              <w:t>FP</w:t>
            </w:r>
          </w:p>
        </w:tc>
        <w:tc>
          <w:tcPr>
            <w:tcW w:w="4814" w:type="dxa"/>
          </w:tcPr>
          <w:p w14:paraId="1FBC06CB" w14:textId="77777777" w:rsidR="001D51EA" w:rsidRPr="003F000B" w:rsidRDefault="00E827D3" w:rsidP="00785B67">
            <w:pPr>
              <w:autoSpaceDE w:val="0"/>
              <w:autoSpaceDN w:val="0"/>
              <w:adjustRightInd w:val="0"/>
              <w:spacing w:line="480" w:lineRule="auto"/>
              <w:rPr>
                <w:rFonts w:asciiTheme="majorBidi" w:hAnsiTheme="majorBidi" w:cstheme="majorBidi"/>
                <w:sz w:val="24"/>
                <w:szCs w:val="24"/>
                <w:lang w:val="en-US"/>
              </w:rPr>
            </w:pPr>
            <w:r>
              <w:rPr>
                <w:rFonts w:asciiTheme="majorBidi" w:hAnsiTheme="majorBidi" w:cstheme="majorBidi"/>
                <w:sz w:val="24"/>
                <w:szCs w:val="24"/>
                <w:lang w:val="en-US"/>
              </w:rPr>
              <w:t>Family Pediatrician</w:t>
            </w:r>
          </w:p>
        </w:tc>
      </w:tr>
      <w:tr w:rsidR="001D51EA" w:rsidRPr="003F000B" w14:paraId="4BE7E61E" w14:textId="77777777" w:rsidTr="005E7B52">
        <w:tc>
          <w:tcPr>
            <w:tcW w:w="4814" w:type="dxa"/>
          </w:tcPr>
          <w:p w14:paraId="156E1520" w14:textId="77777777" w:rsidR="001D51EA" w:rsidRPr="00085308" w:rsidRDefault="002C5766" w:rsidP="00785B67">
            <w:pPr>
              <w:autoSpaceDE w:val="0"/>
              <w:autoSpaceDN w:val="0"/>
              <w:adjustRightInd w:val="0"/>
              <w:spacing w:line="480" w:lineRule="auto"/>
              <w:rPr>
                <w:rFonts w:asciiTheme="majorBidi" w:hAnsiTheme="majorBidi" w:cstheme="majorBidi"/>
                <w:sz w:val="24"/>
                <w:szCs w:val="24"/>
                <w:lang w:val="en-US"/>
              </w:rPr>
            </w:pPr>
            <w:r>
              <w:rPr>
                <w:rFonts w:asciiTheme="majorBidi" w:hAnsiTheme="majorBidi" w:cstheme="majorBidi"/>
                <w:sz w:val="24"/>
                <w:szCs w:val="24"/>
                <w:lang w:val="en-US"/>
              </w:rPr>
              <w:t>CV-Amoxicillin</w:t>
            </w:r>
          </w:p>
        </w:tc>
        <w:tc>
          <w:tcPr>
            <w:tcW w:w="4814" w:type="dxa"/>
          </w:tcPr>
          <w:p w14:paraId="3B2D1769" w14:textId="77777777" w:rsidR="001D51EA" w:rsidRPr="003F000B" w:rsidRDefault="00E827D3" w:rsidP="00785B67">
            <w:pPr>
              <w:autoSpaceDE w:val="0"/>
              <w:autoSpaceDN w:val="0"/>
              <w:adjustRightInd w:val="0"/>
              <w:spacing w:line="480" w:lineRule="auto"/>
              <w:rPr>
                <w:rFonts w:asciiTheme="majorBidi" w:hAnsiTheme="majorBidi" w:cstheme="majorBidi"/>
                <w:sz w:val="24"/>
                <w:szCs w:val="24"/>
                <w:lang w:val="en-US"/>
              </w:rPr>
            </w:pPr>
            <w:r>
              <w:rPr>
                <w:rFonts w:asciiTheme="majorBidi" w:hAnsiTheme="majorBidi" w:cstheme="majorBidi"/>
                <w:sz w:val="24"/>
                <w:szCs w:val="24"/>
                <w:lang w:val="en-US"/>
              </w:rPr>
              <w:t>Amoxicillin and Clavulanic Acid</w:t>
            </w:r>
          </w:p>
        </w:tc>
      </w:tr>
      <w:tr w:rsidR="00701DB0" w:rsidRPr="003F000B" w14:paraId="17746320" w14:textId="77777777" w:rsidTr="005E7B52">
        <w:tc>
          <w:tcPr>
            <w:tcW w:w="4814" w:type="dxa"/>
          </w:tcPr>
          <w:p w14:paraId="1A73F7F9" w14:textId="77777777" w:rsidR="00701DB0" w:rsidRPr="00085308" w:rsidRDefault="002F242B" w:rsidP="00785B67">
            <w:pPr>
              <w:autoSpaceDE w:val="0"/>
              <w:autoSpaceDN w:val="0"/>
              <w:adjustRightInd w:val="0"/>
              <w:spacing w:line="480" w:lineRule="auto"/>
              <w:rPr>
                <w:rFonts w:asciiTheme="majorBidi" w:hAnsiTheme="majorBidi" w:cstheme="majorBidi"/>
                <w:sz w:val="24"/>
                <w:szCs w:val="24"/>
                <w:lang w:val="en-US"/>
              </w:rPr>
            </w:pPr>
            <w:r>
              <w:rPr>
                <w:rFonts w:asciiTheme="majorBidi" w:hAnsiTheme="majorBidi" w:cstheme="majorBidi"/>
                <w:sz w:val="24"/>
                <w:szCs w:val="24"/>
                <w:lang w:val="en-US"/>
              </w:rPr>
              <w:t>SIP</w:t>
            </w:r>
          </w:p>
        </w:tc>
        <w:tc>
          <w:tcPr>
            <w:tcW w:w="4814" w:type="dxa"/>
          </w:tcPr>
          <w:p w14:paraId="6DFCD496" w14:textId="77777777" w:rsidR="00701DB0" w:rsidRPr="003F000B" w:rsidRDefault="002F242B" w:rsidP="00785B67">
            <w:pPr>
              <w:autoSpaceDE w:val="0"/>
              <w:autoSpaceDN w:val="0"/>
              <w:adjustRightInd w:val="0"/>
              <w:spacing w:line="480" w:lineRule="auto"/>
              <w:rPr>
                <w:rFonts w:asciiTheme="majorBidi" w:hAnsiTheme="majorBidi" w:cstheme="majorBidi"/>
                <w:sz w:val="24"/>
                <w:szCs w:val="24"/>
                <w:lang w:val="en-US"/>
              </w:rPr>
            </w:pPr>
            <w:r>
              <w:rPr>
                <w:rFonts w:asciiTheme="majorBidi" w:hAnsiTheme="majorBidi" w:cstheme="majorBidi"/>
                <w:sz w:val="24"/>
                <w:szCs w:val="24"/>
                <w:lang w:val="en-US"/>
              </w:rPr>
              <w:t>Società Italiana di Pediatria</w:t>
            </w:r>
          </w:p>
        </w:tc>
      </w:tr>
    </w:tbl>
    <w:p w14:paraId="16869F02" w14:textId="77777777" w:rsidR="00E13A08" w:rsidRDefault="00E13A08" w:rsidP="00785B67">
      <w:pPr>
        <w:autoSpaceDE w:val="0"/>
        <w:autoSpaceDN w:val="0"/>
        <w:adjustRightInd w:val="0"/>
        <w:spacing w:line="480" w:lineRule="auto"/>
        <w:rPr>
          <w:rFonts w:asciiTheme="majorBidi" w:hAnsiTheme="majorBidi" w:cstheme="majorBidi"/>
          <w:sz w:val="24"/>
          <w:szCs w:val="24"/>
          <w:lang w:val="en-US"/>
        </w:rPr>
      </w:pPr>
    </w:p>
    <w:p w14:paraId="670B7400" w14:textId="306035B5" w:rsidR="00650A9B" w:rsidRPr="00EE0813" w:rsidRDefault="00E13A08" w:rsidP="00785B67">
      <w:pPr>
        <w:autoSpaceDE w:val="0"/>
        <w:autoSpaceDN w:val="0"/>
        <w:adjustRightInd w:val="0"/>
        <w:spacing w:line="480" w:lineRule="auto"/>
        <w:rPr>
          <w:rFonts w:asciiTheme="majorBidi" w:hAnsiTheme="majorBidi" w:cstheme="majorBidi"/>
          <w:b/>
          <w:bCs/>
          <w:sz w:val="24"/>
          <w:szCs w:val="24"/>
          <w:lang w:val="en-US"/>
        </w:rPr>
      </w:pPr>
      <w:r w:rsidRPr="00EE0813">
        <w:rPr>
          <w:rFonts w:asciiTheme="majorBidi" w:hAnsiTheme="majorBidi" w:cstheme="majorBidi"/>
          <w:b/>
          <w:bCs/>
          <w:sz w:val="24"/>
          <w:szCs w:val="24"/>
          <w:lang w:val="en-US"/>
        </w:rPr>
        <w:t>Declarations</w:t>
      </w:r>
    </w:p>
    <w:p w14:paraId="75F92DA1" w14:textId="272EA41B" w:rsidR="00E13A08" w:rsidRPr="00EE0813" w:rsidRDefault="00523179" w:rsidP="00785B67">
      <w:pPr>
        <w:autoSpaceDE w:val="0"/>
        <w:autoSpaceDN w:val="0"/>
        <w:adjustRightInd w:val="0"/>
        <w:spacing w:line="480" w:lineRule="auto"/>
        <w:rPr>
          <w:rFonts w:asciiTheme="majorBidi" w:hAnsiTheme="majorBidi" w:cstheme="majorBidi"/>
          <w:b/>
          <w:bCs/>
          <w:sz w:val="24"/>
          <w:szCs w:val="24"/>
          <w:lang w:val="en-US"/>
        </w:rPr>
      </w:pPr>
      <w:r w:rsidRPr="00EE0813">
        <w:rPr>
          <w:rFonts w:asciiTheme="majorBidi" w:hAnsiTheme="majorBidi" w:cstheme="majorBidi"/>
          <w:b/>
          <w:bCs/>
          <w:sz w:val="24"/>
          <w:szCs w:val="24"/>
          <w:lang w:val="en-US"/>
        </w:rPr>
        <w:t>Ethics approval and consent to participate</w:t>
      </w:r>
    </w:p>
    <w:p w14:paraId="581DE0E3" w14:textId="77777777" w:rsidR="00E13A08" w:rsidRDefault="00E13A08" w:rsidP="00785B67">
      <w:pPr>
        <w:autoSpaceDE w:val="0"/>
        <w:autoSpaceDN w:val="0"/>
        <w:adjustRightInd w:val="0"/>
        <w:spacing w:line="480" w:lineRule="auto"/>
        <w:jc w:val="both"/>
        <w:rPr>
          <w:rFonts w:asciiTheme="majorBidi" w:hAnsiTheme="majorBidi" w:cstheme="majorBidi"/>
          <w:sz w:val="24"/>
          <w:szCs w:val="24"/>
          <w:u w:val="single"/>
          <w:lang w:val="en-US"/>
        </w:rPr>
      </w:pPr>
      <w:r>
        <w:rPr>
          <w:rFonts w:asciiTheme="majorBidi" w:hAnsiTheme="majorBidi" w:cstheme="majorBidi"/>
          <w:sz w:val="24"/>
          <w:szCs w:val="24"/>
          <w:lang w:val="en-US"/>
        </w:rPr>
        <w:t>The study and the access to the database were approved by the Internal Scientific Committee.</w:t>
      </w:r>
    </w:p>
    <w:p w14:paraId="236AED49" w14:textId="52676808" w:rsidR="00E13A08" w:rsidRPr="00EE0813" w:rsidRDefault="00E10FE2" w:rsidP="00785B67">
      <w:pPr>
        <w:autoSpaceDE w:val="0"/>
        <w:autoSpaceDN w:val="0"/>
        <w:adjustRightInd w:val="0"/>
        <w:spacing w:line="480" w:lineRule="auto"/>
        <w:rPr>
          <w:rFonts w:asciiTheme="majorBidi" w:hAnsiTheme="majorBidi" w:cstheme="majorBidi"/>
          <w:b/>
          <w:bCs/>
          <w:sz w:val="24"/>
          <w:szCs w:val="24"/>
          <w:lang w:val="en-US"/>
        </w:rPr>
      </w:pPr>
      <w:r w:rsidRPr="00EE0813">
        <w:rPr>
          <w:rFonts w:asciiTheme="majorBidi" w:hAnsiTheme="majorBidi" w:cstheme="majorBidi"/>
          <w:b/>
          <w:bCs/>
          <w:sz w:val="24"/>
          <w:szCs w:val="24"/>
          <w:lang w:val="en-US"/>
        </w:rPr>
        <w:t>Consent for publication</w:t>
      </w:r>
    </w:p>
    <w:p w14:paraId="1FBAFC45" w14:textId="4E6B8A65" w:rsidR="0096018D" w:rsidRPr="00085308" w:rsidRDefault="005656A2" w:rsidP="00785B67">
      <w:pPr>
        <w:autoSpaceDE w:val="0"/>
        <w:autoSpaceDN w:val="0"/>
        <w:adjustRightInd w:val="0"/>
        <w:spacing w:line="480" w:lineRule="auto"/>
        <w:rPr>
          <w:rFonts w:asciiTheme="majorBidi" w:hAnsiTheme="majorBidi" w:cstheme="majorBidi"/>
          <w:sz w:val="24"/>
          <w:szCs w:val="24"/>
          <w:lang w:val="en-US"/>
        </w:rPr>
      </w:pPr>
      <w:r w:rsidRPr="005656A2">
        <w:rPr>
          <w:rFonts w:asciiTheme="majorBidi" w:hAnsiTheme="majorBidi" w:cstheme="majorBidi"/>
          <w:sz w:val="24"/>
          <w:szCs w:val="24"/>
          <w:lang w:val="en-US"/>
        </w:rPr>
        <w:t>Not applicable</w:t>
      </w:r>
      <w:r w:rsidR="0096018D">
        <w:rPr>
          <w:rFonts w:asciiTheme="majorBidi" w:hAnsiTheme="majorBidi" w:cstheme="majorBidi"/>
          <w:sz w:val="24"/>
          <w:szCs w:val="24"/>
          <w:lang w:val="en-US"/>
        </w:rPr>
        <w:t>.</w:t>
      </w:r>
    </w:p>
    <w:p w14:paraId="636CA108" w14:textId="21C5D1DC" w:rsidR="0096018D" w:rsidRPr="00715AE8" w:rsidRDefault="0096018D" w:rsidP="00785B67">
      <w:pPr>
        <w:spacing w:line="480" w:lineRule="auto"/>
        <w:jc w:val="both"/>
        <w:rPr>
          <w:rFonts w:asciiTheme="majorBidi" w:hAnsiTheme="majorBidi" w:cstheme="majorBidi"/>
          <w:b/>
          <w:bCs/>
          <w:sz w:val="24"/>
          <w:szCs w:val="24"/>
          <w:lang w:val="en-US"/>
        </w:rPr>
      </w:pPr>
      <w:r w:rsidRPr="00715AE8">
        <w:rPr>
          <w:rFonts w:asciiTheme="majorBidi" w:hAnsiTheme="majorBidi" w:cstheme="majorBidi"/>
          <w:b/>
          <w:bCs/>
          <w:sz w:val="24"/>
          <w:szCs w:val="24"/>
          <w:lang w:val="en-US"/>
        </w:rPr>
        <w:t>Availability of data and materials</w:t>
      </w:r>
    </w:p>
    <w:p w14:paraId="596A9210" w14:textId="68C2BB2F" w:rsidR="0096018D" w:rsidRPr="00DB3C32" w:rsidRDefault="0096018D" w:rsidP="00785B67">
      <w:pPr>
        <w:autoSpaceDE w:val="0"/>
        <w:autoSpaceDN w:val="0"/>
        <w:adjustRightInd w:val="0"/>
        <w:spacing w:line="480" w:lineRule="auto"/>
        <w:rPr>
          <w:rFonts w:asciiTheme="majorBidi" w:hAnsiTheme="majorBidi" w:cstheme="majorBidi"/>
          <w:sz w:val="24"/>
          <w:szCs w:val="24"/>
          <w:lang w:val="en-US"/>
        </w:rPr>
      </w:pPr>
      <w:r w:rsidRPr="00DB3C32">
        <w:rPr>
          <w:rFonts w:asciiTheme="majorBidi" w:hAnsiTheme="majorBidi" w:cstheme="majorBidi"/>
          <w:sz w:val="24"/>
          <w:szCs w:val="24"/>
          <w:lang w:val="en-US"/>
        </w:rPr>
        <w:t xml:space="preserve">The datasets generated during and/or </w:t>
      </w:r>
      <w:r w:rsidR="008B4335" w:rsidRPr="00DB3C32">
        <w:rPr>
          <w:rFonts w:asciiTheme="majorBidi" w:hAnsiTheme="majorBidi" w:cstheme="majorBidi"/>
          <w:sz w:val="24"/>
          <w:szCs w:val="24"/>
          <w:lang w:val="en-US"/>
        </w:rPr>
        <w:t>analyzed</w:t>
      </w:r>
      <w:r w:rsidRPr="00DB3C32">
        <w:rPr>
          <w:rFonts w:asciiTheme="majorBidi" w:hAnsiTheme="majorBidi" w:cstheme="majorBidi"/>
          <w:sz w:val="24"/>
          <w:szCs w:val="24"/>
          <w:lang w:val="en-US"/>
        </w:rPr>
        <w:t xml:space="preserve"> during the current study are available from the corresponding author on reasonable request.</w:t>
      </w:r>
    </w:p>
    <w:p w14:paraId="2EB870F8" w14:textId="6C0FD2D5" w:rsidR="001D763E" w:rsidRPr="00EE0813" w:rsidRDefault="001D763E" w:rsidP="00785B67">
      <w:pPr>
        <w:pStyle w:val="Titolo2"/>
        <w:spacing w:line="480" w:lineRule="auto"/>
        <w:jc w:val="both"/>
        <w:rPr>
          <w:rFonts w:asciiTheme="majorBidi" w:eastAsia="Calibri" w:hAnsiTheme="majorBidi" w:cs="Times New Roman"/>
          <w:b/>
          <w:bCs/>
          <w:color w:val="auto"/>
          <w:sz w:val="24"/>
          <w:szCs w:val="24"/>
          <w:lang w:val="en-US"/>
        </w:rPr>
      </w:pPr>
      <w:r w:rsidRPr="00F17838">
        <w:rPr>
          <w:rFonts w:asciiTheme="majorBidi" w:hAnsiTheme="majorBidi"/>
          <w:b/>
          <w:bCs/>
          <w:color w:val="auto"/>
          <w:sz w:val="24"/>
          <w:szCs w:val="24"/>
          <w:lang w:val="en-US"/>
        </w:rPr>
        <w:t>Competing interests</w:t>
      </w:r>
    </w:p>
    <w:p w14:paraId="7EC22B7F" w14:textId="7077A668" w:rsidR="00E845DF" w:rsidRPr="00EE0813" w:rsidRDefault="00E845DF" w:rsidP="00785B67">
      <w:pPr>
        <w:pStyle w:val="Titolo2"/>
        <w:spacing w:line="480" w:lineRule="auto"/>
        <w:jc w:val="both"/>
        <w:rPr>
          <w:rFonts w:asciiTheme="majorBidi" w:eastAsia="Calibri" w:hAnsiTheme="majorBidi"/>
          <w:color w:val="auto"/>
          <w:sz w:val="24"/>
          <w:szCs w:val="24"/>
          <w:lang w:val="en-US"/>
        </w:rPr>
      </w:pPr>
      <w:r w:rsidRPr="00EE0813">
        <w:rPr>
          <w:rFonts w:asciiTheme="majorBidi" w:eastAsia="Calibri" w:hAnsiTheme="majorBidi"/>
          <w:color w:val="auto"/>
          <w:sz w:val="24"/>
          <w:szCs w:val="24"/>
          <w:lang w:val="en-US"/>
        </w:rPr>
        <w:t>The authors declare that they have no competing interests</w:t>
      </w:r>
      <w:r>
        <w:rPr>
          <w:rFonts w:asciiTheme="majorBidi" w:eastAsia="Calibri" w:hAnsiTheme="majorBidi"/>
          <w:color w:val="auto"/>
          <w:sz w:val="24"/>
          <w:szCs w:val="24"/>
          <w:lang w:val="en-US"/>
        </w:rPr>
        <w:t>.</w:t>
      </w:r>
    </w:p>
    <w:p w14:paraId="66BB4734" w14:textId="0A587661" w:rsidR="00E13A08" w:rsidRPr="00EE0813" w:rsidRDefault="00225AE9" w:rsidP="00785B67">
      <w:pPr>
        <w:pStyle w:val="Titolo2"/>
        <w:spacing w:line="480" w:lineRule="auto"/>
        <w:jc w:val="both"/>
        <w:rPr>
          <w:rFonts w:asciiTheme="majorBidi" w:eastAsia="Calibri" w:hAnsiTheme="majorBidi"/>
          <w:b/>
          <w:bCs/>
          <w:color w:val="auto"/>
          <w:sz w:val="24"/>
          <w:szCs w:val="24"/>
          <w:lang w:val="en-US"/>
        </w:rPr>
      </w:pPr>
      <w:r w:rsidRPr="00EE0813">
        <w:rPr>
          <w:rFonts w:asciiTheme="majorBidi" w:eastAsia="Calibri" w:hAnsiTheme="majorBidi"/>
          <w:b/>
          <w:bCs/>
          <w:color w:val="auto"/>
          <w:sz w:val="24"/>
          <w:szCs w:val="24"/>
          <w:lang w:val="en-US"/>
        </w:rPr>
        <w:t>Funding</w:t>
      </w:r>
    </w:p>
    <w:p w14:paraId="4186F25C" w14:textId="7E58952A" w:rsidR="001D763E" w:rsidRPr="00EE0813" w:rsidRDefault="00225AE9" w:rsidP="00785B67">
      <w:pPr>
        <w:spacing w:line="480" w:lineRule="auto"/>
        <w:rPr>
          <w:lang w:val="en-US"/>
        </w:rPr>
      </w:pPr>
      <w:r w:rsidRPr="00EE0813">
        <w:rPr>
          <w:rFonts w:asciiTheme="majorBidi" w:hAnsiTheme="majorBidi"/>
          <w:sz w:val="24"/>
          <w:szCs w:val="24"/>
          <w:lang w:val="en-US"/>
        </w:rPr>
        <w:t>Not applicable</w:t>
      </w:r>
      <w:r>
        <w:rPr>
          <w:rFonts w:asciiTheme="majorBidi" w:hAnsiTheme="majorBidi"/>
          <w:sz w:val="24"/>
          <w:szCs w:val="24"/>
          <w:lang w:val="en-US"/>
        </w:rPr>
        <w:t>.</w:t>
      </w:r>
    </w:p>
    <w:p w14:paraId="2F3348D4" w14:textId="6D92DBC3" w:rsidR="75F7348E" w:rsidRPr="00EE0813" w:rsidRDefault="7CCE2EB6" w:rsidP="00785B67">
      <w:pPr>
        <w:pStyle w:val="Titolo2"/>
        <w:spacing w:line="480" w:lineRule="auto"/>
        <w:jc w:val="both"/>
        <w:rPr>
          <w:rFonts w:asciiTheme="majorBidi" w:hAnsiTheme="majorBidi"/>
          <w:b/>
          <w:bCs/>
          <w:sz w:val="24"/>
          <w:szCs w:val="24"/>
          <w:lang w:val="en-US"/>
        </w:rPr>
      </w:pPr>
      <w:r w:rsidRPr="00EE0813">
        <w:rPr>
          <w:rFonts w:asciiTheme="majorBidi" w:eastAsia="Calibri" w:hAnsiTheme="majorBidi"/>
          <w:b/>
          <w:bCs/>
          <w:color w:val="auto"/>
          <w:sz w:val="24"/>
          <w:szCs w:val="24"/>
          <w:lang w:val="en-US"/>
        </w:rPr>
        <w:t>Authors’ contributions</w:t>
      </w:r>
    </w:p>
    <w:p w14:paraId="00D6AD9F" w14:textId="4AFA0265" w:rsidR="75F7348E" w:rsidRPr="00EE0813" w:rsidRDefault="55E7D143" w:rsidP="00785B67">
      <w:pPr>
        <w:spacing w:line="480" w:lineRule="auto"/>
        <w:jc w:val="both"/>
        <w:rPr>
          <w:rFonts w:asciiTheme="majorBidi" w:hAnsiTheme="majorBidi" w:cstheme="majorBidi"/>
          <w:sz w:val="24"/>
          <w:szCs w:val="24"/>
          <w:lang w:val="en-US"/>
        </w:rPr>
      </w:pPr>
      <w:r w:rsidRPr="00EE0813">
        <w:rPr>
          <w:rFonts w:asciiTheme="majorBidi" w:hAnsiTheme="majorBidi" w:cstheme="majorBidi"/>
          <w:sz w:val="24"/>
          <w:szCs w:val="24"/>
          <w:lang w:val="en-US"/>
        </w:rPr>
        <w:t>E</w:t>
      </w:r>
      <w:r w:rsidR="773E3110" w:rsidRPr="00EE0813">
        <w:rPr>
          <w:rFonts w:asciiTheme="majorBidi" w:hAnsiTheme="majorBidi" w:cstheme="majorBidi"/>
          <w:sz w:val="24"/>
          <w:szCs w:val="24"/>
          <w:lang w:val="en-US"/>
        </w:rPr>
        <w:t>B</w:t>
      </w:r>
      <w:r w:rsidR="7CCE2EB6" w:rsidRPr="00EE0813">
        <w:rPr>
          <w:rFonts w:asciiTheme="majorBidi" w:hAnsiTheme="majorBidi" w:cstheme="majorBidi"/>
          <w:sz w:val="24"/>
          <w:szCs w:val="24"/>
          <w:lang w:val="en-US"/>
        </w:rPr>
        <w:t xml:space="preserve"> has been involved in analysis and interpretation of data and in drafting and revising the manuscript. </w:t>
      </w:r>
      <w:r w:rsidR="243BEEBB" w:rsidRPr="00EE0813">
        <w:rPr>
          <w:rFonts w:asciiTheme="majorBidi" w:hAnsiTheme="majorBidi" w:cstheme="majorBidi"/>
          <w:sz w:val="24"/>
          <w:szCs w:val="24"/>
          <w:lang w:val="en-US"/>
        </w:rPr>
        <w:t xml:space="preserve">AC has been involved in the analysis of data and in drafting </w:t>
      </w:r>
      <w:r w:rsidR="00815240">
        <w:rPr>
          <w:rFonts w:asciiTheme="majorBidi" w:hAnsiTheme="majorBidi" w:cstheme="majorBidi"/>
          <w:sz w:val="24"/>
          <w:szCs w:val="24"/>
          <w:lang w:val="en-US"/>
        </w:rPr>
        <w:t xml:space="preserve">and </w:t>
      </w:r>
      <w:r w:rsidR="003E14C8">
        <w:rPr>
          <w:rFonts w:asciiTheme="majorBidi" w:hAnsiTheme="majorBidi" w:cstheme="majorBidi"/>
          <w:sz w:val="24"/>
          <w:szCs w:val="24"/>
          <w:lang w:val="en-US"/>
        </w:rPr>
        <w:t xml:space="preserve">revising </w:t>
      </w:r>
      <w:r w:rsidR="243BEEBB" w:rsidRPr="00EE0813">
        <w:rPr>
          <w:rFonts w:asciiTheme="majorBidi" w:hAnsiTheme="majorBidi" w:cstheme="majorBidi"/>
          <w:sz w:val="24"/>
          <w:szCs w:val="24"/>
          <w:lang w:val="en-US"/>
        </w:rPr>
        <w:t xml:space="preserve">the manuscript. </w:t>
      </w:r>
      <w:r w:rsidR="00493AA1" w:rsidRPr="00EE0813">
        <w:rPr>
          <w:rFonts w:asciiTheme="majorBidi" w:hAnsiTheme="majorBidi" w:cstheme="majorBidi"/>
          <w:sz w:val="24"/>
          <w:szCs w:val="24"/>
          <w:lang w:val="en-US"/>
        </w:rPr>
        <w:t xml:space="preserve">DD has made substantial contributions to conception and design and has been </w:t>
      </w:r>
      <w:r w:rsidR="0C2C83FE" w:rsidRPr="00EE0813">
        <w:rPr>
          <w:rFonts w:asciiTheme="majorBidi" w:hAnsiTheme="majorBidi" w:cstheme="majorBidi"/>
          <w:sz w:val="24"/>
          <w:szCs w:val="24"/>
          <w:lang w:val="en-US"/>
        </w:rPr>
        <w:t>deeply involved</w:t>
      </w:r>
      <w:r w:rsidR="00493AA1" w:rsidRPr="00EE0813">
        <w:rPr>
          <w:rFonts w:asciiTheme="majorBidi" w:hAnsiTheme="majorBidi" w:cstheme="majorBidi"/>
          <w:sz w:val="24"/>
          <w:szCs w:val="24"/>
          <w:lang w:val="en-US"/>
        </w:rPr>
        <w:t xml:space="preserve"> in drafting and </w:t>
      </w:r>
      <w:r w:rsidR="00493AA1" w:rsidRPr="00EE0813">
        <w:rPr>
          <w:rFonts w:asciiTheme="majorBidi" w:hAnsiTheme="majorBidi" w:cstheme="majorBidi"/>
          <w:sz w:val="24"/>
          <w:szCs w:val="24"/>
          <w:lang w:val="en-US"/>
        </w:rPr>
        <w:lastRenderedPageBreak/>
        <w:t xml:space="preserve">revising critically the manuscript. </w:t>
      </w:r>
      <w:r w:rsidR="5C896286" w:rsidRPr="00EE0813">
        <w:rPr>
          <w:rFonts w:asciiTheme="majorBidi" w:hAnsiTheme="majorBidi" w:cstheme="majorBidi"/>
          <w:sz w:val="24"/>
          <w:szCs w:val="24"/>
          <w:lang w:val="en-US"/>
        </w:rPr>
        <w:t>R</w:t>
      </w:r>
      <w:r w:rsidR="7CCE2EB6" w:rsidRPr="00EE0813">
        <w:rPr>
          <w:rFonts w:asciiTheme="majorBidi" w:hAnsiTheme="majorBidi" w:cstheme="majorBidi"/>
          <w:sz w:val="24"/>
          <w:szCs w:val="24"/>
          <w:lang w:val="en-US"/>
        </w:rPr>
        <w:t>L</w:t>
      </w:r>
      <w:r w:rsidR="00967C0D">
        <w:rPr>
          <w:rFonts w:asciiTheme="majorBidi" w:hAnsiTheme="majorBidi" w:cstheme="majorBidi"/>
          <w:sz w:val="24"/>
          <w:szCs w:val="24"/>
          <w:lang w:val="en-US"/>
        </w:rPr>
        <w:t xml:space="preserve"> and GC</w:t>
      </w:r>
      <w:r w:rsidR="001318BD">
        <w:rPr>
          <w:rFonts w:asciiTheme="majorBidi" w:hAnsiTheme="majorBidi" w:cstheme="majorBidi"/>
          <w:sz w:val="24"/>
          <w:szCs w:val="24"/>
          <w:lang w:val="en-US"/>
        </w:rPr>
        <w:t xml:space="preserve"> have</w:t>
      </w:r>
      <w:r w:rsidR="6B143B88" w:rsidRPr="00EE0813">
        <w:rPr>
          <w:rFonts w:asciiTheme="majorBidi" w:hAnsiTheme="majorBidi" w:cstheme="majorBidi"/>
          <w:sz w:val="24"/>
          <w:szCs w:val="24"/>
          <w:lang w:val="en-US"/>
        </w:rPr>
        <w:t xml:space="preserve"> been involved in revi</w:t>
      </w:r>
      <w:r w:rsidR="46CF01E6" w:rsidRPr="00EE0813">
        <w:rPr>
          <w:rFonts w:asciiTheme="majorBidi" w:hAnsiTheme="majorBidi" w:cstheme="majorBidi"/>
          <w:sz w:val="24"/>
          <w:szCs w:val="24"/>
          <w:lang w:val="en-US"/>
        </w:rPr>
        <w:t>sing</w:t>
      </w:r>
      <w:r w:rsidR="6B143B88" w:rsidRPr="00EE0813">
        <w:rPr>
          <w:rFonts w:asciiTheme="majorBidi" w:hAnsiTheme="majorBidi" w:cstheme="majorBidi"/>
          <w:sz w:val="24"/>
          <w:szCs w:val="24"/>
          <w:lang w:val="en-US"/>
        </w:rPr>
        <w:t xml:space="preserve"> the manuscript. </w:t>
      </w:r>
      <w:r w:rsidR="001318BD">
        <w:rPr>
          <w:rFonts w:asciiTheme="majorBidi" w:hAnsiTheme="majorBidi" w:cstheme="majorBidi"/>
          <w:sz w:val="24"/>
          <w:szCs w:val="24"/>
          <w:lang w:val="en-US"/>
        </w:rPr>
        <w:t xml:space="preserve">LC and </w:t>
      </w:r>
      <w:r w:rsidR="58A20DB1" w:rsidRPr="00EE0813">
        <w:rPr>
          <w:rFonts w:asciiTheme="majorBidi" w:hAnsiTheme="majorBidi" w:cstheme="majorBidi"/>
          <w:sz w:val="24"/>
          <w:szCs w:val="24"/>
          <w:lang w:val="en-US"/>
        </w:rPr>
        <w:t>AS</w:t>
      </w:r>
      <w:r w:rsidR="7CCE2EB6" w:rsidRPr="00EE0813">
        <w:rPr>
          <w:rFonts w:asciiTheme="majorBidi" w:hAnsiTheme="majorBidi" w:cstheme="majorBidi"/>
          <w:sz w:val="24"/>
          <w:szCs w:val="24"/>
          <w:lang w:val="en-US"/>
        </w:rPr>
        <w:t xml:space="preserve"> have made substantial contributions to conception and design, and acquisition of data, and analysis and interpretation of the data.  CG has made substantial contributions to conception and design, and acquisition of data, and analysis and interpretation of the data and has been </w:t>
      </w:r>
      <w:r w:rsidR="2BA59AFE" w:rsidRPr="00EE0813">
        <w:rPr>
          <w:rFonts w:asciiTheme="majorBidi" w:hAnsiTheme="majorBidi" w:cstheme="majorBidi"/>
          <w:sz w:val="24"/>
          <w:szCs w:val="24"/>
          <w:lang w:val="en-US"/>
        </w:rPr>
        <w:t>in</w:t>
      </w:r>
      <w:r w:rsidR="7C707244" w:rsidRPr="00EE0813">
        <w:rPr>
          <w:rFonts w:asciiTheme="majorBidi" w:hAnsiTheme="majorBidi" w:cstheme="majorBidi"/>
          <w:sz w:val="24"/>
          <w:szCs w:val="24"/>
          <w:lang w:val="en-US"/>
        </w:rPr>
        <w:t>volved</w:t>
      </w:r>
      <w:r w:rsidR="2BA59AFE" w:rsidRPr="00EE0813">
        <w:rPr>
          <w:rFonts w:asciiTheme="majorBidi" w:hAnsiTheme="majorBidi" w:cstheme="majorBidi"/>
          <w:sz w:val="24"/>
          <w:szCs w:val="24"/>
          <w:lang w:val="en-US"/>
        </w:rPr>
        <w:t xml:space="preserve"> </w:t>
      </w:r>
      <w:r w:rsidR="7CCE2EB6" w:rsidRPr="00EE0813">
        <w:rPr>
          <w:rFonts w:asciiTheme="majorBidi" w:hAnsiTheme="majorBidi" w:cstheme="majorBidi"/>
          <w:sz w:val="24"/>
          <w:szCs w:val="24"/>
          <w:lang w:val="en-US"/>
        </w:rPr>
        <w:t>in revising the manuscript. All authors read and approved the final manuscript.</w:t>
      </w:r>
    </w:p>
    <w:p w14:paraId="3BBD4305" w14:textId="77777777" w:rsidR="00AE6210" w:rsidRPr="00425794" w:rsidRDefault="00AE6210" w:rsidP="00785B67">
      <w:pPr>
        <w:autoSpaceDE w:val="0"/>
        <w:autoSpaceDN w:val="0"/>
        <w:adjustRightInd w:val="0"/>
        <w:spacing w:line="480" w:lineRule="auto"/>
        <w:rPr>
          <w:rFonts w:asciiTheme="majorBidi" w:hAnsiTheme="majorBidi" w:cstheme="majorBidi"/>
          <w:sz w:val="24"/>
          <w:szCs w:val="24"/>
          <w:lang w:val="en-US"/>
        </w:rPr>
      </w:pPr>
      <w:r w:rsidRPr="00425794">
        <w:rPr>
          <w:rFonts w:asciiTheme="majorBidi" w:hAnsiTheme="majorBidi" w:cstheme="majorBidi"/>
          <w:b/>
          <w:bCs/>
          <w:sz w:val="24"/>
          <w:szCs w:val="24"/>
          <w:lang w:val="en-US"/>
        </w:rPr>
        <w:t>Acknowledgment</w:t>
      </w:r>
    </w:p>
    <w:p w14:paraId="66C0F380" w14:textId="15259860" w:rsidR="00AE6210" w:rsidRPr="00425794" w:rsidRDefault="00AE6210" w:rsidP="00785B67">
      <w:pPr>
        <w:spacing w:line="480" w:lineRule="auto"/>
        <w:rPr>
          <w:rFonts w:asciiTheme="majorBidi" w:hAnsiTheme="majorBidi" w:cstheme="majorBidi"/>
          <w:sz w:val="24"/>
          <w:szCs w:val="24"/>
          <w:lang w:val="en-US"/>
        </w:rPr>
      </w:pPr>
      <w:r w:rsidRPr="00425794">
        <w:rPr>
          <w:rFonts w:asciiTheme="majorBidi" w:hAnsiTheme="majorBidi" w:cstheme="majorBidi"/>
          <w:sz w:val="24"/>
          <w:szCs w:val="24"/>
          <w:lang w:val="en-US"/>
        </w:rPr>
        <w:t xml:space="preserve">The authors </w:t>
      </w:r>
      <w:r w:rsidR="00D73C7F" w:rsidRPr="00425794">
        <w:rPr>
          <w:rFonts w:asciiTheme="majorBidi" w:hAnsiTheme="majorBidi" w:cstheme="majorBidi"/>
          <w:sz w:val="24"/>
          <w:szCs w:val="24"/>
          <w:lang w:val="en-US"/>
        </w:rPr>
        <w:t>thank</w:t>
      </w:r>
      <w:r w:rsidRPr="00425794">
        <w:rPr>
          <w:rFonts w:asciiTheme="majorBidi" w:hAnsiTheme="majorBidi" w:cstheme="majorBidi"/>
          <w:sz w:val="24"/>
          <w:szCs w:val="24"/>
          <w:lang w:val="en-US"/>
        </w:rPr>
        <w:t xml:space="preserve"> all the family </w:t>
      </w:r>
      <w:r w:rsidR="008B4335" w:rsidRPr="00425794">
        <w:rPr>
          <w:rFonts w:asciiTheme="majorBidi" w:hAnsiTheme="majorBidi" w:cstheme="majorBidi"/>
          <w:sz w:val="24"/>
          <w:szCs w:val="24"/>
          <w:lang w:val="en-US"/>
        </w:rPr>
        <w:t>pediatricians</w:t>
      </w:r>
      <w:r w:rsidRPr="00425794">
        <w:rPr>
          <w:rFonts w:asciiTheme="majorBidi" w:hAnsiTheme="majorBidi" w:cstheme="majorBidi"/>
          <w:sz w:val="24"/>
          <w:szCs w:val="24"/>
          <w:lang w:val="en-US"/>
        </w:rPr>
        <w:t xml:space="preserve"> collaborating in Pedianet.</w:t>
      </w:r>
    </w:p>
    <w:p w14:paraId="134A69CB" w14:textId="2A7189AD" w:rsidR="00AE6210" w:rsidRPr="00031F78" w:rsidRDefault="00AE6210" w:rsidP="00785B67">
      <w:pPr>
        <w:spacing w:line="480" w:lineRule="auto"/>
        <w:jc w:val="both"/>
      </w:pPr>
      <w:bookmarkStart w:id="78" w:name="OLE_LINK1"/>
      <w:r w:rsidRPr="6F758A81">
        <w:rPr>
          <w:rFonts w:asciiTheme="majorBidi" w:hAnsiTheme="majorBidi" w:cstheme="majorBidi"/>
          <w:sz w:val="24"/>
          <w:szCs w:val="24"/>
        </w:rPr>
        <w:t>Angelo Alongi,</w:t>
      </w:r>
      <w:r w:rsidR="005C6C18">
        <w:rPr>
          <w:rFonts w:asciiTheme="majorBidi" w:hAnsiTheme="majorBidi" w:cstheme="majorBidi"/>
          <w:sz w:val="24"/>
          <w:szCs w:val="24"/>
        </w:rPr>
        <w:t xml:space="preserve"> Roberta</w:t>
      </w:r>
      <w:r w:rsidR="00A91B91">
        <w:rPr>
          <w:rFonts w:asciiTheme="majorBidi" w:hAnsiTheme="majorBidi" w:cstheme="majorBidi"/>
          <w:sz w:val="24"/>
          <w:szCs w:val="24"/>
        </w:rPr>
        <w:t xml:space="preserve"> Angelini</w:t>
      </w:r>
      <w:r w:rsidR="005C6C18">
        <w:rPr>
          <w:rFonts w:asciiTheme="majorBidi" w:hAnsiTheme="majorBidi" w:cstheme="majorBidi"/>
          <w:sz w:val="24"/>
          <w:szCs w:val="24"/>
        </w:rPr>
        <w:t>,</w:t>
      </w:r>
      <w:r w:rsidRPr="6F758A81">
        <w:rPr>
          <w:rFonts w:asciiTheme="majorBidi" w:hAnsiTheme="majorBidi" w:cstheme="majorBidi"/>
          <w:sz w:val="24"/>
          <w:szCs w:val="24"/>
        </w:rPr>
        <w:t xml:space="preserve"> Giovanni Avarello, Lucia Azzoni,  Maria Carolina Barbazza, Maria Barberi Frandanisa, </w:t>
      </w:r>
      <w:r w:rsidR="00F309C2">
        <w:rPr>
          <w:rFonts w:asciiTheme="majorBidi" w:hAnsiTheme="majorBidi" w:cstheme="majorBidi"/>
          <w:sz w:val="24"/>
          <w:szCs w:val="24"/>
        </w:rPr>
        <w:t>Patrizia Barbieri,</w:t>
      </w:r>
      <w:r w:rsidRPr="6F758A81">
        <w:rPr>
          <w:rFonts w:asciiTheme="majorBidi" w:hAnsiTheme="majorBidi" w:cstheme="majorBidi"/>
          <w:sz w:val="24"/>
          <w:szCs w:val="24"/>
        </w:rPr>
        <w:t xml:space="preserve"> Gabriele Belluzzi, Eleonora Benetti, Roberto Bezzi,  Franca Boe, Stefano Bollettini,</w:t>
      </w:r>
      <w:r w:rsidR="00EB2529">
        <w:rPr>
          <w:rFonts w:asciiTheme="majorBidi" w:hAnsiTheme="majorBidi" w:cstheme="majorBidi"/>
          <w:sz w:val="24"/>
          <w:szCs w:val="24"/>
        </w:rPr>
        <w:t>,</w:t>
      </w:r>
      <w:r w:rsidRPr="6F758A81">
        <w:rPr>
          <w:rFonts w:asciiTheme="majorBidi" w:hAnsiTheme="majorBidi" w:cstheme="majorBidi"/>
          <w:sz w:val="24"/>
          <w:szCs w:val="24"/>
        </w:rPr>
        <w:t xml:space="preserve"> Andrea Bruna, </w:t>
      </w:r>
      <w:r w:rsidR="007750EE">
        <w:rPr>
          <w:rFonts w:asciiTheme="majorBidi" w:hAnsiTheme="majorBidi" w:cstheme="majorBidi"/>
          <w:sz w:val="24"/>
          <w:szCs w:val="24"/>
        </w:rPr>
        <w:t>Ivan</w:t>
      </w:r>
      <w:r w:rsidR="0026556B">
        <w:rPr>
          <w:rFonts w:asciiTheme="majorBidi" w:hAnsiTheme="majorBidi" w:cstheme="majorBidi"/>
          <w:sz w:val="24"/>
          <w:szCs w:val="24"/>
        </w:rPr>
        <w:t>a</w:t>
      </w:r>
      <w:r w:rsidR="007750EE">
        <w:rPr>
          <w:rFonts w:asciiTheme="majorBidi" w:hAnsiTheme="majorBidi" w:cstheme="majorBidi"/>
          <w:sz w:val="24"/>
          <w:szCs w:val="24"/>
        </w:rPr>
        <w:t xml:space="preserve"> Brusaterra, </w:t>
      </w:r>
      <w:r w:rsidRPr="6F758A81">
        <w:rPr>
          <w:rFonts w:asciiTheme="majorBidi" w:hAnsiTheme="majorBidi" w:cstheme="majorBidi"/>
          <w:sz w:val="24"/>
          <w:szCs w:val="24"/>
        </w:rPr>
        <w:t xml:space="preserve">Roberto Budassi, </w:t>
      </w:r>
      <w:r w:rsidR="0026556B">
        <w:rPr>
          <w:rFonts w:asciiTheme="majorBidi" w:hAnsiTheme="majorBidi" w:cstheme="majorBidi"/>
          <w:sz w:val="24"/>
          <w:szCs w:val="24"/>
        </w:rPr>
        <w:t xml:space="preserve">Massimo Caccini, Laura Cantalupi, </w:t>
      </w:r>
      <w:r w:rsidRPr="6F758A81">
        <w:rPr>
          <w:rFonts w:asciiTheme="majorBidi" w:hAnsiTheme="majorBidi" w:cstheme="majorBidi"/>
          <w:sz w:val="24"/>
          <w:szCs w:val="24"/>
        </w:rPr>
        <w:t xml:space="preserve">Luigi Cantarutti, Luigia Caprio, </w:t>
      </w:r>
      <w:r w:rsidR="00FA1C9F">
        <w:rPr>
          <w:rFonts w:asciiTheme="majorBidi" w:hAnsiTheme="majorBidi" w:cstheme="majorBidi"/>
          <w:sz w:val="24"/>
          <w:szCs w:val="24"/>
        </w:rPr>
        <w:t>Massimo Castaldo,</w:t>
      </w:r>
      <w:r w:rsidRPr="6F758A81">
        <w:rPr>
          <w:rFonts w:asciiTheme="majorBidi" w:hAnsiTheme="majorBidi" w:cstheme="majorBidi"/>
          <w:sz w:val="24"/>
          <w:szCs w:val="24"/>
        </w:rPr>
        <w:t xml:space="preserve"> Stefano Castelli, </w:t>
      </w:r>
      <w:r w:rsidR="00A4460D">
        <w:rPr>
          <w:rFonts w:asciiTheme="majorBidi" w:hAnsiTheme="majorBidi" w:cstheme="majorBidi"/>
          <w:sz w:val="24"/>
          <w:szCs w:val="24"/>
        </w:rPr>
        <w:t xml:space="preserve">Serenella Castronuovo, </w:t>
      </w:r>
      <w:r w:rsidRPr="6F758A81">
        <w:rPr>
          <w:rFonts w:asciiTheme="majorBidi" w:hAnsiTheme="majorBidi" w:cstheme="majorBidi"/>
          <w:sz w:val="24"/>
          <w:szCs w:val="24"/>
        </w:rPr>
        <w:t xml:space="preserve">Monica Cavedagni, </w:t>
      </w:r>
      <w:r w:rsidR="00A4460D">
        <w:rPr>
          <w:rFonts w:asciiTheme="majorBidi" w:hAnsiTheme="majorBidi" w:cstheme="majorBidi"/>
          <w:sz w:val="24"/>
          <w:szCs w:val="24"/>
        </w:rPr>
        <w:t xml:space="preserve">Stefania Censini, </w:t>
      </w:r>
      <w:r w:rsidRPr="6F758A81">
        <w:rPr>
          <w:rFonts w:asciiTheme="majorBidi" w:hAnsiTheme="majorBidi" w:cstheme="majorBidi"/>
          <w:sz w:val="24"/>
          <w:szCs w:val="24"/>
        </w:rPr>
        <w:t xml:space="preserve">Giuseppe Egidio Cera, </w:t>
      </w:r>
      <w:r w:rsidR="00A05A58">
        <w:rPr>
          <w:rFonts w:asciiTheme="majorBidi" w:hAnsiTheme="majorBidi" w:cstheme="majorBidi"/>
          <w:sz w:val="24"/>
          <w:szCs w:val="24"/>
        </w:rPr>
        <w:t xml:space="preserve">Carla Ciscato, </w:t>
      </w:r>
      <w:r w:rsidRPr="6F758A81">
        <w:rPr>
          <w:rFonts w:asciiTheme="majorBidi" w:hAnsiTheme="majorBidi" w:cstheme="majorBidi"/>
          <w:sz w:val="24"/>
          <w:szCs w:val="24"/>
        </w:rPr>
        <w:t xml:space="preserve"> Mariangela Clerici Schoeller, Giuseppe Collacciani, Fabrizio Comaita, Ugo Alfredo Conte, Nicola Costanzo, Sandra Cozzani, Giancarlo Cuboni, Vito Francesco D’Amanti, </w:t>
      </w:r>
      <w:r w:rsidR="00265B51">
        <w:rPr>
          <w:rFonts w:asciiTheme="majorBidi" w:hAnsiTheme="majorBidi" w:cstheme="majorBidi"/>
          <w:sz w:val="24"/>
          <w:szCs w:val="24"/>
        </w:rPr>
        <w:t xml:space="preserve">Rita De Angelis, </w:t>
      </w:r>
      <w:r w:rsidRPr="6F758A81">
        <w:rPr>
          <w:rFonts w:asciiTheme="majorBidi" w:hAnsiTheme="majorBidi" w:cstheme="majorBidi"/>
          <w:sz w:val="24"/>
          <w:szCs w:val="24"/>
        </w:rPr>
        <w:t xml:space="preserve">Roberto De Clara, Annamaria De Marchi, </w:t>
      </w:r>
      <w:r w:rsidR="00816F7D">
        <w:rPr>
          <w:rFonts w:asciiTheme="majorBidi" w:hAnsiTheme="majorBidi" w:cstheme="majorBidi"/>
          <w:sz w:val="24"/>
          <w:szCs w:val="24"/>
        </w:rPr>
        <w:t xml:space="preserve">Emanuele De Nicolò, </w:t>
      </w:r>
      <w:r w:rsidRPr="6F758A81">
        <w:rPr>
          <w:rFonts w:asciiTheme="majorBidi" w:hAnsiTheme="majorBidi" w:cstheme="majorBidi"/>
          <w:sz w:val="24"/>
          <w:szCs w:val="24"/>
        </w:rPr>
        <w:t xml:space="preserve">Gian Piero Del Bono, Gigliola Del Ponte, </w:t>
      </w:r>
      <w:r w:rsidR="00816F7D">
        <w:rPr>
          <w:rFonts w:asciiTheme="majorBidi" w:hAnsiTheme="majorBidi" w:cstheme="majorBidi"/>
          <w:sz w:val="24"/>
          <w:szCs w:val="24"/>
        </w:rPr>
        <w:t>Tiz</w:t>
      </w:r>
      <w:r w:rsidR="006D18A8">
        <w:rPr>
          <w:rFonts w:asciiTheme="majorBidi" w:hAnsiTheme="majorBidi" w:cstheme="majorBidi"/>
          <w:sz w:val="24"/>
          <w:szCs w:val="24"/>
        </w:rPr>
        <w:t>iana Di Giampie</w:t>
      </w:r>
      <w:r w:rsidR="00CB3936">
        <w:rPr>
          <w:rFonts w:asciiTheme="majorBidi" w:hAnsiTheme="majorBidi" w:cstheme="majorBidi"/>
          <w:sz w:val="24"/>
          <w:szCs w:val="24"/>
        </w:rPr>
        <w:t>t</w:t>
      </w:r>
      <w:r w:rsidR="006D18A8">
        <w:rPr>
          <w:rFonts w:asciiTheme="majorBidi" w:hAnsiTheme="majorBidi" w:cstheme="majorBidi"/>
          <w:sz w:val="24"/>
          <w:szCs w:val="24"/>
        </w:rPr>
        <w:t xml:space="preserve">ro, Giuseppe Di Mauro, </w:t>
      </w:r>
      <w:r w:rsidRPr="6F758A81">
        <w:rPr>
          <w:rFonts w:asciiTheme="majorBidi" w:hAnsiTheme="majorBidi" w:cstheme="majorBidi"/>
          <w:sz w:val="24"/>
          <w:szCs w:val="24"/>
        </w:rPr>
        <w:t xml:space="preserve"> Giuseppe Di Santo, Piero Di Saverio, Marco Dolci, Mattia Doria, Stefano Drago,  Pietro Falco, Mario Fama, </w:t>
      </w:r>
      <w:r w:rsidR="006C0DD4">
        <w:rPr>
          <w:rFonts w:asciiTheme="majorBidi" w:hAnsiTheme="majorBidi" w:cstheme="majorBidi"/>
          <w:sz w:val="24"/>
          <w:szCs w:val="24"/>
        </w:rPr>
        <w:t>Marco Faraci, Tania Favilli,  Maria</w:t>
      </w:r>
      <w:r w:rsidR="000D1E71">
        <w:rPr>
          <w:rFonts w:asciiTheme="majorBidi" w:hAnsiTheme="majorBidi" w:cstheme="majorBidi"/>
          <w:sz w:val="24"/>
          <w:szCs w:val="24"/>
        </w:rPr>
        <w:t>g</w:t>
      </w:r>
      <w:r w:rsidR="006C0DD4">
        <w:rPr>
          <w:rFonts w:asciiTheme="majorBidi" w:hAnsiTheme="majorBidi" w:cstheme="majorBidi"/>
          <w:sz w:val="24"/>
          <w:szCs w:val="24"/>
        </w:rPr>
        <w:t xml:space="preserve">razia Federico, </w:t>
      </w:r>
      <w:r w:rsidR="000D1E71">
        <w:rPr>
          <w:rFonts w:asciiTheme="majorBidi" w:hAnsiTheme="majorBidi" w:cstheme="majorBidi"/>
          <w:sz w:val="24"/>
          <w:szCs w:val="24"/>
        </w:rPr>
        <w:t xml:space="preserve">Michele Felice, </w:t>
      </w:r>
      <w:r w:rsidRPr="6F758A81">
        <w:rPr>
          <w:rFonts w:asciiTheme="majorBidi" w:hAnsiTheme="majorBidi" w:cstheme="majorBidi"/>
          <w:sz w:val="24"/>
          <w:szCs w:val="24"/>
        </w:rPr>
        <w:t xml:space="preserve">Enrico Ferrara, Marta Ferrarese, Michele Ferretti, Paolo Forcina, Claudio Frattini, Ezio Frison, Fabrizio Fusco, Giovanni Gallo, Andrea Galvagno, Alberta Gentili, Pierfrancesco Gentilucci, Giuliana Giampaolo, </w:t>
      </w:r>
      <w:r w:rsidR="002467C1">
        <w:rPr>
          <w:rFonts w:asciiTheme="majorBidi" w:hAnsiTheme="majorBidi" w:cstheme="majorBidi"/>
          <w:sz w:val="24"/>
          <w:szCs w:val="24"/>
        </w:rPr>
        <w:t xml:space="preserve">Giuseppe Giancola, </w:t>
      </w:r>
      <w:r w:rsidRPr="6F758A81">
        <w:rPr>
          <w:rFonts w:asciiTheme="majorBidi" w:hAnsiTheme="majorBidi" w:cstheme="majorBidi"/>
          <w:sz w:val="24"/>
          <w:szCs w:val="24"/>
        </w:rPr>
        <w:t xml:space="preserve">Silvia Girotto, Costantino Gobbi, Mauro Grelloni, </w:t>
      </w:r>
      <w:r w:rsidR="002467C1">
        <w:rPr>
          <w:rFonts w:asciiTheme="majorBidi" w:hAnsiTheme="majorBidi" w:cstheme="majorBidi"/>
          <w:sz w:val="24"/>
          <w:szCs w:val="24"/>
        </w:rPr>
        <w:t xml:space="preserve">Mirco Grugnetti, </w:t>
      </w:r>
      <w:r w:rsidR="003C0D2C">
        <w:rPr>
          <w:rFonts w:asciiTheme="majorBidi" w:hAnsiTheme="majorBidi" w:cstheme="majorBidi"/>
          <w:sz w:val="24"/>
          <w:szCs w:val="24"/>
        </w:rPr>
        <w:t>Urania Lagrasta,</w:t>
      </w:r>
      <w:r w:rsidR="00A251F3">
        <w:rPr>
          <w:rFonts w:asciiTheme="majorBidi" w:hAnsiTheme="majorBidi" w:cstheme="majorBidi"/>
          <w:sz w:val="24"/>
          <w:szCs w:val="24"/>
        </w:rPr>
        <w:t xml:space="preserve"> Massimo Landi, Paola Lasalvia, </w:t>
      </w:r>
      <w:r w:rsidRPr="6F758A81">
        <w:rPr>
          <w:rFonts w:asciiTheme="majorBidi" w:hAnsiTheme="majorBidi" w:cstheme="majorBidi"/>
          <w:sz w:val="24"/>
          <w:szCs w:val="24"/>
        </w:rPr>
        <w:t xml:space="preserve"> M.Rosaria Letta, Giuseppe Lietti, Cinzia Lista,  Ricciardo Lucantonio, Francesco Luise, </w:t>
      </w:r>
      <w:r w:rsidR="0085228A">
        <w:rPr>
          <w:rFonts w:asciiTheme="majorBidi" w:hAnsiTheme="majorBidi" w:cstheme="majorBidi"/>
          <w:sz w:val="24"/>
          <w:szCs w:val="24"/>
        </w:rPr>
        <w:t xml:space="preserve">Diego Luotti, </w:t>
      </w:r>
      <w:r w:rsidRPr="6F758A81">
        <w:rPr>
          <w:rFonts w:asciiTheme="majorBidi" w:hAnsiTheme="majorBidi" w:cstheme="majorBidi"/>
          <w:sz w:val="24"/>
          <w:szCs w:val="24"/>
        </w:rPr>
        <w:t xml:space="preserve">Nadia Macropodio, </w:t>
      </w:r>
      <w:r w:rsidR="00C54C06">
        <w:rPr>
          <w:rFonts w:asciiTheme="majorBidi" w:hAnsiTheme="majorBidi" w:cstheme="majorBidi"/>
          <w:sz w:val="24"/>
          <w:szCs w:val="24"/>
        </w:rPr>
        <w:t xml:space="preserve">Francesca Marine, </w:t>
      </w:r>
      <w:r w:rsidRPr="6F758A81">
        <w:rPr>
          <w:rFonts w:asciiTheme="majorBidi" w:hAnsiTheme="majorBidi" w:cstheme="majorBidi"/>
          <w:sz w:val="24"/>
          <w:szCs w:val="24"/>
        </w:rPr>
        <w:t xml:space="preserve">Lorenzo Mariniello, </w:t>
      </w:r>
      <w:r w:rsidR="00C54C06">
        <w:rPr>
          <w:rFonts w:asciiTheme="majorBidi" w:hAnsiTheme="majorBidi" w:cstheme="majorBidi"/>
          <w:sz w:val="24"/>
          <w:szCs w:val="24"/>
        </w:rPr>
        <w:t xml:space="preserve">Gabriele Marostica, </w:t>
      </w:r>
      <w:r w:rsidRPr="6F758A81">
        <w:rPr>
          <w:rFonts w:asciiTheme="majorBidi" w:hAnsiTheme="majorBidi" w:cstheme="majorBidi"/>
          <w:sz w:val="24"/>
          <w:szCs w:val="24"/>
        </w:rPr>
        <w:t>Sergio Masotti,</w:t>
      </w:r>
      <w:r w:rsidR="00355C52">
        <w:rPr>
          <w:rFonts w:asciiTheme="majorBidi" w:hAnsiTheme="majorBidi" w:cstheme="majorBidi"/>
          <w:sz w:val="24"/>
          <w:szCs w:val="24"/>
        </w:rPr>
        <w:t xml:space="preserve"> Stefano Meneghetti,</w:t>
      </w:r>
      <w:r w:rsidRPr="6F758A81">
        <w:rPr>
          <w:rFonts w:asciiTheme="majorBidi" w:hAnsiTheme="majorBidi" w:cstheme="majorBidi"/>
          <w:sz w:val="24"/>
          <w:szCs w:val="24"/>
        </w:rPr>
        <w:t xml:space="preserve">  Massimo Milani, </w:t>
      </w:r>
      <w:r w:rsidR="00355C52">
        <w:rPr>
          <w:rFonts w:asciiTheme="majorBidi" w:hAnsiTheme="majorBidi" w:cstheme="majorBidi"/>
          <w:sz w:val="24"/>
          <w:szCs w:val="24"/>
        </w:rPr>
        <w:t xml:space="preserve">Stella Vittoria Milone, </w:t>
      </w:r>
      <w:r w:rsidR="00226EDB">
        <w:rPr>
          <w:rFonts w:asciiTheme="majorBidi" w:hAnsiTheme="majorBidi" w:cstheme="majorBidi"/>
          <w:sz w:val="24"/>
          <w:szCs w:val="24"/>
        </w:rPr>
        <w:t xml:space="preserve">Angela Maria Monteleone, </w:t>
      </w:r>
      <w:r w:rsidR="00AC1DE9">
        <w:rPr>
          <w:rFonts w:asciiTheme="majorBidi" w:hAnsiTheme="majorBidi" w:cstheme="majorBidi"/>
          <w:sz w:val="24"/>
          <w:szCs w:val="24"/>
        </w:rPr>
        <w:t xml:space="preserve">Pierangela Mussinu, </w:t>
      </w:r>
      <w:r w:rsidRPr="6F758A81">
        <w:rPr>
          <w:rFonts w:asciiTheme="majorBidi" w:hAnsiTheme="majorBidi" w:cstheme="majorBidi"/>
          <w:sz w:val="24"/>
          <w:szCs w:val="24"/>
        </w:rPr>
        <w:t xml:space="preserve">Carmen Muzzolini, Flavia Nicoloso, Laura Olimpi, Maria Maddalena Palma, </w:t>
      </w:r>
      <w:r w:rsidR="00E54A50">
        <w:rPr>
          <w:rFonts w:asciiTheme="majorBidi" w:hAnsiTheme="majorBidi" w:cstheme="majorBidi"/>
          <w:sz w:val="24"/>
          <w:szCs w:val="24"/>
        </w:rPr>
        <w:t xml:space="preserve"> Vittorio Pandolfini, </w:t>
      </w:r>
      <w:r w:rsidRPr="6F758A81">
        <w:rPr>
          <w:rFonts w:asciiTheme="majorBidi" w:hAnsiTheme="majorBidi" w:cstheme="majorBidi"/>
          <w:sz w:val="24"/>
          <w:szCs w:val="24"/>
        </w:rPr>
        <w:lastRenderedPageBreak/>
        <w:t xml:space="preserve">Angela Pasinato, Andrea Passarella, Pasquale Pazzola, </w:t>
      </w:r>
      <w:r w:rsidR="009A4CD6">
        <w:rPr>
          <w:rFonts w:asciiTheme="majorBidi" w:hAnsiTheme="majorBidi" w:cstheme="majorBidi"/>
          <w:sz w:val="24"/>
          <w:szCs w:val="24"/>
        </w:rPr>
        <w:t xml:space="preserve">Monica Perin, Danilo Perri, </w:t>
      </w:r>
      <w:r w:rsidR="00E720EE">
        <w:rPr>
          <w:rFonts w:asciiTheme="majorBidi" w:hAnsiTheme="majorBidi" w:cstheme="majorBidi"/>
          <w:sz w:val="24"/>
          <w:szCs w:val="24"/>
        </w:rPr>
        <w:t>Silvana P</w:t>
      </w:r>
      <w:r w:rsidR="00C52775">
        <w:rPr>
          <w:rFonts w:asciiTheme="majorBidi" w:hAnsiTheme="majorBidi" w:cstheme="majorBidi"/>
          <w:sz w:val="24"/>
          <w:szCs w:val="24"/>
        </w:rPr>
        <w:t xml:space="preserve">escosolido, Giovanni Petrazzuoli, </w:t>
      </w:r>
      <w:r w:rsidR="00D56AFA">
        <w:rPr>
          <w:rFonts w:asciiTheme="majorBidi" w:hAnsiTheme="majorBidi" w:cstheme="majorBidi"/>
          <w:sz w:val="24"/>
          <w:szCs w:val="24"/>
        </w:rPr>
        <w:t xml:space="preserve">Giuseppe Petrotto, </w:t>
      </w:r>
      <w:r w:rsidRPr="6F758A81">
        <w:rPr>
          <w:rFonts w:asciiTheme="majorBidi" w:hAnsiTheme="majorBidi" w:cstheme="majorBidi"/>
          <w:sz w:val="24"/>
          <w:szCs w:val="24"/>
        </w:rPr>
        <w:t xml:space="preserve">Patrizia Picco, Ambrogina Pirola, Lorena Pisanello, Daniele Pittarello, </w:t>
      </w:r>
      <w:r w:rsidR="00C030F9">
        <w:rPr>
          <w:rFonts w:asciiTheme="majorBidi" w:hAnsiTheme="majorBidi" w:cstheme="majorBidi"/>
          <w:sz w:val="24"/>
          <w:szCs w:val="24"/>
        </w:rPr>
        <w:t xml:space="preserve">Eleonora Polidoro, Elena Porro, </w:t>
      </w:r>
      <w:r w:rsidRPr="6F758A81">
        <w:rPr>
          <w:rFonts w:asciiTheme="majorBidi" w:hAnsiTheme="majorBidi" w:cstheme="majorBidi"/>
          <w:sz w:val="24"/>
          <w:szCs w:val="24"/>
        </w:rPr>
        <w:t xml:space="preserve"> Adolfo Francesco Porto, </w:t>
      </w:r>
      <w:r w:rsidR="00973C93">
        <w:rPr>
          <w:rFonts w:asciiTheme="majorBidi" w:hAnsiTheme="majorBidi" w:cstheme="majorBidi"/>
          <w:sz w:val="24"/>
          <w:szCs w:val="24"/>
        </w:rPr>
        <w:t xml:space="preserve">Elisabetta Profumo, </w:t>
      </w:r>
      <w:r w:rsidR="00532E43">
        <w:rPr>
          <w:rFonts w:asciiTheme="majorBidi" w:hAnsiTheme="majorBidi" w:cstheme="majorBidi"/>
          <w:sz w:val="24"/>
          <w:szCs w:val="24"/>
        </w:rPr>
        <w:t xml:space="preserve">Antonino Puma, </w:t>
      </w:r>
      <w:r w:rsidRPr="6F758A81">
        <w:rPr>
          <w:rFonts w:asciiTheme="majorBidi" w:hAnsiTheme="majorBidi" w:cstheme="majorBidi"/>
          <w:sz w:val="24"/>
          <w:szCs w:val="24"/>
        </w:rPr>
        <w:t xml:space="preserve">Ferdinando Ragazzon,  Paolo Rosas, Rino Rosignoli, </w:t>
      </w:r>
      <w:r w:rsidR="006F1EEF">
        <w:rPr>
          <w:rFonts w:asciiTheme="majorBidi" w:hAnsiTheme="majorBidi" w:cstheme="majorBidi"/>
          <w:sz w:val="24"/>
          <w:szCs w:val="24"/>
        </w:rPr>
        <w:t xml:space="preserve">Mariagiulia Rosina, </w:t>
      </w:r>
      <w:r w:rsidRPr="6F758A81">
        <w:rPr>
          <w:rFonts w:asciiTheme="majorBidi" w:hAnsiTheme="majorBidi" w:cstheme="majorBidi"/>
          <w:sz w:val="24"/>
          <w:szCs w:val="24"/>
        </w:rPr>
        <w:t xml:space="preserve">Mariella Rossitto, Bruno Ruffato, </w:t>
      </w:r>
      <w:r w:rsidR="00E3141D">
        <w:rPr>
          <w:rFonts w:asciiTheme="majorBidi" w:hAnsiTheme="majorBidi" w:cstheme="majorBidi"/>
          <w:sz w:val="24"/>
          <w:szCs w:val="24"/>
        </w:rPr>
        <w:t xml:space="preserve">Lucia Ruggieri, </w:t>
      </w:r>
      <w:r w:rsidRPr="6F758A81">
        <w:rPr>
          <w:rFonts w:asciiTheme="majorBidi" w:hAnsiTheme="majorBidi" w:cstheme="majorBidi"/>
          <w:sz w:val="24"/>
          <w:szCs w:val="24"/>
        </w:rPr>
        <w:t xml:space="preserve">Annamaria Ruscitti, </w:t>
      </w:r>
      <w:r w:rsidR="006F1EEF">
        <w:rPr>
          <w:rFonts w:asciiTheme="majorBidi" w:hAnsiTheme="majorBidi" w:cstheme="majorBidi"/>
          <w:sz w:val="24"/>
          <w:szCs w:val="24"/>
        </w:rPr>
        <w:t>Annarita Russo,</w:t>
      </w:r>
      <w:r w:rsidR="00DD4E23">
        <w:rPr>
          <w:rFonts w:asciiTheme="majorBidi" w:hAnsiTheme="majorBidi" w:cstheme="majorBidi"/>
          <w:sz w:val="24"/>
          <w:szCs w:val="24"/>
        </w:rPr>
        <w:t xml:space="preserve"> </w:t>
      </w:r>
      <w:r w:rsidRPr="6F758A81">
        <w:rPr>
          <w:rFonts w:asciiTheme="majorBidi" w:hAnsiTheme="majorBidi" w:cstheme="majorBidi"/>
          <w:sz w:val="24"/>
          <w:szCs w:val="24"/>
        </w:rPr>
        <w:t xml:space="preserve">Pietro Salamone, Daniela Sambugaro, Luigi Saretta, </w:t>
      </w:r>
      <w:r w:rsidR="00512588">
        <w:rPr>
          <w:rFonts w:asciiTheme="majorBidi" w:hAnsiTheme="majorBidi" w:cstheme="majorBidi"/>
          <w:sz w:val="24"/>
          <w:szCs w:val="24"/>
        </w:rPr>
        <w:t xml:space="preserve">Vittoria Sarno, </w:t>
      </w:r>
      <w:r w:rsidRPr="6F758A81">
        <w:rPr>
          <w:rFonts w:asciiTheme="majorBidi" w:hAnsiTheme="majorBidi" w:cstheme="majorBidi"/>
          <w:sz w:val="24"/>
          <w:szCs w:val="24"/>
        </w:rPr>
        <w:t xml:space="preserve">Nico Maria Sciolla, Paolo Senesi, </w:t>
      </w:r>
      <w:r w:rsidR="00643988">
        <w:rPr>
          <w:rFonts w:asciiTheme="majorBidi" w:hAnsiTheme="majorBidi" w:cstheme="majorBidi"/>
          <w:sz w:val="24"/>
          <w:szCs w:val="24"/>
        </w:rPr>
        <w:t xml:space="preserve">Carla Silvan, </w:t>
      </w:r>
      <w:r w:rsidRPr="6F758A81">
        <w:rPr>
          <w:rFonts w:asciiTheme="majorBidi" w:hAnsiTheme="majorBidi" w:cstheme="majorBidi"/>
          <w:sz w:val="24"/>
          <w:szCs w:val="24"/>
        </w:rPr>
        <w:t xml:space="preserve">Valter Spanevello, Francesco Speranza, Maura Sticco, Francesco Storelli, </w:t>
      </w:r>
      <w:r w:rsidR="00DA7F76">
        <w:rPr>
          <w:rFonts w:asciiTheme="majorBidi" w:hAnsiTheme="majorBidi" w:cstheme="majorBidi"/>
          <w:sz w:val="24"/>
          <w:szCs w:val="24"/>
        </w:rPr>
        <w:t xml:space="preserve">Gianni Tamassia, </w:t>
      </w:r>
      <w:r w:rsidRPr="6F758A81">
        <w:rPr>
          <w:rFonts w:asciiTheme="majorBidi" w:hAnsiTheme="majorBidi" w:cstheme="majorBidi"/>
          <w:sz w:val="24"/>
          <w:szCs w:val="24"/>
        </w:rPr>
        <w:t xml:space="preserve">Paolo Tambaro,  Giacomo Toffol, </w:t>
      </w:r>
      <w:r w:rsidR="00FB4D47">
        <w:rPr>
          <w:rFonts w:asciiTheme="majorBidi" w:hAnsiTheme="majorBidi" w:cstheme="majorBidi"/>
          <w:sz w:val="24"/>
          <w:szCs w:val="24"/>
        </w:rPr>
        <w:t xml:space="preserve">Marco Tondello, </w:t>
      </w:r>
      <w:r w:rsidRPr="6F758A81">
        <w:rPr>
          <w:rFonts w:asciiTheme="majorBidi" w:hAnsiTheme="majorBidi" w:cstheme="majorBidi"/>
          <w:sz w:val="24"/>
          <w:szCs w:val="24"/>
        </w:rPr>
        <w:t xml:space="preserve">Gabriele Tonelli, </w:t>
      </w:r>
      <w:r w:rsidR="00580C48">
        <w:rPr>
          <w:rFonts w:asciiTheme="majorBidi" w:hAnsiTheme="majorBidi" w:cstheme="majorBidi"/>
          <w:sz w:val="24"/>
          <w:szCs w:val="24"/>
        </w:rPr>
        <w:t>Angelo Tummar</w:t>
      </w:r>
      <w:r w:rsidR="00AA2CED">
        <w:rPr>
          <w:rFonts w:asciiTheme="majorBidi" w:hAnsiTheme="majorBidi" w:cstheme="majorBidi"/>
          <w:sz w:val="24"/>
          <w:szCs w:val="24"/>
        </w:rPr>
        <w:t>ell</w:t>
      </w:r>
      <w:r w:rsidR="00580C48">
        <w:rPr>
          <w:rFonts w:asciiTheme="majorBidi" w:hAnsiTheme="majorBidi" w:cstheme="majorBidi"/>
          <w:sz w:val="24"/>
          <w:szCs w:val="24"/>
        </w:rPr>
        <w:t xml:space="preserve">o, </w:t>
      </w:r>
      <w:r w:rsidRPr="6F758A81">
        <w:rPr>
          <w:rFonts w:asciiTheme="majorBidi" w:hAnsiTheme="majorBidi" w:cstheme="majorBidi"/>
          <w:sz w:val="24"/>
          <w:szCs w:val="24"/>
        </w:rPr>
        <w:t xml:space="preserve">Sergio Venditti, </w:t>
      </w:r>
      <w:r w:rsidR="00580C48">
        <w:rPr>
          <w:rFonts w:asciiTheme="majorBidi" w:hAnsiTheme="majorBidi" w:cstheme="majorBidi"/>
          <w:sz w:val="24"/>
          <w:szCs w:val="24"/>
        </w:rPr>
        <w:t xml:space="preserve">Concetta Volpe, </w:t>
      </w:r>
      <w:r w:rsidRPr="6F758A81">
        <w:rPr>
          <w:rFonts w:asciiTheme="majorBidi" w:hAnsiTheme="majorBidi" w:cstheme="majorBidi"/>
          <w:sz w:val="24"/>
          <w:szCs w:val="24"/>
        </w:rPr>
        <w:t>Francescopaolo Volpe</w:t>
      </w:r>
      <w:r w:rsidR="00F64730">
        <w:rPr>
          <w:rFonts w:asciiTheme="majorBidi" w:hAnsiTheme="majorBidi" w:cstheme="majorBidi"/>
          <w:sz w:val="24"/>
          <w:szCs w:val="24"/>
        </w:rPr>
        <w:t>, Aldo Vozzi</w:t>
      </w:r>
      <w:r w:rsidRPr="6F758A81">
        <w:rPr>
          <w:rFonts w:asciiTheme="majorBidi" w:hAnsiTheme="majorBidi" w:cstheme="majorBidi"/>
          <w:sz w:val="24"/>
          <w:szCs w:val="24"/>
        </w:rPr>
        <w:t>.</w:t>
      </w:r>
    </w:p>
    <w:bookmarkEnd w:id="78"/>
    <w:p w14:paraId="4EB86E52" w14:textId="77777777" w:rsidR="00645DE1" w:rsidRPr="002948D9" w:rsidRDefault="00645DE1" w:rsidP="00785B67">
      <w:pPr>
        <w:spacing w:line="480" w:lineRule="auto"/>
        <w:jc w:val="both"/>
        <w:rPr>
          <w:rFonts w:asciiTheme="majorBidi" w:hAnsiTheme="majorBidi" w:cstheme="majorBidi"/>
          <w:b/>
          <w:bCs/>
          <w:sz w:val="24"/>
          <w:szCs w:val="24"/>
        </w:rPr>
      </w:pPr>
    </w:p>
    <w:p w14:paraId="516B29E6" w14:textId="5465569C" w:rsidR="00602606" w:rsidRPr="005F2F83" w:rsidRDefault="00602606" w:rsidP="00785B67">
      <w:pPr>
        <w:spacing w:line="480" w:lineRule="auto"/>
        <w:jc w:val="both"/>
        <w:rPr>
          <w:rFonts w:asciiTheme="majorBidi" w:hAnsiTheme="majorBidi" w:cstheme="majorBidi"/>
          <w:b/>
          <w:bCs/>
          <w:sz w:val="24"/>
          <w:szCs w:val="24"/>
          <w:lang w:val="en-US"/>
          <w:rPrChange w:id="79" w:author="ELISA BARBIERI" w:date="2019-05-20T15:28:00Z">
            <w:rPr>
              <w:rFonts w:asciiTheme="majorBidi" w:hAnsiTheme="majorBidi" w:cstheme="majorBidi"/>
              <w:b/>
              <w:bCs/>
              <w:sz w:val="24"/>
              <w:szCs w:val="24"/>
            </w:rPr>
          </w:rPrChange>
        </w:rPr>
      </w:pPr>
      <w:r w:rsidRPr="005F2F83">
        <w:rPr>
          <w:rFonts w:asciiTheme="majorBidi" w:hAnsiTheme="majorBidi" w:cstheme="majorBidi"/>
          <w:b/>
          <w:bCs/>
          <w:sz w:val="24"/>
          <w:szCs w:val="24"/>
          <w:lang w:val="en-US"/>
          <w:rPrChange w:id="80" w:author="ELISA BARBIERI" w:date="2019-05-20T15:28:00Z">
            <w:rPr>
              <w:rFonts w:asciiTheme="majorBidi" w:hAnsiTheme="majorBidi" w:cstheme="majorBidi"/>
              <w:b/>
              <w:bCs/>
              <w:sz w:val="24"/>
              <w:szCs w:val="24"/>
            </w:rPr>
          </w:rPrChange>
        </w:rPr>
        <w:t>Bibliography</w:t>
      </w:r>
    </w:p>
    <w:p w14:paraId="5695DC01" w14:textId="77777777" w:rsidR="00207FC7" w:rsidRPr="00207FC7" w:rsidRDefault="00207FC7" w:rsidP="00785B67">
      <w:pPr>
        <w:spacing w:line="480" w:lineRule="auto"/>
        <w:ind w:left="720" w:hanging="720"/>
        <w:jc w:val="both"/>
        <w:rPr>
          <w:rFonts w:asciiTheme="majorBidi" w:hAnsiTheme="majorBidi" w:cstheme="majorBidi"/>
          <w:sz w:val="24"/>
          <w:szCs w:val="24"/>
          <w:lang w:val="en-US"/>
        </w:rPr>
      </w:pPr>
      <w:r w:rsidRPr="005F2F83">
        <w:rPr>
          <w:rFonts w:asciiTheme="majorBidi" w:hAnsiTheme="majorBidi" w:cstheme="majorBidi"/>
          <w:sz w:val="24"/>
          <w:szCs w:val="24"/>
          <w:lang w:val="en-US"/>
          <w:rPrChange w:id="81" w:author="ELISA BARBIERI" w:date="2019-05-20T15:28:00Z">
            <w:rPr>
              <w:rFonts w:asciiTheme="majorBidi" w:hAnsiTheme="majorBidi" w:cstheme="majorBidi"/>
              <w:sz w:val="24"/>
              <w:szCs w:val="24"/>
            </w:rPr>
          </w:rPrChange>
        </w:rPr>
        <w:t>1.</w:t>
      </w:r>
      <w:r w:rsidRPr="005F2F83">
        <w:rPr>
          <w:rFonts w:asciiTheme="majorBidi" w:hAnsiTheme="majorBidi" w:cstheme="majorBidi"/>
          <w:sz w:val="24"/>
          <w:szCs w:val="24"/>
          <w:lang w:val="en-US"/>
          <w:rPrChange w:id="82" w:author="ELISA BARBIERI" w:date="2019-05-20T15:28:00Z">
            <w:rPr>
              <w:rFonts w:asciiTheme="majorBidi" w:hAnsiTheme="majorBidi" w:cstheme="majorBidi"/>
              <w:sz w:val="24"/>
              <w:szCs w:val="24"/>
            </w:rPr>
          </w:rPrChange>
        </w:rPr>
        <w:tab/>
        <w:t xml:space="preserve">van der Meer, J. W. M. et al. </w:t>
      </w:r>
      <w:r w:rsidRPr="005F2F83">
        <w:rPr>
          <w:rFonts w:asciiTheme="majorBidi" w:hAnsiTheme="majorBidi" w:cstheme="majorBidi"/>
          <w:sz w:val="24"/>
          <w:szCs w:val="24"/>
          <w:lang w:val="en-US"/>
          <w:rPrChange w:id="83" w:author="ELISA BARBIERI" w:date="2019-05-20T15:34:00Z">
            <w:rPr>
              <w:rFonts w:asciiTheme="majorBidi" w:hAnsiTheme="majorBidi" w:cstheme="majorBidi"/>
              <w:sz w:val="24"/>
              <w:szCs w:val="24"/>
            </w:rPr>
          </w:rPrChange>
        </w:rPr>
        <w:t xml:space="preserve">C. Quality of antimicrobial drug prescription in hospital. Clin. Microbiol. Infect. </w:t>
      </w:r>
      <w:r w:rsidRPr="00207FC7">
        <w:rPr>
          <w:rFonts w:asciiTheme="majorBidi" w:hAnsiTheme="majorBidi" w:cstheme="majorBidi"/>
          <w:sz w:val="24"/>
          <w:szCs w:val="24"/>
          <w:lang w:val="en-US"/>
        </w:rPr>
        <w:t>7, 12–15 (2001).</w:t>
      </w:r>
    </w:p>
    <w:p w14:paraId="4E26083A" w14:textId="77777777" w:rsidR="00207FC7" w:rsidRPr="00207FC7" w:rsidRDefault="00207FC7" w:rsidP="00785B67">
      <w:pPr>
        <w:spacing w:line="480" w:lineRule="auto"/>
        <w:ind w:left="720" w:hanging="720"/>
        <w:jc w:val="both"/>
        <w:rPr>
          <w:rFonts w:asciiTheme="majorBidi" w:hAnsiTheme="majorBidi" w:cstheme="majorBidi"/>
          <w:sz w:val="24"/>
          <w:szCs w:val="24"/>
          <w:lang w:val="en-US"/>
        </w:rPr>
      </w:pPr>
      <w:r w:rsidRPr="00207FC7">
        <w:rPr>
          <w:rFonts w:asciiTheme="majorBidi" w:hAnsiTheme="majorBidi" w:cstheme="majorBidi"/>
          <w:sz w:val="24"/>
          <w:szCs w:val="24"/>
          <w:lang w:val="en-US"/>
        </w:rPr>
        <w:t>2.</w:t>
      </w:r>
      <w:r w:rsidRPr="00207FC7">
        <w:rPr>
          <w:rFonts w:asciiTheme="majorBidi" w:hAnsiTheme="majorBidi" w:cstheme="majorBidi"/>
          <w:sz w:val="24"/>
          <w:szCs w:val="24"/>
          <w:lang w:val="en-US"/>
        </w:rPr>
        <w:tab/>
        <w:t>Gerber, J. S. et al. Variability in Antibiotic Use at Children’s Hospitals. Pediatrics 126, 1067–1073 (2010).</w:t>
      </w:r>
    </w:p>
    <w:p w14:paraId="24166832" w14:textId="77777777" w:rsidR="00207FC7" w:rsidRPr="00207FC7" w:rsidRDefault="00207FC7" w:rsidP="00785B67">
      <w:pPr>
        <w:spacing w:line="480" w:lineRule="auto"/>
        <w:ind w:left="720" w:hanging="720"/>
        <w:jc w:val="both"/>
        <w:rPr>
          <w:rFonts w:asciiTheme="majorBidi" w:hAnsiTheme="majorBidi" w:cstheme="majorBidi"/>
          <w:sz w:val="24"/>
          <w:szCs w:val="24"/>
          <w:lang w:val="en-US"/>
        </w:rPr>
      </w:pPr>
      <w:r w:rsidRPr="00207FC7">
        <w:rPr>
          <w:rFonts w:asciiTheme="majorBidi" w:hAnsiTheme="majorBidi" w:cstheme="majorBidi"/>
          <w:sz w:val="24"/>
          <w:szCs w:val="24"/>
          <w:lang w:val="en-US"/>
        </w:rPr>
        <w:t>3.</w:t>
      </w:r>
      <w:r w:rsidRPr="00207FC7">
        <w:rPr>
          <w:rFonts w:asciiTheme="majorBidi" w:hAnsiTheme="majorBidi" w:cstheme="majorBidi"/>
          <w:sz w:val="24"/>
          <w:szCs w:val="24"/>
          <w:lang w:val="en-US"/>
        </w:rPr>
        <w:tab/>
        <w:t>Ashiru-Oredope, D. et al. Antimicrobial stewardship: English Surveillance Programme for Antimicrobial Utilization and Resistance (ESPAUR). J. Antimicrob. Chemother. 68, 2421–2423 (2013).</w:t>
      </w:r>
    </w:p>
    <w:p w14:paraId="0AA818D0" w14:textId="77777777" w:rsidR="00207FC7" w:rsidRPr="00207FC7" w:rsidRDefault="00207FC7" w:rsidP="00785B67">
      <w:pPr>
        <w:spacing w:line="480" w:lineRule="auto"/>
        <w:ind w:left="720" w:hanging="720"/>
        <w:jc w:val="both"/>
        <w:rPr>
          <w:rFonts w:asciiTheme="majorBidi" w:hAnsiTheme="majorBidi" w:cstheme="majorBidi"/>
          <w:sz w:val="24"/>
          <w:szCs w:val="24"/>
          <w:lang w:val="en-US"/>
        </w:rPr>
      </w:pPr>
      <w:r w:rsidRPr="00207FC7">
        <w:rPr>
          <w:rFonts w:asciiTheme="majorBidi" w:hAnsiTheme="majorBidi" w:cstheme="majorBidi"/>
          <w:sz w:val="24"/>
          <w:szCs w:val="24"/>
          <w:lang w:val="en-US"/>
        </w:rPr>
        <w:t>4.</w:t>
      </w:r>
      <w:r w:rsidRPr="00207FC7">
        <w:rPr>
          <w:rFonts w:asciiTheme="majorBidi" w:hAnsiTheme="majorBidi" w:cstheme="majorBidi"/>
          <w:sz w:val="24"/>
          <w:szCs w:val="24"/>
          <w:lang w:val="en-US"/>
        </w:rPr>
        <w:tab/>
        <w:t>Clavenna, A. et al. Drug prescriptions to outpatient children: A review of the literature. Eur. J. Clin. Pharmacol. 65, 749–755 (2009).</w:t>
      </w:r>
    </w:p>
    <w:p w14:paraId="6DCCA473" w14:textId="77777777" w:rsidR="00207FC7" w:rsidRPr="00207FC7" w:rsidRDefault="00207FC7" w:rsidP="00785B67">
      <w:pPr>
        <w:spacing w:line="480" w:lineRule="auto"/>
        <w:ind w:left="720" w:hanging="720"/>
        <w:jc w:val="both"/>
        <w:rPr>
          <w:rFonts w:asciiTheme="majorBidi" w:hAnsiTheme="majorBidi" w:cstheme="majorBidi"/>
          <w:sz w:val="24"/>
          <w:szCs w:val="24"/>
          <w:lang w:val="en-US"/>
        </w:rPr>
      </w:pPr>
      <w:r w:rsidRPr="00207FC7">
        <w:rPr>
          <w:rFonts w:asciiTheme="majorBidi" w:hAnsiTheme="majorBidi" w:cstheme="majorBidi"/>
          <w:sz w:val="24"/>
          <w:szCs w:val="24"/>
          <w:lang w:val="en-US"/>
        </w:rPr>
        <w:t>5.</w:t>
      </w:r>
      <w:r w:rsidRPr="00207FC7">
        <w:rPr>
          <w:rFonts w:asciiTheme="majorBidi" w:hAnsiTheme="majorBidi" w:cstheme="majorBidi"/>
          <w:sz w:val="24"/>
          <w:szCs w:val="24"/>
          <w:lang w:val="en-US"/>
        </w:rPr>
        <w:tab/>
        <w:t>van Houten, M. A., et al.  . Antibiotic utilisation for hospitalised paediatric patients. Int. J. Antimicrob. Agents 10, 161–164 (1998).</w:t>
      </w:r>
    </w:p>
    <w:p w14:paraId="5ECDB527" w14:textId="41147E0F" w:rsidR="00207FC7" w:rsidRPr="00207FC7" w:rsidRDefault="00207FC7" w:rsidP="00785B67">
      <w:pPr>
        <w:spacing w:line="480" w:lineRule="auto"/>
        <w:ind w:left="720" w:hanging="720"/>
        <w:jc w:val="both"/>
        <w:rPr>
          <w:rFonts w:asciiTheme="majorBidi" w:hAnsiTheme="majorBidi" w:cstheme="majorBidi"/>
          <w:sz w:val="24"/>
          <w:szCs w:val="24"/>
          <w:lang w:val="en-US"/>
        </w:rPr>
      </w:pPr>
      <w:r w:rsidRPr="00207FC7">
        <w:rPr>
          <w:rFonts w:asciiTheme="majorBidi" w:hAnsiTheme="majorBidi" w:cstheme="majorBidi"/>
          <w:sz w:val="24"/>
          <w:szCs w:val="24"/>
          <w:lang w:val="en-US"/>
        </w:rPr>
        <w:lastRenderedPageBreak/>
        <w:t>6.</w:t>
      </w:r>
      <w:r w:rsidRPr="00207FC7">
        <w:rPr>
          <w:rFonts w:asciiTheme="majorBidi" w:hAnsiTheme="majorBidi" w:cstheme="majorBidi"/>
          <w:sz w:val="24"/>
          <w:szCs w:val="24"/>
          <w:lang w:val="en-US"/>
        </w:rPr>
        <w:tab/>
        <w:t xml:space="preserve">Potocki, M. et al.. Prospective survey of antibiotic utilization in pediatric hospitalized patients to identify targets for improvement of prescription. </w:t>
      </w:r>
      <w:r w:rsidR="002948D9" w:rsidRPr="002948D9">
        <w:rPr>
          <w:rFonts w:asciiTheme="majorBidi" w:hAnsiTheme="majorBidi" w:cstheme="majorBidi"/>
          <w:sz w:val="24"/>
          <w:szCs w:val="24"/>
          <w:lang w:val="en-US"/>
        </w:rPr>
        <w:t>Infection [Internet]. 2003;31(6):398–403.</w:t>
      </w:r>
    </w:p>
    <w:p w14:paraId="14AB903B" w14:textId="77777777" w:rsidR="00207FC7" w:rsidRPr="00207FC7" w:rsidRDefault="00207FC7" w:rsidP="00785B67">
      <w:pPr>
        <w:spacing w:line="480" w:lineRule="auto"/>
        <w:ind w:left="720" w:hanging="720"/>
        <w:jc w:val="both"/>
        <w:rPr>
          <w:rFonts w:asciiTheme="majorBidi" w:hAnsiTheme="majorBidi" w:cstheme="majorBidi"/>
          <w:sz w:val="24"/>
          <w:szCs w:val="24"/>
          <w:lang w:val="en-US"/>
        </w:rPr>
      </w:pPr>
      <w:r w:rsidRPr="00207FC7">
        <w:rPr>
          <w:rFonts w:asciiTheme="majorBidi" w:hAnsiTheme="majorBidi" w:cstheme="majorBidi"/>
          <w:sz w:val="24"/>
          <w:szCs w:val="24"/>
          <w:lang w:val="en-US"/>
        </w:rPr>
        <w:t>7.</w:t>
      </w:r>
      <w:r w:rsidRPr="00207FC7">
        <w:rPr>
          <w:rFonts w:asciiTheme="majorBidi" w:hAnsiTheme="majorBidi" w:cstheme="majorBidi"/>
          <w:sz w:val="24"/>
          <w:szCs w:val="24"/>
          <w:lang w:val="en-US"/>
        </w:rPr>
        <w:tab/>
        <w:t>Hajdu, A. et al. A point prevalence survey of hospital-acquired infections and antimicrobial use in a paediatric hospital in north-western Russia. J. Hosp. Infect. 66, 378–384 (2007).</w:t>
      </w:r>
    </w:p>
    <w:p w14:paraId="14C8F2F7" w14:textId="23AB05C9" w:rsidR="00207FC7" w:rsidRPr="00207FC7" w:rsidRDefault="00207FC7" w:rsidP="00785B67">
      <w:pPr>
        <w:spacing w:line="480" w:lineRule="auto"/>
        <w:ind w:left="720" w:hanging="720"/>
        <w:jc w:val="both"/>
        <w:rPr>
          <w:rFonts w:asciiTheme="majorBidi" w:hAnsiTheme="majorBidi" w:cstheme="majorBidi"/>
          <w:sz w:val="24"/>
          <w:szCs w:val="24"/>
          <w:lang w:val="en-US"/>
        </w:rPr>
      </w:pPr>
      <w:r w:rsidRPr="00207FC7">
        <w:rPr>
          <w:rFonts w:asciiTheme="majorBidi" w:hAnsiTheme="majorBidi" w:cstheme="majorBidi"/>
          <w:sz w:val="24"/>
          <w:szCs w:val="24"/>
          <w:lang w:val="en-US"/>
        </w:rPr>
        <w:t>8.</w:t>
      </w:r>
      <w:r w:rsidRPr="00207FC7">
        <w:rPr>
          <w:rFonts w:asciiTheme="majorBidi" w:hAnsiTheme="majorBidi" w:cstheme="majorBidi"/>
          <w:sz w:val="24"/>
          <w:szCs w:val="24"/>
          <w:lang w:val="en-US"/>
        </w:rPr>
        <w:tab/>
      </w:r>
      <w:r w:rsidR="00CD5581">
        <w:rPr>
          <w:rFonts w:asciiTheme="majorBidi" w:hAnsiTheme="majorBidi" w:cstheme="majorBidi"/>
          <w:sz w:val="24"/>
          <w:szCs w:val="24"/>
          <w:lang w:val="en-US"/>
        </w:rPr>
        <w:t>Berild, D</w:t>
      </w:r>
      <w:r w:rsidRPr="00207FC7">
        <w:rPr>
          <w:rFonts w:asciiTheme="majorBidi" w:hAnsiTheme="majorBidi" w:cstheme="majorBidi"/>
          <w:sz w:val="24"/>
          <w:szCs w:val="24"/>
          <w:lang w:val="en-US"/>
        </w:rPr>
        <w:t>. et al. A controlled intervention study to improve antibiotic use in a Russian paediatric hospital. Int. J. Antimicrob. Agents 31, 478–483 (2008).</w:t>
      </w:r>
    </w:p>
    <w:p w14:paraId="7C1DA4CD" w14:textId="77777777" w:rsidR="00207FC7" w:rsidRPr="00207FC7" w:rsidRDefault="00207FC7" w:rsidP="00785B67">
      <w:pPr>
        <w:spacing w:line="480" w:lineRule="auto"/>
        <w:ind w:left="720" w:hanging="720"/>
        <w:jc w:val="both"/>
        <w:rPr>
          <w:rFonts w:asciiTheme="majorBidi" w:hAnsiTheme="majorBidi" w:cstheme="majorBidi"/>
          <w:sz w:val="24"/>
          <w:szCs w:val="24"/>
          <w:lang w:val="en-US"/>
        </w:rPr>
      </w:pPr>
      <w:r w:rsidRPr="00207FC7">
        <w:rPr>
          <w:rFonts w:asciiTheme="majorBidi" w:hAnsiTheme="majorBidi" w:cstheme="majorBidi"/>
          <w:sz w:val="24"/>
          <w:szCs w:val="24"/>
          <w:lang w:val="en-US"/>
        </w:rPr>
        <w:t>9.</w:t>
      </w:r>
      <w:r w:rsidRPr="00207FC7">
        <w:rPr>
          <w:rFonts w:asciiTheme="majorBidi" w:hAnsiTheme="majorBidi" w:cstheme="majorBidi"/>
          <w:sz w:val="24"/>
          <w:szCs w:val="24"/>
          <w:lang w:val="en-US"/>
        </w:rPr>
        <w:tab/>
        <w:t>Ang, L., et al.  A point prevalence study of infection and antimicrobial use at a UK children’s hospital. J. Hosp. Infect. 68, 372–4 (2008).</w:t>
      </w:r>
    </w:p>
    <w:p w14:paraId="184839B9" w14:textId="77777777" w:rsidR="00207FC7" w:rsidRPr="00207FC7" w:rsidRDefault="00207FC7" w:rsidP="00785B67">
      <w:pPr>
        <w:spacing w:line="480" w:lineRule="auto"/>
        <w:ind w:left="720" w:hanging="720"/>
        <w:jc w:val="both"/>
        <w:rPr>
          <w:rFonts w:asciiTheme="majorBidi" w:hAnsiTheme="majorBidi" w:cstheme="majorBidi"/>
          <w:sz w:val="24"/>
          <w:szCs w:val="24"/>
          <w:lang w:val="en-US"/>
        </w:rPr>
      </w:pPr>
      <w:r w:rsidRPr="00207FC7">
        <w:rPr>
          <w:rFonts w:asciiTheme="majorBidi" w:hAnsiTheme="majorBidi" w:cstheme="majorBidi"/>
          <w:sz w:val="24"/>
          <w:szCs w:val="24"/>
          <w:lang w:val="en-US"/>
        </w:rPr>
        <w:t>10.</w:t>
      </w:r>
      <w:r w:rsidRPr="00207FC7">
        <w:rPr>
          <w:rFonts w:asciiTheme="majorBidi" w:hAnsiTheme="majorBidi" w:cstheme="majorBidi"/>
          <w:sz w:val="24"/>
          <w:szCs w:val="24"/>
          <w:lang w:val="en-US"/>
        </w:rPr>
        <w:tab/>
        <w:t>Nyquist, A. C., et al.  Antibiotic prescribing for children with colds, upper respiratory tract infections, and bronchitis. J. Am. Med. Assoc. 279, 875–877 (1998).</w:t>
      </w:r>
    </w:p>
    <w:p w14:paraId="25DB1B64" w14:textId="77777777" w:rsidR="00207FC7" w:rsidRPr="00207FC7" w:rsidRDefault="00207FC7" w:rsidP="00785B67">
      <w:pPr>
        <w:spacing w:line="480" w:lineRule="auto"/>
        <w:ind w:left="660" w:hanging="660"/>
        <w:jc w:val="both"/>
        <w:rPr>
          <w:rFonts w:asciiTheme="majorBidi" w:hAnsiTheme="majorBidi" w:cstheme="majorBidi"/>
          <w:sz w:val="24"/>
          <w:szCs w:val="24"/>
          <w:lang w:val="en-US"/>
        </w:rPr>
      </w:pPr>
      <w:r w:rsidRPr="00207FC7">
        <w:rPr>
          <w:rFonts w:asciiTheme="majorBidi" w:hAnsiTheme="majorBidi" w:cstheme="majorBidi"/>
          <w:sz w:val="24"/>
          <w:szCs w:val="24"/>
          <w:lang w:val="en-US"/>
        </w:rPr>
        <w:t>11.</w:t>
      </w:r>
      <w:r w:rsidRPr="00207FC7">
        <w:rPr>
          <w:rFonts w:asciiTheme="majorBidi" w:hAnsiTheme="majorBidi" w:cstheme="majorBidi"/>
          <w:sz w:val="24"/>
          <w:szCs w:val="24"/>
          <w:lang w:val="en-US"/>
        </w:rPr>
        <w:tab/>
        <w:t>Hecker, M. T., et al.. Unnecessary Use of Antimicrobials in Hospitalized Patients. Arch. Intern. Med. 163, 972 (2003).</w:t>
      </w:r>
    </w:p>
    <w:p w14:paraId="61B6931C" w14:textId="77777777" w:rsidR="00207FC7" w:rsidRPr="00207FC7" w:rsidRDefault="00207FC7" w:rsidP="00785B67">
      <w:pPr>
        <w:spacing w:line="480" w:lineRule="auto"/>
        <w:ind w:left="660" w:hanging="660"/>
        <w:jc w:val="both"/>
        <w:rPr>
          <w:rFonts w:asciiTheme="majorBidi" w:hAnsiTheme="majorBidi" w:cstheme="majorBidi"/>
          <w:sz w:val="24"/>
          <w:szCs w:val="24"/>
        </w:rPr>
      </w:pPr>
      <w:r w:rsidRPr="00207FC7">
        <w:rPr>
          <w:rFonts w:asciiTheme="majorBidi" w:hAnsiTheme="majorBidi" w:cstheme="majorBidi"/>
          <w:sz w:val="24"/>
          <w:szCs w:val="24"/>
          <w:lang w:val="en-US"/>
        </w:rPr>
        <w:t>12.</w:t>
      </w:r>
      <w:r w:rsidRPr="00207FC7">
        <w:rPr>
          <w:rFonts w:asciiTheme="majorBidi" w:hAnsiTheme="majorBidi" w:cstheme="majorBidi"/>
          <w:sz w:val="24"/>
          <w:szCs w:val="24"/>
          <w:lang w:val="en-US"/>
        </w:rPr>
        <w:tab/>
        <w:t xml:space="preserve">El Sayed, M. F. et al. Prospective study on antibiotics misuse among infants with upper respiratory infections. </w:t>
      </w:r>
      <w:r w:rsidRPr="00207FC7">
        <w:rPr>
          <w:rFonts w:asciiTheme="majorBidi" w:hAnsiTheme="majorBidi" w:cstheme="majorBidi"/>
          <w:sz w:val="24"/>
          <w:szCs w:val="24"/>
        </w:rPr>
        <w:t>Eur. J. Pediatr. 168, 667–672 (2009).</w:t>
      </w:r>
    </w:p>
    <w:p w14:paraId="34367376" w14:textId="27134F42" w:rsidR="00207FC7" w:rsidRPr="00207FC7" w:rsidRDefault="00207FC7" w:rsidP="00785B67">
      <w:pPr>
        <w:spacing w:line="480" w:lineRule="auto"/>
        <w:ind w:left="660" w:hanging="660"/>
        <w:jc w:val="both"/>
        <w:rPr>
          <w:rFonts w:asciiTheme="majorBidi" w:hAnsiTheme="majorBidi" w:cstheme="majorBidi"/>
          <w:sz w:val="24"/>
          <w:szCs w:val="24"/>
          <w:lang w:val="en-US"/>
        </w:rPr>
      </w:pPr>
      <w:r w:rsidRPr="00207FC7">
        <w:rPr>
          <w:rFonts w:asciiTheme="majorBidi" w:hAnsiTheme="majorBidi" w:cstheme="majorBidi"/>
          <w:sz w:val="24"/>
          <w:szCs w:val="24"/>
        </w:rPr>
        <w:t>13.</w:t>
      </w:r>
      <w:r w:rsidRPr="00207FC7">
        <w:rPr>
          <w:rFonts w:asciiTheme="majorBidi" w:hAnsiTheme="majorBidi" w:cstheme="majorBidi"/>
          <w:sz w:val="24"/>
          <w:szCs w:val="24"/>
        </w:rPr>
        <w:tab/>
        <w:t>Faringotonsillite in età pediatrica. Guida rapida 2015 — E-R Agenzia sanitaria e sociale</w:t>
      </w:r>
      <w:r w:rsidR="001E1A66">
        <w:rPr>
          <w:rFonts w:asciiTheme="majorBidi" w:hAnsiTheme="majorBidi" w:cstheme="majorBidi"/>
          <w:sz w:val="24"/>
          <w:szCs w:val="24"/>
        </w:rPr>
        <w:t xml:space="preserve"> regionale. (</w:t>
      </w:r>
      <w:r w:rsidRPr="001E1A66">
        <w:rPr>
          <w:rFonts w:asciiTheme="majorBidi" w:hAnsiTheme="majorBidi" w:cstheme="majorBidi"/>
          <w:sz w:val="24"/>
          <w:szCs w:val="24"/>
        </w:rPr>
        <w:t>https://assr.regione.emilia-romagna.it/it/servizi/pubblicazioni/rapporti-documenti/faringotonsillite-guida-rapida-2015</w:t>
      </w:r>
      <w:r w:rsidR="001E1A66">
        <w:rPr>
          <w:rFonts w:asciiTheme="majorBidi" w:hAnsiTheme="majorBidi" w:cstheme="majorBidi"/>
          <w:sz w:val="24"/>
          <w:szCs w:val="24"/>
        </w:rPr>
        <w:t>)</w:t>
      </w:r>
      <w:r w:rsidRPr="001E1A66">
        <w:rPr>
          <w:rFonts w:asciiTheme="majorBidi" w:hAnsiTheme="majorBidi" w:cstheme="majorBidi"/>
          <w:sz w:val="24"/>
          <w:szCs w:val="24"/>
        </w:rPr>
        <w:t xml:space="preserve">. </w:t>
      </w:r>
      <w:r w:rsidRPr="00207FC7">
        <w:rPr>
          <w:rFonts w:asciiTheme="majorBidi" w:hAnsiTheme="majorBidi" w:cstheme="majorBidi"/>
          <w:sz w:val="24"/>
          <w:szCs w:val="24"/>
          <w:lang w:val="en-US"/>
        </w:rPr>
        <w:t>(Accessed: 18th December 2018)</w:t>
      </w:r>
    </w:p>
    <w:p w14:paraId="27F84AFD" w14:textId="77777777" w:rsidR="00207FC7" w:rsidRPr="00207FC7" w:rsidRDefault="00207FC7" w:rsidP="00785B67">
      <w:pPr>
        <w:spacing w:line="480" w:lineRule="auto"/>
        <w:ind w:left="660" w:hanging="660"/>
        <w:jc w:val="both"/>
        <w:rPr>
          <w:rFonts w:asciiTheme="majorBidi" w:hAnsiTheme="majorBidi" w:cstheme="majorBidi"/>
          <w:sz w:val="24"/>
          <w:szCs w:val="24"/>
          <w:lang w:val="en-US"/>
        </w:rPr>
      </w:pPr>
      <w:r w:rsidRPr="00207FC7">
        <w:rPr>
          <w:rFonts w:asciiTheme="majorBidi" w:hAnsiTheme="majorBidi" w:cstheme="majorBidi"/>
          <w:sz w:val="24"/>
          <w:szCs w:val="24"/>
          <w:lang w:val="en-US"/>
        </w:rPr>
        <w:t>14.</w:t>
      </w:r>
      <w:r w:rsidRPr="00207FC7">
        <w:rPr>
          <w:rFonts w:asciiTheme="majorBidi" w:hAnsiTheme="majorBidi" w:cstheme="majorBidi"/>
          <w:sz w:val="24"/>
          <w:szCs w:val="24"/>
          <w:lang w:val="en-US"/>
        </w:rPr>
        <w:tab/>
        <w:t>De Luca, M. et al. Antibiotic prescriptions and prophylaxis in Italian children. Is it time to change? Data from the ARPEC project. PLoS One 11, 1–14 (2016).</w:t>
      </w:r>
    </w:p>
    <w:p w14:paraId="7B618C92" w14:textId="77777777" w:rsidR="00207FC7" w:rsidRPr="00207FC7" w:rsidRDefault="00207FC7" w:rsidP="00785B67">
      <w:pPr>
        <w:spacing w:line="480" w:lineRule="auto"/>
        <w:ind w:left="660" w:hanging="660"/>
        <w:jc w:val="both"/>
        <w:rPr>
          <w:rFonts w:asciiTheme="majorBidi" w:hAnsiTheme="majorBidi" w:cstheme="majorBidi"/>
          <w:sz w:val="24"/>
          <w:szCs w:val="24"/>
          <w:lang w:val="en-US"/>
        </w:rPr>
      </w:pPr>
      <w:r w:rsidRPr="00207FC7">
        <w:rPr>
          <w:rFonts w:asciiTheme="majorBidi" w:hAnsiTheme="majorBidi" w:cstheme="majorBidi"/>
          <w:sz w:val="24"/>
          <w:szCs w:val="24"/>
          <w:lang w:val="en-US"/>
        </w:rPr>
        <w:t>15.</w:t>
      </w:r>
      <w:r w:rsidRPr="00207FC7">
        <w:rPr>
          <w:rFonts w:asciiTheme="majorBidi" w:hAnsiTheme="majorBidi" w:cstheme="majorBidi"/>
          <w:sz w:val="24"/>
          <w:szCs w:val="24"/>
          <w:lang w:val="en-US"/>
        </w:rPr>
        <w:tab/>
        <w:t>Piovani, D. et al. Assessing the quality of paediatric antibiotic prescribing by community paediatricians: a database analysis of prescribing in Lombardy. BMJ Paediatr. open 1, e000169 (2017).</w:t>
      </w:r>
    </w:p>
    <w:p w14:paraId="685AB3E0" w14:textId="77777777" w:rsidR="00207FC7" w:rsidRPr="00207FC7" w:rsidRDefault="00207FC7" w:rsidP="00785B67">
      <w:pPr>
        <w:spacing w:line="480" w:lineRule="auto"/>
        <w:ind w:left="660" w:hanging="660"/>
        <w:jc w:val="both"/>
        <w:rPr>
          <w:rFonts w:asciiTheme="majorBidi" w:hAnsiTheme="majorBidi" w:cstheme="majorBidi"/>
          <w:sz w:val="24"/>
          <w:szCs w:val="24"/>
          <w:lang w:val="en-US"/>
        </w:rPr>
      </w:pPr>
      <w:r w:rsidRPr="00207FC7">
        <w:rPr>
          <w:rFonts w:asciiTheme="majorBidi" w:hAnsiTheme="majorBidi" w:cstheme="majorBidi"/>
          <w:sz w:val="24"/>
          <w:szCs w:val="24"/>
          <w:lang w:val="en-US"/>
        </w:rPr>
        <w:lastRenderedPageBreak/>
        <w:t>16.</w:t>
      </w:r>
      <w:r w:rsidRPr="00207FC7">
        <w:rPr>
          <w:rFonts w:asciiTheme="majorBidi" w:hAnsiTheme="majorBidi" w:cstheme="majorBidi"/>
          <w:sz w:val="24"/>
          <w:szCs w:val="24"/>
          <w:lang w:val="en-US"/>
        </w:rPr>
        <w:tab/>
        <w:t>Palma, S. et al. The impact of the Italian guidelines on antibiotic prescription practices for acute otitis media in a paediatric emergency setting. Ital. J. Pediatr. 41, 4–9 (2015).</w:t>
      </w:r>
    </w:p>
    <w:p w14:paraId="7AB37582" w14:textId="77777777" w:rsidR="00207FC7" w:rsidRPr="00207FC7" w:rsidRDefault="00207FC7" w:rsidP="00785B67">
      <w:pPr>
        <w:spacing w:line="480" w:lineRule="auto"/>
        <w:ind w:left="660" w:hanging="660"/>
        <w:jc w:val="both"/>
        <w:rPr>
          <w:rFonts w:asciiTheme="majorBidi" w:hAnsiTheme="majorBidi" w:cstheme="majorBidi"/>
          <w:sz w:val="24"/>
          <w:szCs w:val="24"/>
          <w:lang w:val="en-US"/>
        </w:rPr>
      </w:pPr>
      <w:r w:rsidRPr="00207FC7">
        <w:rPr>
          <w:rFonts w:asciiTheme="majorBidi" w:hAnsiTheme="majorBidi" w:cstheme="majorBidi"/>
          <w:sz w:val="24"/>
          <w:szCs w:val="24"/>
          <w:lang w:val="en-US"/>
        </w:rPr>
        <w:t>17.</w:t>
      </w:r>
      <w:r w:rsidRPr="00207FC7">
        <w:rPr>
          <w:rFonts w:asciiTheme="majorBidi" w:hAnsiTheme="majorBidi" w:cstheme="majorBidi"/>
          <w:sz w:val="24"/>
          <w:szCs w:val="24"/>
          <w:lang w:val="en-US"/>
        </w:rPr>
        <w:tab/>
        <w:t>Dona, D. et al. The Impact of Clinical Pathways on Antibiotic Prescribing for Acute Otitis Media and Pharyngitis in the Emergency Department. Pediatr. Infect. Dis. J. 37, 1 (2018).</w:t>
      </w:r>
    </w:p>
    <w:p w14:paraId="51AFF3F6" w14:textId="77777777" w:rsidR="00207FC7" w:rsidRPr="00207FC7" w:rsidRDefault="00207FC7" w:rsidP="00785B67">
      <w:pPr>
        <w:spacing w:line="480" w:lineRule="auto"/>
        <w:ind w:left="660" w:hanging="660"/>
        <w:jc w:val="both"/>
        <w:rPr>
          <w:rFonts w:asciiTheme="majorBidi" w:hAnsiTheme="majorBidi" w:cstheme="majorBidi"/>
          <w:sz w:val="24"/>
          <w:szCs w:val="24"/>
          <w:lang w:val="en-US"/>
        </w:rPr>
      </w:pPr>
      <w:r w:rsidRPr="00207FC7">
        <w:rPr>
          <w:rFonts w:asciiTheme="majorBidi" w:hAnsiTheme="majorBidi" w:cstheme="majorBidi"/>
          <w:sz w:val="24"/>
          <w:szCs w:val="24"/>
          <w:lang w:val="en-US"/>
        </w:rPr>
        <w:t>18.</w:t>
      </w:r>
      <w:r w:rsidRPr="00207FC7">
        <w:rPr>
          <w:rFonts w:asciiTheme="majorBidi" w:hAnsiTheme="majorBidi" w:cstheme="majorBidi"/>
          <w:sz w:val="24"/>
          <w:szCs w:val="24"/>
          <w:lang w:val="en-US"/>
        </w:rPr>
        <w:tab/>
        <w:t>Marchisio, P. et al. Patterns in acute otitis media drug prescriptions: A survey of Italian pediatricians and otolaryngologists. Expert Rev. Anti. Infect. Ther. 12, 1159–1163 (2014).</w:t>
      </w:r>
    </w:p>
    <w:p w14:paraId="662F0865" w14:textId="77777777" w:rsidR="00207FC7" w:rsidRPr="00207FC7" w:rsidRDefault="00207FC7" w:rsidP="00785B67">
      <w:pPr>
        <w:spacing w:line="480" w:lineRule="auto"/>
        <w:ind w:left="660" w:hanging="660"/>
        <w:jc w:val="both"/>
        <w:rPr>
          <w:rFonts w:asciiTheme="majorBidi" w:hAnsiTheme="majorBidi" w:cstheme="majorBidi"/>
          <w:sz w:val="24"/>
          <w:szCs w:val="24"/>
          <w:lang w:val="en-US"/>
        </w:rPr>
      </w:pPr>
      <w:r w:rsidRPr="00207FC7">
        <w:rPr>
          <w:rFonts w:asciiTheme="majorBidi" w:hAnsiTheme="majorBidi" w:cstheme="majorBidi"/>
          <w:sz w:val="24"/>
          <w:szCs w:val="24"/>
          <w:lang w:val="en-US"/>
        </w:rPr>
        <w:t>19.</w:t>
      </w:r>
      <w:r w:rsidRPr="00207FC7">
        <w:rPr>
          <w:rFonts w:asciiTheme="majorBidi" w:hAnsiTheme="majorBidi" w:cstheme="majorBidi"/>
          <w:sz w:val="24"/>
          <w:szCs w:val="24"/>
          <w:lang w:val="en-US"/>
        </w:rPr>
        <w:tab/>
        <w:t>Bluestone, C. D., et al.  Ten-year review of otitis media pathogens. Pediatr. Infect. Dis. J. 11, S7-11 (1992).</w:t>
      </w:r>
    </w:p>
    <w:p w14:paraId="3561F757" w14:textId="77777777" w:rsidR="00207FC7" w:rsidRPr="00207FC7" w:rsidRDefault="00207FC7" w:rsidP="00785B67">
      <w:pPr>
        <w:spacing w:line="480" w:lineRule="auto"/>
        <w:ind w:left="660" w:hanging="660"/>
        <w:jc w:val="both"/>
        <w:rPr>
          <w:rFonts w:asciiTheme="majorBidi" w:hAnsiTheme="majorBidi" w:cstheme="majorBidi"/>
          <w:sz w:val="24"/>
          <w:szCs w:val="24"/>
          <w:lang w:val="en-US"/>
        </w:rPr>
      </w:pPr>
      <w:r w:rsidRPr="00207FC7">
        <w:rPr>
          <w:rFonts w:asciiTheme="majorBidi" w:hAnsiTheme="majorBidi" w:cstheme="majorBidi"/>
          <w:sz w:val="24"/>
          <w:szCs w:val="24"/>
          <w:lang w:val="en-US"/>
        </w:rPr>
        <w:t>20.</w:t>
      </w:r>
      <w:r w:rsidRPr="00207FC7">
        <w:rPr>
          <w:rFonts w:asciiTheme="majorBidi" w:hAnsiTheme="majorBidi" w:cstheme="majorBidi"/>
          <w:sz w:val="24"/>
          <w:szCs w:val="24"/>
          <w:lang w:val="en-US"/>
        </w:rPr>
        <w:tab/>
        <w:t>Marchisio, P. et al. Burden of acute otitis media in primary care pediatrics in Italy: A secondary data analysis from the Pedianet database. BMC Pediatr. 12, 705 (2012).</w:t>
      </w:r>
    </w:p>
    <w:p w14:paraId="0A5A869F" w14:textId="77777777" w:rsidR="00207FC7" w:rsidRPr="002A7896" w:rsidRDefault="00207FC7" w:rsidP="00785B67">
      <w:pPr>
        <w:spacing w:line="480" w:lineRule="auto"/>
        <w:ind w:left="660" w:hanging="660"/>
        <w:jc w:val="both"/>
        <w:rPr>
          <w:rFonts w:asciiTheme="majorBidi" w:hAnsiTheme="majorBidi" w:cstheme="majorBidi"/>
          <w:sz w:val="24"/>
          <w:szCs w:val="24"/>
        </w:rPr>
      </w:pPr>
      <w:r w:rsidRPr="00207FC7">
        <w:rPr>
          <w:rFonts w:asciiTheme="majorBidi" w:hAnsiTheme="majorBidi" w:cstheme="majorBidi"/>
          <w:sz w:val="24"/>
          <w:szCs w:val="24"/>
          <w:lang w:val="en-US"/>
        </w:rPr>
        <w:t>21.</w:t>
      </w:r>
      <w:r w:rsidRPr="00207FC7">
        <w:rPr>
          <w:rFonts w:asciiTheme="majorBidi" w:hAnsiTheme="majorBidi" w:cstheme="majorBidi"/>
          <w:sz w:val="24"/>
          <w:szCs w:val="24"/>
          <w:lang w:val="en-US"/>
        </w:rPr>
        <w:tab/>
        <w:t xml:space="preserve">Monasta, L. et al. Burden of disease caused by otitis media: systematic review and global estimates. </w:t>
      </w:r>
      <w:r w:rsidRPr="002A7896">
        <w:rPr>
          <w:rFonts w:asciiTheme="majorBidi" w:hAnsiTheme="majorBidi" w:cstheme="majorBidi"/>
          <w:sz w:val="24"/>
          <w:szCs w:val="24"/>
        </w:rPr>
        <w:t>PLoS One 7, e36226 (2012).</w:t>
      </w:r>
    </w:p>
    <w:p w14:paraId="4DEB3636" w14:textId="4445012E" w:rsidR="00207FC7" w:rsidRPr="00207FC7" w:rsidRDefault="00CD5581" w:rsidP="00785B67">
      <w:pPr>
        <w:spacing w:line="480" w:lineRule="auto"/>
        <w:ind w:left="660" w:hanging="660"/>
        <w:jc w:val="both"/>
        <w:rPr>
          <w:rFonts w:asciiTheme="majorBidi" w:hAnsiTheme="majorBidi" w:cstheme="majorBidi"/>
          <w:sz w:val="24"/>
          <w:szCs w:val="24"/>
        </w:rPr>
      </w:pPr>
      <w:r>
        <w:rPr>
          <w:rFonts w:asciiTheme="majorBidi" w:hAnsiTheme="majorBidi" w:cstheme="majorBidi"/>
          <w:sz w:val="24"/>
          <w:szCs w:val="24"/>
        </w:rPr>
        <w:t>22.</w:t>
      </w:r>
      <w:r>
        <w:rPr>
          <w:rFonts w:asciiTheme="majorBidi" w:hAnsiTheme="majorBidi" w:cstheme="majorBidi"/>
          <w:sz w:val="24"/>
          <w:szCs w:val="24"/>
        </w:rPr>
        <w:tab/>
        <w:t>Marchisio, P.</w:t>
      </w:r>
      <w:r w:rsidR="00207FC7" w:rsidRPr="00207FC7">
        <w:rPr>
          <w:rFonts w:asciiTheme="majorBidi" w:hAnsiTheme="majorBidi" w:cstheme="majorBidi"/>
          <w:sz w:val="24"/>
          <w:szCs w:val="24"/>
        </w:rPr>
        <w:t xml:space="preserve"> et al.  Otite Media Acuta: dalla diagnosi alla prevenzione Linee Guida della </w:t>
      </w:r>
      <w:r w:rsidR="00207FC7">
        <w:rPr>
          <w:rFonts w:asciiTheme="majorBidi" w:hAnsiTheme="majorBidi" w:cstheme="majorBidi"/>
          <w:sz w:val="24"/>
          <w:szCs w:val="24"/>
        </w:rPr>
        <w:t>Società Italiana di Pediatria</w:t>
      </w:r>
      <w:r w:rsidR="00207FC7" w:rsidRPr="00207FC7">
        <w:rPr>
          <w:rFonts w:asciiTheme="majorBidi" w:hAnsiTheme="majorBidi" w:cstheme="majorBidi"/>
          <w:sz w:val="24"/>
          <w:szCs w:val="24"/>
        </w:rPr>
        <w:t>. (2010).</w:t>
      </w:r>
    </w:p>
    <w:p w14:paraId="538B9526" w14:textId="4E77A6AB" w:rsidR="00207FC7" w:rsidRPr="00207FC7" w:rsidRDefault="00207FC7" w:rsidP="00785B67">
      <w:pPr>
        <w:spacing w:line="480" w:lineRule="auto"/>
        <w:ind w:left="660" w:hanging="660"/>
        <w:jc w:val="both"/>
        <w:rPr>
          <w:rFonts w:asciiTheme="majorBidi" w:hAnsiTheme="majorBidi" w:cstheme="majorBidi"/>
          <w:sz w:val="24"/>
          <w:szCs w:val="24"/>
        </w:rPr>
      </w:pPr>
      <w:r w:rsidRPr="00207FC7">
        <w:rPr>
          <w:rFonts w:asciiTheme="majorBidi" w:hAnsiTheme="majorBidi" w:cstheme="majorBidi"/>
          <w:sz w:val="24"/>
          <w:szCs w:val="24"/>
        </w:rPr>
        <w:t>23.</w:t>
      </w:r>
      <w:r w:rsidRPr="00207FC7">
        <w:rPr>
          <w:rFonts w:asciiTheme="majorBidi" w:hAnsiTheme="majorBidi" w:cstheme="majorBidi"/>
          <w:sz w:val="24"/>
          <w:szCs w:val="24"/>
        </w:rPr>
        <w:tab/>
        <w:t xml:space="preserve">L’utilizzo giudizioso della terapia antibiotica nel trattamento delle patologie infettive in età evolutiva. </w:t>
      </w:r>
      <w:r>
        <w:rPr>
          <w:rFonts w:asciiTheme="majorBidi" w:hAnsiTheme="majorBidi" w:cstheme="majorBidi"/>
          <w:sz w:val="24"/>
          <w:szCs w:val="24"/>
        </w:rPr>
        <w:t>–</w:t>
      </w:r>
      <w:r w:rsidR="00EB29FC">
        <w:rPr>
          <w:rFonts w:asciiTheme="majorBidi" w:hAnsiTheme="majorBidi" w:cstheme="majorBidi"/>
          <w:sz w:val="24"/>
          <w:szCs w:val="24"/>
        </w:rPr>
        <w:t xml:space="preserve"> </w:t>
      </w:r>
      <w:r>
        <w:rPr>
          <w:rFonts w:asciiTheme="majorBidi" w:hAnsiTheme="majorBidi" w:cstheme="majorBidi"/>
          <w:sz w:val="24"/>
          <w:szCs w:val="24"/>
        </w:rPr>
        <w:t xml:space="preserve">FIMP ( </w:t>
      </w:r>
      <w:r w:rsidR="00EB29FC" w:rsidRPr="00EB29FC">
        <w:rPr>
          <w:rFonts w:asciiTheme="majorBidi" w:hAnsiTheme="majorBidi" w:cstheme="majorBidi"/>
          <w:sz w:val="24"/>
          <w:szCs w:val="24"/>
        </w:rPr>
        <w:t xml:space="preserve">https://www.pacinimedicina.it/wp-content/uploads/RivFIMP_3_16-1.pdf </w:t>
      </w:r>
      <w:r w:rsidR="00EB29FC">
        <w:rPr>
          <w:rFonts w:asciiTheme="majorBidi" w:hAnsiTheme="majorBidi" w:cstheme="majorBidi"/>
          <w:sz w:val="24"/>
          <w:szCs w:val="24"/>
        </w:rPr>
        <w:t xml:space="preserve">) </w:t>
      </w:r>
      <w:r w:rsidRPr="00207FC7">
        <w:rPr>
          <w:rFonts w:asciiTheme="majorBidi" w:hAnsiTheme="majorBidi" w:cstheme="majorBidi"/>
          <w:sz w:val="24"/>
          <w:szCs w:val="24"/>
        </w:rPr>
        <w:t>(2016).</w:t>
      </w:r>
    </w:p>
    <w:p w14:paraId="2CE5C359" w14:textId="28CB95C4" w:rsidR="00207FC7" w:rsidRPr="00207FC7" w:rsidRDefault="00207FC7" w:rsidP="00785B67">
      <w:pPr>
        <w:spacing w:line="480" w:lineRule="auto"/>
        <w:ind w:left="660" w:hanging="660"/>
        <w:jc w:val="both"/>
        <w:rPr>
          <w:rFonts w:asciiTheme="majorBidi" w:hAnsiTheme="majorBidi" w:cstheme="majorBidi"/>
          <w:sz w:val="24"/>
          <w:szCs w:val="24"/>
          <w:lang w:val="en-US"/>
        </w:rPr>
      </w:pPr>
      <w:r w:rsidRPr="00207FC7">
        <w:rPr>
          <w:rFonts w:asciiTheme="majorBidi" w:hAnsiTheme="majorBidi" w:cstheme="majorBidi"/>
          <w:sz w:val="24"/>
          <w:szCs w:val="24"/>
          <w:lang w:val="en-US"/>
        </w:rPr>
        <w:t>24.</w:t>
      </w:r>
      <w:r w:rsidRPr="00207FC7">
        <w:rPr>
          <w:rFonts w:asciiTheme="majorBidi" w:hAnsiTheme="majorBidi" w:cstheme="majorBidi"/>
          <w:sz w:val="24"/>
          <w:szCs w:val="24"/>
          <w:lang w:val="en-US"/>
        </w:rPr>
        <w:tab/>
        <w:t>Shaikh, N., et al.  Prevalence of Streptococcal Pharyngitis and Streptococcal Carriage in Children: A Meta-analysis</w:t>
      </w:r>
      <w:r w:rsidR="001951B2">
        <w:rPr>
          <w:rFonts w:asciiTheme="majorBidi" w:hAnsiTheme="majorBidi" w:cstheme="majorBidi"/>
          <w:sz w:val="24"/>
          <w:szCs w:val="24"/>
          <w:lang w:val="en-US"/>
        </w:rPr>
        <w:t xml:space="preserve"> </w:t>
      </w:r>
      <w:r w:rsidRPr="00207FC7">
        <w:rPr>
          <w:rFonts w:asciiTheme="majorBidi" w:hAnsiTheme="majorBidi" w:cstheme="majorBidi"/>
          <w:sz w:val="24"/>
          <w:szCs w:val="24"/>
          <w:lang w:val="en-US"/>
        </w:rPr>
        <w:t>e564. Pediatrics 126, 557 (2010).</w:t>
      </w:r>
    </w:p>
    <w:p w14:paraId="0584006E" w14:textId="77777777" w:rsidR="00207FC7" w:rsidRPr="00207FC7" w:rsidRDefault="00207FC7" w:rsidP="00785B67">
      <w:pPr>
        <w:spacing w:line="480" w:lineRule="auto"/>
        <w:ind w:left="660" w:hanging="660"/>
        <w:jc w:val="both"/>
        <w:rPr>
          <w:rFonts w:asciiTheme="majorBidi" w:hAnsiTheme="majorBidi" w:cstheme="majorBidi"/>
          <w:sz w:val="24"/>
          <w:szCs w:val="24"/>
          <w:lang w:val="en-US"/>
        </w:rPr>
      </w:pPr>
      <w:r w:rsidRPr="00207FC7">
        <w:rPr>
          <w:rFonts w:asciiTheme="majorBidi" w:hAnsiTheme="majorBidi" w:cstheme="majorBidi"/>
          <w:sz w:val="24"/>
          <w:szCs w:val="24"/>
          <w:lang w:val="en-US"/>
        </w:rPr>
        <w:t>25.</w:t>
      </w:r>
      <w:r w:rsidRPr="00207FC7">
        <w:rPr>
          <w:rFonts w:asciiTheme="majorBidi" w:hAnsiTheme="majorBidi" w:cstheme="majorBidi"/>
          <w:sz w:val="24"/>
          <w:szCs w:val="24"/>
          <w:lang w:val="en-US"/>
        </w:rPr>
        <w:tab/>
        <w:t>Regoli, M., et al.  Update on the management of acute pharyngitis in children. Italian Journal of Pediatrics (2011). doi:10.1186/1824-7288-37-10</w:t>
      </w:r>
    </w:p>
    <w:p w14:paraId="3411404C" w14:textId="77777777" w:rsidR="00207FC7" w:rsidRPr="00207FC7" w:rsidRDefault="00207FC7" w:rsidP="00785B67">
      <w:pPr>
        <w:spacing w:line="480" w:lineRule="auto"/>
        <w:ind w:left="660" w:hanging="660"/>
        <w:jc w:val="both"/>
        <w:rPr>
          <w:rFonts w:asciiTheme="majorBidi" w:hAnsiTheme="majorBidi" w:cstheme="majorBidi"/>
          <w:sz w:val="24"/>
          <w:szCs w:val="24"/>
          <w:lang w:val="en-US"/>
        </w:rPr>
      </w:pPr>
      <w:r w:rsidRPr="00207FC7">
        <w:rPr>
          <w:rFonts w:asciiTheme="majorBidi" w:hAnsiTheme="majorBidi" w:cstheme="majorBidi"/>
          <w:sz w:val="24"/>
          <w:szCs w:val="24"/>
          <w:lang w:val="en-US"/>
        </w:rPr>
        <w:lastRenderedPageBreak/>
        <w:t>26.</w:t>
      </w:r>
      <w:r w:rsidRPr="00207FC7">
        <w:rPr>
          <w:rFonts w:asciiTheme="majorBidi" w:hAnsiTheme="majorBidi" w:cstheme="majorBidi"/>
          <w:sz w:val="24"/>
          <w:szCs w:val="24"/>
          <w:lang w:val="en-US"/>
        </w:rPr>
        <w:tab/>
        <w:t>Kronman, M. P., et al.  Bacterial Prevalence and Antimicrobial Prescribing Trends for Acute Respiratory Tract Infections. Pediatrics 134, e956–e965 (2014).</w:t>
      </w:r>
    </w:p>
    <w:p w14:paraId="14DC7044" w14:textId="77777777" w:rsidR="00207FC7" w:rsidRPr="00207FC7" w:rsidRDefault="00207FC7" w:rsidP="00785B67">
      <w:pPr>
        <w:spacing w:line="480" w:lineRule="auto"/>
        <w:ind w:left="660" w:hanging="660"/>
        <w:jc w:val="both"/>
        <w:rPr>
          <w:rFonts w:asciiTheme="majorBidi" w:hAnsiTheme="majorBidi" w:cstheme="majorBidi"/>
          <w:sz w:val="24"/>
          <w:szCs w:val="24"/>
          <w:lang w:val="en-US"/>
        </w:rPr>
      </w:pPr>
      <w:r w:rsidRPr="0018602D">
        <w:rPr>
          <w:rFonts w:asciiTheme="majorBidi" w:hAnsiTheme="majorBidi" w:cstheme="majorBidi"/>
          <w:sz w:val="24"/>
          <w:szCs w:val="24"/>
          <w:lang w:val="en-US"/>
        </w:rPr>
        <w:t>27.</w:t>
      </w:r>
      <w:r w:rsidRPr="0018602D">
        <w:rPr>
          <w:rFonts w:asciiTheme="majorBidi" w:hAnsiTheme="majorBidi" w:cstheme="majorBidi"/>
          <w:sz w:val="24"/>
          <w:szCs w:val="24"/>
          <w:lang w:val="en-US"/>
        </w:rPr>
        <w:tab/>
        <w:t xml:space="preserve">Fierro, J.L. et al. </w:t>
      </w:r>
      <w:r w:rsidRPr="00207FC7">
        <w:rPr>
          <w:rFonts w:asciiTheme="majorBidi" w:hAnsiTheme="majorBidi" w:cstheme="majorBidi"/>
          <w:sz w:val="24"/>
          <w:szCs w:val="24"/>
          <w:lang w:val="en-US"/>
        </w:rPr>
        <w:t>Variability in the diagnosis and treatment of group a streptococcal pharyngitis by primary care pediatricians. Infect. Control Hosp. Epidemiol. 35, S79–S85 (2014).</w:t>
      </w:r>
    </w:p>
    <w:p w14:paraId="67CB8D35" w14:textId="7970F083" w:rsidR="00207FC7" w:rsidRPr="00207FC7" w:rsidRDefault="00207FC7" w:rsidP="00785B67">
      <w:pPr>
        <w:spacing w:line="480" w:lineRule="auto"/>
        <w:ind w:left="660" w:hanging="660"/>
        <w:jc w:val="both"/>
        <w:rPr>
          <w:rFonts w:asciiTheme="majorBidi" w:hAnsiTheme="majorBidi" w:cstheme="majorBidi"/>
          <w:sz w:val="24"/>
          <w:szCs w:val="24"/>
          <w:lang w:val="en-US"/>
        </w:rPr>
      </w:pPr>
      <w:r w:rsidRPr="00207FC7">
        <w:rPr>
          <w:rFonts w:asciiTheme="majorBidi" w:hAnsiTheme="majorBidi" w:cstheme="majorBidi"/>
          <w:sz w:val="24"/>
          <w:szCs w:val="24"/>
          <w:lang w:val="en-US"/>
        </w:rPr>
        <w:t>28.</w:t>
      </w:r>
      <w:r w:rsidRPr="00207FC7">
        <w:rPr>
          <w:rFonts w:asciiTheme="majorBidi" w:hAnsiTheme="majorBidi" w:cstheme="majorBidi"/>
          <w:sz w:val="24"/>
          <w:szCs w:val="24"/>
          <w:lang w:val="en-US"/>
        </w:rPr>
        <w:tab/>
        <w:t xml:space="preserve">Management of sore throat and indications for tonsillectomy. A national clinical guideline. Edinburgh (Scotland): Scottish Intercollegiate Guidelines Network (SIGN); Methodology </w:t>
      </w:r>
      <w:r w:rsidR="003D7CAA">
        <w:rPr>
          <w:rFonts w:asciiTheme="majorBidi" w:hAnsiTheme="majorBidi" w:cstheme="majorBidi"/>
          <w:sz w:val="24"/>
          <w:szCs w:val="24"/>
          <w:lang w:val="en-US"/>
        </w:rPr>
        <w:t>(</w:t>
      </w:r>
      <w:r w:rsidR="003D7CAA" w:rsidRPr="003D7CAA">
        <w:rPr>
          <w:rFonts w:asciiTheme="majorBidi" w:hAnsiTheme="majorBidi" w:cstheme="majorBidi"/>
          <w:sz w:val="24"/>
          <w:szCs w:val="24"/>
          <w:lang w:val="en-US"/>
        </w:rPr>
        <w:t xml:space="preserve">https://www.sign.ac.uk/assets/sign117.pdf </w:t>
      </w:r>
      <w:r w:rsidR="003D7CAA">
        <w:rPr>
          <w:rFonts w:asciiTheme="majorBidi" w:hAnsiTheme="majorBidi" w:cstheme="majorBidi"/>
          <w:sz w:val="24"/>
          <w:szCs w:val="24"/>
          <w:lang w:val="en-US"/>
        </w:rPr>
        <w:t xml:space="preserve">) </w:t>
      </w:r>
      <w:r w:rsidRPr="00207FC7">
        <w:rPr>
          <w:rFonts w:asciiTheme="majorBidi" w:hAnsiTheme="majorBidi" w:cstheme="majorBidi"/>
          <w:sz w:val="24"/>
          <w:szCs w:val="24"/>
          <w:lang w:val="en-US"/>
        </w:rPr>
        <w:t>(2010).</w:t>
      </w:r>
    </w:p>
    <w:p w14:paraId="06F5266A" w14:textId="395F3438" w:rsidR="00207FC7" w:rsidRPr="00207FC7" w:rsidRDefault="00207FC7" w:rsidP="00785B67">
      <w:pPr>
        <w:spacing w:line="480" w:lineRule="auto"/>
        <w:ind w:left="660" w:hanging="660"/>
        <w:jc w:val="both"/>
        <w:rPr>
          <w:rFonts w:asciiTheme="majorBidi" w:hAnsiTheme="majorBidi" w:cstheme="majorBidi"/>
          <w:sz w:val="24"/>
          <w:szCs w:val="24"/>
        </w:rPr>
      </w:pPr>
      <w:r w:rsidRPr="00207FC7">
        <w:rPr>
          <w:rFonts w:asciiTheme="majorBidi" w:hAnsiTheme="majorBidi" w:cstheme="majorBidi"/>
          <w:sz w:val="24"/>
          <w:szCs w:val="24"/>
          <w:lang w:val="en-US"/>
        </w:rPr>
        <w:t>29.</w:t>
      </w:r>
      <w:r w:rsidRPr="00207FC7">
        <w:rPr>
          <w:rFonts w:asciiTheme="majorBidi" w:hAnsiTheme="majorBidi" w:cstheme="majorBidi"/>
          <w:sz w:val="24"/>
          <w:szCs w:val="24"/>
          <w:lang w:val="en-US"/>
        </w:rPr>
        <w:tab/>
        <w:t xml:space="preserve">Respiratory tract infections (self-limiting): prescribing antibiotics . </w:t>
      </w:r>
      <w:r w:rsidRPr="00207FC7">
        <w:rPr>
          <w:rFonts w:asciiTheme="majorBidi" w:hAnsiTheme="majorBidi" w:cstheme="majorBidi"/>
          <w:sz w:val="24"/>
          <w:szCs w:val="24"/>
        </w:rPr>
        <w:t xml:space="preserve">NICE; Clinical guideline. </w:t>
      </w:r>
      <w:r w:rsidR="003D7CAA">
        <w:rPr>
          <w:rFonts w:asciiTheme="majorBidi" w:hAnsiTheme="majorBidi" w:cstheme="majorBidi"/>
          <w:sz w:val="24"/>
          <w:szCs w:val="24"/>
        </w:rPr>
        <w:t>(</w:t>
      </w:r>
      <w:r w:rsidR="003D7CAA" w:rsidRPr="003D7CAA">
        <w:rPr>
          <w:rFonts w:asciiTheme="majorBidi" w:hAnsiTheme="majorBidi" w:cstheme="majorBidi"/>
          <w:sz w:val="24"/>
          <w:szCs w:val="24"/>
        </w:rPr>
        <w:t xml:space="preserve">https://www.nice.org.uk/guidance/cg69/resources/respiratory-tract-infections-selflimiting-prescribing-antibiotics-pdf-975576354757 </w:t>
      </w:r>
      <w:r w:rsidR="003D7CAA">
        <w:rPr>
          <w:rFonts w:asciiTheme="majorBidi" w:hAnsiTheme="majorBidi" w:cstheme="majorBidi"/>
          <w:sz w:val="24"/>
          <w:szCs w:val="24"/>
        </w:rPr>
        <w:t xml:space="preserve">) </w:t>
      </w:r>
      <w:r w:rsidRPr="00207FC7">
        <w:rPr>
          <w:rFonts w:asciiTheme="majorBidi" w:hAnsiTheme="majorBidi" w:cstheme="majorBidi"/>
          <w:sz w:val="24"/>
          <w:szCs w:val="24"/>
        </w:rPr>
        <w:t>(2008).</w:t>
      </w:r>
    </w:p>
    <w:p w14:paraId="05CF632A" w14:textId="3FF70F17" w:rsidR="00207FC7" w:rsidRPr="003D7CAA" w:rsidRDefault="00207FC7" w:rsidP="00785B67">
      <w:pPr>
        <w:spacing w:line="480" w:lineRule="auto"/>
        <w:ind w:left="660" w:hanging="660"/>
        <w:jc w:val="both"/>
        <w:rPr>
          <w:rFonts w:asciiTheme="majorBidi" w:hAnsiTheme="majorBidi" w:cstheme="majorBidi"/>
          <w:sz w:val="24"/>
          <w:szCs w:val="24"/>
        </w:rPr>
      </w:pPr>
      <w:r w:rsidRPr="00207FC7">
        <w:rPr>
          <w:rFonts w:asciiTheme="majorBidi" w:hAnsiTheme="majorBidi" w:cstheme="majorBidi"/>
          <w:sz w:val="24"/>
          <w:szCs w:val="24"/>
        </w:rPr>
        <w:t>30.</w:t>
      </w:r>
      <w:r w:rsidRPr="00207FC7">
        <w:rPr>
          <w:rFonts w:asciiTheme="majorBidi" w:hAnsiTheme="majorBidi" w:cstheme="majorBidi"/>
          <w:sz w:val="24"/>
          <w:szCs w:val="24"/>
        </w:rPr>
        <w:tab/>
        <w:t xml:space="preserve">Linee Guida Italiane per la gestione della faringotonsillite in età pediatrica: sintesi e commento. </w:t>
      </w:r>
      <w:r w:rsidRPr="003D7CAA">
        <w:rPr>
          <w:rFonts w:asciiTheme="majorBidi" w:hAnsiTheme="majorBidi" w:cstheme="majorBidi"/>
          <w:sz w:val="24"/>
          <w:szCs w:val="24"/>
        </w:rPr>
        <w:t>SIPPS- Società Italiana di Pediatria Preventiva e Sociale</w:t>
      </w:r>
      <w:r w:rsidR="003D7CAA" w:rsidRPr="003D7CAA">
        <w:rPr>
          <w:rFonts w:asciiTheme="majorBidi" w:hAnsiTheme="majorBidi" w:cstheme="majorBidi"/>
          <w:sz w:val="24"/>
          <w:szCs w:val="24"/>
        </w:rPr>
        <w:t xml:space="preserve"> (https://www.sipps.it/pdf/lineeguida/faringotonsillite.pdf </w:t>
      </w:r>
      <w:r w:rsidR="003D7CAA">
        <w:rPr>
          <w:rFonts w:asciiTheme="majorBidi" w:hAnsiTheme="majorBidi" w:cstheme="majorBidi"/>
          <w:sz w:val="24"/>
          <w:szCs w:val="24"/>
        </w:rPr>
        <w:t xml:space="preserve">) </w:t>
      </w:r>
      <w:r w:rsidRPr="003D7CAA">
        <w:rPr>
          <w:rFonts w:asciiTheme="majorBidi" w:hAnsiTheme="majorBidi" w:cstheme="majorBidi"/>
          <w:sz w:val="24"/>
          <w:szCs w:val="24"/>
        </w:rPr>
        <w:t>(2012).</w:t>
      </w:r>
    </w:p>
    <w:p w14:paraId="001BEDA5" w14:textId="77777777" w:rsidR="00207FC7" w:rsidRPr="00207FC7" w:rsidRDefault="00207FC7" w:rsidP="00785B67">
      <w:pPr>
        <w:spacing w:line="480" w:lineRule="auto"/>
        <w:ind w:left="660" w:hanging="660"/>
        <w:jc w:val="both"/>
        <w:rPr>
          <w:rFonts w:asciiTheme="majorBidi" w:hAnsiTheme="majorBidi" w:cstheme="majorBidi"/>
          <w:sz w:val="24"/>
          <w:szCs w:val="24"/>
          <w:lang w:val="en-US"/>
        </w:rPr>
      </w:pPr>
      <w:r w:rsidRPr="00207FC7">
        <w:rPr>
          <w:rFonts w:asciiTheme="majorBidi" w:hAnsiTheme="majorBidi" w:cstheme="majorBidi"/>
          <w:sz w:val="24"/>
          <w:szCs w:val="24"/>
          <w:lang w:val="en-US"/>
        </w:rPr>
        <w:t>31.</w:t>
      </w:r>
      <w:r w:rsidRPr="00207FC7">
        <w:rPr>
          <w:rFonts w:asciiTheme="majorBidi" w:hAnsiTheme="majorBidi" w:cstheme="majorBidi"/>
          <w:sz w:val="24"/>
          <w:szCs w:val="24"/>
          <w:lang w:val="en-US"/>
        </w:rPr>
        <w:tab/>
        <w:t xml:space="preserve">Systemic antibiotic treatment in upper and lower respiratory tract infections: official French guidelines. </w:t>
      </w:r>
      <w:r w:rsidRPr="001951B2">
        <w:rPr>
          <w:rFonts w:asciiTheme="majorBidi" w:hAnsiTheme="majorBidi" w:cstheme="majorBidi"/>
          <w:sz w:val="24"/>
          <w:szCs w:val="24"/>
          <w:lang w:val="fr-FR"/>
        </w:rPr>
        <w:t xml:space="preserve">Agence Française de Sécurité Sanitaire des Produits de Santé. Clin. </w:t>
      </w:r>
      <w:r w:rsidRPr="00207FC7">
        <w:rPr>
          <w:rFonts w:asciiTheme="majorBidi" w:hAnsiTheme="majorBidi" w:cstheme="majorBidi"/>
          <w:sz w:val="24"/>
          <w:szCs w:val="24"/>
          <w:lang w:val="en-US"/>
        </w:rPr>
        <w:t>Microbiol. Infect. 9, 1162–78 (2003).</w:t>
      </w:r>
    </w:p>
    <w:p w14:paraId="4A788CF0" w14:textId="1D1F1F4F" w:rsidR="00207FC7" w:rsidRPr="00207FC7" w:rsidRDefault="00207FC7" w:rsidP="00785B67">
      <w:pPr>
        <w:spacing w:line="480" w:lineRule="auto"/>
        <w:ind w:left="660" w:hanging="660"/>
        <w:jc w:val="both"/>
        <w:rPr>
          <w:rFonts w:asciiTheme="majorBidi" w:hAnsiTheme="majorBidi" w:cstheme="majorBidi"/>
          <w:sz w:val="24"/>
          <w:szCs w:val="24"/>
          <w:lang w:val="en-US"/>
        </w:rPr>
      </w:pPr>
      <w:r w:rsidRPr="00207FC7">
        <w:rPr>
          <w:rFonts w:asciiTheme="majorBidi" w:hAnsiTheme="majorBidi" w:cstheme="majorBidi"/>
          <w:sz w:val="24"/>
          <w:szCs w:val="24"/>
          <w:lang w:val="en-US"/>
        </w:rPr>
        <w:t>32.</w:t>
      </w:r>
      <w:r w:rsidRPr="00207FC7">
        <w:rPr>
          <w:rFonts w:asciiTheme="majorBidi" w:hAnsiTheme="majorBidi" w:cstheme="majorBidi"/>
          <w:sz w:val="24"/>
          <w:szCs w:val="24"/>
          <w:lang w:val="en-US"/>
        </w:rPr>
        <w:tab/>
        <w:t>Shaikh, S., et al. Role of rapid diagnostic tests for guiding outpatient treatment of febrile illness in Liaquat University Hospital. Pak</w:t>
      </w:r>
      <w:r w:rsidR="005748B0">
        <w:rPr>
          <w:rFonts w:asciiTheme="majorBidi" w:hAnsiTheme="majorBidi" w:cstheme="majorBidi"/>
          <w:sz w:val="24"/>
          <w:szCs w:val="24"/>
          <w:lang w:val="en-US"/>
        </w:rPr>
        <w:t>.</w:t>
      </w:r>
      <w:r w:rsidRPr="00207FC7">
        <w:rPr>
          <w:rFonts w:asciiTheme="majorBidi" w:hAnsiTheme="majorBidi" w:cstheme="majorBidi"/>
          <w:sz w:val="24"/>
          <w:szCs w:val="24"/>
          <w:lang w:val="en-US"/>
        </w:rPr>
        <w:t xml:space="preserve"> J. Med. Sci. 29, 1167–1172 (2013).</w:t>
      </w:r>
    </w:p>
    <w:p w14:paraId="0DC39D4C" w14:textId="77777777" w:rsidR="00207FC7" w:rsidRPr="00207FC7" w:rsidRDefault="00207FC7" w:rsidP="00785B67">
      <w:pPr>
        <w:spacing w:line="480" w:lineRule="auto"/>
        <w:ind w:left="660" w:hanging="660"/>
        <w:jc w:val="both"/>
        <w:rPr>
          <w:rFonts w:asciiTheme="majorBidi" w:hAnsiTheme="majorBidi" w:cstheme="majorBidi"/>
          <w:sz w:val="24"/>
          <w:szCs w:val="24"/>
          <w:lang w:val="en-US"/>
        </w:rPr>
      </w:pPr>
      <w:r w:rsidRPr="00207FC7">
        <w:rPr>
          <w:rFonts w:asciiTheme="majorBidi" w:hAnsiTheme="majorBidi" w:cstheme="majorBidi"/>
          <w:sz w:val="24"/>
          <w:szCs w:val="24"/>
          <w:lang w:val="en-US"/>
        </w:rPr>
        <w:t>33.</w:t>
      </w:r>
      <w:r w:rsidRPr="00207FC7">
        <w:rPr>
          <w:rFonts w:asciiTheme="majorBidi" w:hAnsiTheme="majorBidi" w:cstheme="majorBidi"/>
          <w:sz w:val="24"/>
          <w:szCs w:val="24"/>
          <w:lang w:val="en-US"/>
        </w:rPr>
        <w:tab/>
        <w:t>Corbeel, L. The ‘wait and see’ approach of acute otitis media. European Journal of Pediatrics 164, 1–2 (2005).</w:t>
      </w:r>
    </w:p>
    <w:p w14:paraId="247620C3" w14:textId="77777777" w:rsidR="00207FC7" w:rsidRPr="00207FC7" w:rsidRDefault="00207FC7" w:rsidP="00785B67">
      <w:pPr>
        <w:spacing w:line="480" w:lineRule="auto"/>
        <w:ind w:left="660" w:hanging="660"/>
        <w:jc w:val="both"/>
        <w:rPr>
          <w:rFonts w:asciiTheme="majorBidi" w:hAnsiTheme="majorBidi" w:cstheme="majorBidi"/>
          <w:sz w:val="24"/>
          <w:szCs w:val="24"/>
          <w:lang w:val="en-US"/>
        </w:rPr>
      </w:pPr>
      <w:r w:rsidRPr="00207FC7">
        <w:rPr>
          <w:rFonts w:asciiTheme="majorBidi" w:hAnsiTheme="majorBidi" w:cstheme="majorBidi"/>
          <w:sz w:val="24"/>
          <w:szCs w:val="24"/>
          <w:lang w:val="en-US"/>
        </w:rPr>
        <w:t>34.</w:t>
      </w:r>
      <w:r w:rsidRPr="00207FC7">
        <w:rPr>
          <w:rFonts w:asciiTheme="majorBidi" w:hAnsiTheme="majorBidi" w:cstheme="majorBidi"/>
          <w:sz w:val="24"/>
          <w:szCs w:val="24"/>
          <w:lang w:val="en-US"/>
        </w:rPr>
        <w:tab/>
        <w:t>Rossignoli, A., et al. Antibiotic prescription and prevalence rate in the outpatient paediatric population: Analysis of surveys published during 2000-2005. Eur. J. Clin. Pharmacol. 63, 1099–1106 (2007).</w:t>
      </w:r>
    </w:p>
    <w:p w14:paraId="62D39C80" w14:textId="77777777" w:rsidR="00207FC7" w:rsidRPr="00207FC7" w:rsidRDefault="00207FC7" w:rsidP="00785B67">
      <w:pPr>
        <w:spacing w:line="480" w:lineRule="auto"/>
        <w:ind w:left="660" w:hanging="660"/>
        <w:jc w:val="both"/>
        <w:rPr>
          <w:rFonts w:asciiTheme="majorBidi" w:hAnsiTheme="majorBidi" w:cstheme="majorBidi"/>
          <w:sz w:val="24"/>
          <w:szCs w:val="24"/>
          <w:lang w:val="en-US"/>
        </w:rPr>
      </w:pPr>
      <w:r w:rsidRPr="00207FC7">
        <w:rPr>
          <w:rFonts w:asciiTheme="majorBidi" w:hAnsiTheme="majorBidi" w:cstheme="majorBidi"/>
          <w:sz w:val="24"/>
          <w:szCs w:val="24"/>
          <w:lang w:val="en-US"/>
        </w:rPr>
        <w:lastRenderedPageBreak/>
        <w:t>35.</w:t>
      </w:r>
      <w:r w:rsidRPr="00207FC7">
        <w:rPr>
          <w:rFonts w:asciiTheme="majorBidi" w:hAnsiTheme="majorBidi" w:cstheme="majorBidi"/>
          <w:sz w:val="24"/>
          <w:szCs w:val="24"/>
          <w:lang w:val="en-US"/>
        </w:rPr>
        <w:tab/>
        <w:t>Clavenna, A. et al. Differences in antibiotic prescribing in paediatric outpatients. Arch. Dis. Child. 96, 590–5 (2011).</w:t>
      </w:r>
    </w:p>
    <w:p w14:paraId="6B27B529" w14:textId="50EA98A8" w:rsidR="00207FC7" w:rsidRPr="00207FC7" w:rsidRDefault="00207FC7" w:rsidP="00785B67">
      <w:pPr>
        <w:spacing w:line="480" w:lineRule="auto"/>
        <w:ind w:left="660" w:hanging="660"/>
        <w:jc w:val="both"/>
        <w:rPr>
          <w:rFonts w:asciiTheme="majorBidi" w:hAnsiTheme="majorBidi" w:cstheme="majorBidi"/>
          <w:sz w:val="24"/>
          <w:szCs w:val="24"/>
          <w:lang w:val="en-US"/>
        </w:rPr>
      </w:pPr>
      <w:r w:rsidRPr="00207FC7">
        <w:rPr>
          <w:rFonts w:asciiTheme="majorBidi" w:hAnsiTheme="majorBidi" w:cstheme="majorBidi"/>
          <w:sz w:val="24"/>
          <w:szCs w:val="24"/>
          <w:lang w:val="en-US"/>
        </w:rPr>
        <w:t>36.</w:t>
      </w:r>
      <w:r w:rsidRPr="00207FC7">
        <w:rPr>
          <w:rFonts w:asciiTheme="majorBidi" w:hAnsiTheme="majorBidi" w:cstheme="majorBidi"/>
          <w:sz w:val="24"/>
          <w:szCs w:val="24"/>
          <w:lang w:val="en-US"/>
        </w:rPr>
        <w:tab/>
        <w:t>Fischer, T. et al. National Trends in Emergency Department Antibiotic Prescribing for Children with Acute Otitis Media, 1996-2005. Acad. Emerg. Med. 14, 1172–1175 (2007).</w:t>
      </w:r>
    </w:p>
    <w:p w14:paraId="6D5DDDDA" w14:textId="77777777" w:rsidR="00207FC7" w:rsidRPr="00207FC7" w:rsidRDefault="00207FC7" w:rsidP="00785B67">
      <w:pPr>
        <w:spacing w:line="480" w:lineRule="auto"/>
        <w:ind w:left="660" w:hanging="660"/>
        <w:jc w:val="both"/>
        <w:rPr>
          <w:rFonts w:asciiTheme="majorBidi" w:hAnsiTheme="majorBidi" w:cstheme="majorBidi"/>
          <w:sz w:val="24"/>
          <w:szCs w:val="24"/>
          <w:lang w:val="en-US"/>
        </w:rPr>
      </w:pPr>
      <w:r w:rsidRPr="00207FC7">
        <w:rPr>
          <w:rFonts w:asciiTheme="majorBidi" w:hAnsiTheme="majorBidi" w:cstheme="majorBidi"/>
          <w:sz w:val="24"/>
          <w:szCs w:val="24"/>
          <w:lang w:val="en-US"/>
        </w:rPr>
        <w:t>37.</w:t>
      </w:r>
      <w:r w:rsidRPr="00207FC7">
        <w:rPr>
          <w:rFonts w:asciiTheme="majorBidi" w:hAnsiTheme="majorBidi" w:cstheme="majorBidi"/>
          <w:sz w:val="24"/>
          <w:szCs w:val="24"/>
          <w:lang w:val="en-US"/>
        </w:rPr>
        <w:tab/>
        <w:t>Cates, C. J. Delayed antibiotics for children with acute otitis media: is practice change sustainable? Evid. Based. Nursing. 12, 39-40 (2009).</w:t>
      </w:r>
    </w:p>
    <w:p w14:paraId="4514ED0E" w14:textId="77777777" w:rsidR="00207FC7" w:rsidRPr="00207FC7" w:rsidRDefault="00207FC7" w:rsidP="00785B67">
      <w:pPr>
        <w:spacing w:line="480" w:lineRule="auto"/>
        <w:ind w:left="660" w:hanging="660"/>
        <w:jc w:val="both"/>
        <w:rPr>
          <w:rFonts w:asciiTheme="majorBidi" w:hAnsiTheme="majorBidi" w:cstheme="majorBidi"/>
          <w:sz w:val="24"/>
          <w:szCs w:val="24"/>
          <w:lang w:val="en-US"/>
        </w:rPr>
      </w:pPr>
      <w:r w:rsidRPr="00207FC7">
        <w:rPr>
          <w:rFonts w:asciiTheme="majorBidi" w:hAnsiTheme="majorBidi" w:cstheme="majorBidi"/>
          <w:sz w:val="24"/>
          <w:szCs w:val="24"/>
          <w:lang w:val="en-US"/>
        </w:rPr>
        <w:t>38.</w:t>
      </w:r>
      <w:r w:rsidRPr="00207FC7">
        <w:rPr>
          <w:rFonts w:asciiTheme="majorBidi" w:hAnsiTheme="majorBidi" w:cstheme="majorBidi"/>
          <w:sz w:val="24"/>
          <w:szCs w:val="24"/>
          <w:lang w:val="en-US"/>
        </w:rPr>
        <w:tab/>
        <w:t>Little, P. Pragmatic randomised controlled trial of two prescribing strategies for childhood acute otitis media. BMJ 322, 336–342 (2001).</w:t>
      </w:r>
    </w:p>
    <w:p w14:paraId="4ED70B7A" w14:textId="77777777" w:rsidR="00207FC7" w:rsidRPr="00207FC7" w:rsidRDefault="00207FC7" w:rsidP="00785B67">
      <w:pPr>
        <w:spacing w:line="480" w:lineRule="auto"/>
        <w:ind w:left="660" w:hanging="660"/>
        <w:jc w:val="both"/>
        <w:rPr>
          <w:rFonts w:asciiTheme="majorBidi" w:hAnsiTheme="majorBidi" w:cstheme="majorBidi"/>
          <w:sz w:val="24"/>
          <w:szCs w:val="24"/>
          <w:lang w:val="en-US"/>
        </w:rPr>
      </w:pPr>
      <w:r w:rsidRPr="00207FC7">
        <w:rPr>
          <w:rFonts w:asciiTheme="majorBidi" w:hAnsiTheme="majorBidi" w:cstheme="majorBidi"/>
          <w:sz w:val="24"/>
          <w:szCs w:val="24"/>
          <w:lang w:val="en-US"/>
        </w:rPr>
        <w:t>39.</w:t>
      </w:r>
      <w:r w:rsidRPr="00207FC7">
        <w:rPr>
          <w:rFonts w:asciiTheme="majorBidi" w:hAnsiTheme="majorBidi" w:cstheme="majorBidi"/>
          <w:sz w:val="24"/>
          <w:szCs w:val="24"/>
          <w:lang w:val="en-US"/>
        </w:rPr>
        <w:tab/>
        <w:t>Pichichero, M. E. Understanding Antibiotic Overuse for Respiratory Tract Infections in Children. Pediatrics 994–1000 (1999).</w:t>
      </w:r>
    </w:p>
    <w:p w14:paraId="2AE0158C" w14:textId="77777777" w:rsidR="00207FC7" w:rsidRPr="00207FC7" w:rsidRDefault="00207FC7" w:rsidP="00785B67">
      <w:pPr>
        <w:spacing w:line="480" w:lineRule="auto"/>
        <w:ind w:left="660" w:hanging="660"/>
        <w:jc w:val="both"/>
        <w:rPr>
          <w:rFonts w:asciiTheme="majorBidi" w:hAnsiTheme="majorBidi" w:cstheme="majorBidi"/>
          <w:sz w:val="24"/>
          <w:szCs w:val="24"/>
          <w:lang w:val="en-US"/>
        </w:rPr>
      </w:pPr>
      <w:r w:rsidRPr="00207FC7">
        <w:rPr>
          <w:rFonts w:asciiTheme="majorBidi" w:hAnsiTheme="majorBidi" w:cstheme="majorBidi"/>
          <w:sz w:val="24"/>
          <w:szCs w:val="24"/>
          <w:lang w:val="en-US"/>
        </w:rPr>
        <w:t>40.</w:t>
      </w:r>
      <w:r w:rsidRPr="00207FC7">
        <w:rPr>
          <w:rFonts w:asciiTheme="majorBidi" w:hAnsiTheme="majorBidi" w:cstheme="majorBidi"/>
          <w:sz w:val="24"/>
          <w:szCs w:val="24"/>
          <w:lang w:val="en-US"/>
        </w:rPr>
        <w:tab/>
        <w:t>Moro, M. L., et al.  Why do paediatricians prescribe antibiotics? Results of an Italian regional project. BMC Pediatr. 9, 69 (2009).</w:t>
      </w:r>
    </w:p>
    <w:p w14:paraId="71A7679C" w14:textId="77777777" w:rsidR="00207FC7" w:rsidRPr="00354944" w:rsidRDefault="00207FC7" w:rsidP="00785B67">
      <w:pPr>
        <w:spacing w:line="480" w:lineRule="auto"/>
        <w:ind w:left="660" w:hanging="660"/>
        <w:jc w:val="both"/>
        <w:rPr>
          <w:rFonts w:asciiTheme="majorBidi" w:hAnsiTheme="majorBidi" w:cstheme="majorBidi"/>
          <w:sz w:val="24"/>
          <w:szCs w:val="24"/>
          <w:lang w:val="en-US"/>
        </w:rPr>
      </w:pPr>
      <w:r w:rsidRPr="00207FC7">
        <w:rPr>
          <w:rFonts w:asciiTheme="majorBidi" w:hAnsiTheme="majorBidi" w:cstheme="majorBidi"/>
          <w:sz w:val="24"/>
          <w:szCs w:val="24"/>
          <w:lang w:val="en-US"/>
        </w:rPr>
        <w:t>41.</w:t>
      </w:r>
      <w:r w:rsidRPr="00207FC7">
        <w:rPr>
          <w:rFonts w:asciiTheme="majorBidi" w:hAnsiTheme="majorBidi" w:cstheme="majorBidi"/>
          <w:sz w:val="24"/>
          <w:szCs w:val="24"/>
          <w:lang w:val="en-US"/>
        </w:rPr>
        <w:tab/>
        <w:t xml:space="preserve">Vaccheri, A. et al. A 3 year survey on the use of antibacterial agents in five Italian hospitals. </w:t>
      </w:r>
      <w:r w:rsidRPr="00354944">
        <w:rPr>
          <w:rFonts w:asciiTheme="majorBidi" w:hAnsiTheme="majorBidi" w:cstheme="majorBidi"/>
          <w:sz w:val="24"/>
          <w:szCs w:val="24"/>
          <w:lang w:val="en-US"/>
        </w:rPr>
        <w:t>J. Antimicrob. Chemother. 61, 953–958 (2008).</w:t>
      </w:r>
    </w:p>
    <w:p w14:paraId="3E3EBE03" w14:textId="77777777" w:rsidR="00207FC7" w:rsidRPr="00207FC7" w:rsidRDefault="00207FC7" w:rsidP="00785B67">
      <w:pPr>
        <w:spacing w:line="480" w:lineRule="auto"/>
        <w:ind w:left="660" w:hanging="660"/>
        <w:jc w:val="both"/>
        <w:rPr>
          <w:rFonts w:asciiTheme="majorBidi" w:hAnsiTheme="majorBidi" w:cstheme="majorBidi"/>
          <w:sz w:val="24"/>
          <w:szCs w:val="24"/>
          <w:lang w:val="en-US"/>
        </w:rPr>
      </w:pPr>
      <w:r w:rsidRPr="00354944">
        <w:rPr>
          <w:rFonts w:asciiTheme="majorBidi" w:hAnsiTheme="majorBidi" w:cstheme="majorBidi"/>
          <w:sz w:val="24"/>
          <w:szCs w:val="24"/>
          <w:lang w:val="en-US"/>
        </w:rPr>
        <w:t>42.</w:t>
      </w:r>
      <w:r w:rsidRPr="00354944">
        <w:rPr>
          <w:rFonts w:asciiTheme="majorBidi" w:hAnsiTheme="majorBidi" w:cstheme="majorBidi"/>
          <w:sz w:val="24"/>
          <w:szCs w:val="24"/>
          <w:lang w:val="en-US"/>
        </w:rPr>
        <w:tab/>
        <w:t xml:space="preserve">De Bie, S. et al. </w:t>
      </w:r>
      <w:r w:rsidRPr="00207FC7">
        <w:rPr>
          <w:rFonts w:asciiTheme="majorBidi" w:hAnsiTheme="majorBidi" w:cstheme="majorBidi"/>
          <w:sz w:val="24"/>
          <w:szCs w:val="24"/>
          <w:lang w:val="en-US"/>
        </w:rPr>
        <w:t>Using prescription patterns in primary care to derive new quality indicators for childhood community antibiotic prescribing. Pediatr. Infect. Dis. J. 35, 1317–1323 (2016).</w:t>
      </w:r>
    </w:p>
    <w:p w14:paraId="080C5A20" w14:textId="77777777" w:rsidR="00207FC7" w:rsidRPr="00207FC7" w:rsidRDefault="00207FC7" w:rsidP="00785B67">
      <w:pPr>
        <w:spacing w:line="480" w:lineRule="auto"/>
        <w:ind w:left="660" w:hanging="660"/>
        <w:jc w:val="both"/>
        <w:rPr>
          <w:rFonts w:asciiTheme="majorBidi" w:hAnsiTheme="majorBidi" w:cstheme="majorBidi"/>
          <w:sz w:val="24"/>
          <w:szCs w:val="24"/>
          <w:lang w:val="en-US"/>
        </w:rPr>
      </w:pPr>
      <w:r w:rsidRPr="00207FC7">
        <w:rPr>
          <w:rFonts w:asciiTheme="majorBidi" w:hAnsiTheme="majorBidi" w:cstheme="majorBidi"/>
          <w:sz w:val="24"/>
          <w:szCs w:val="24"/>
          <w:lang w:val="en-US"/>
        </w:rPr>
        <w:t>43.</w:t>
      </w:r>
      <w:r w:rsidRPr="00207FC7">
        <w:rPr>
          <w:rFonts w:asciiTheme="majorBidi" w:hAnsiTheme="majorBidi" w:cstheme="majorBidi"/>
          <w:sz w:val="24"/>
          <w:szCs w:val="24"/>
          <w:lang w:val="en-US"/>
        </w:rPr>
        <w:tab/>
        <w:t>Buccellato, E. et al. Use of antibiotics in pediatrics: 8-years survey in Italian hospitals. PLoS One 10, (2015).</w:t>
      </w:r>
    </w:p>
    <w:p w14:paraId="5CEA39B7" w14:textId="77777777" w:rsidR="00207FC7" w:rsidRPr="00354944" w:rsidRDefault="00207FC7" w:rsidP="00785B67">
      <w:pPr>
        <w:spacing w:line="480" w:lineRule="auto"/>
        <w:ind w:left="660" w:hanging="660"/>
        <w:jc w:val="both"/>
        <w:rPr>
          <w:rFonts w:asciiTheme="majorBidi" w:hAnsiTheme="majorBidi" w:cstheme="majorBidi"/>
          <w:sz w:val="24"/>
          <w:szCs w:val="24"/>
          <w:lang w:val="en-US"/>
        </w:rPr>
      </w:pPr>
      <w:r w:rsidRPr="00207FC7">
        <w:rPr>
          <w:rFonts w:asciiTheme="majorBidi" w:hAnsiTheme="majorBidi" w:cstheme="majorBidi"/>
          <w:sz w:val="24"/>
          <w:szCs w:val="24"/>
          <w:lang w:val="en-US"/>
        </w:rPr>
        <w:t>44.</w:t>
      </w:r>
      <w:r w:rsidRPr="00207FC7">
        <w:rPr>
          <w:rFonts w:asciiTheme="majorBidi" w:hAnsiTheme="majorBidi" w:cstheme="majorBidi"/>
          <w:sz w:val="24"/>
          <w:szCs w:val="24"/>
          <w:lang w:val="en-US"/>
        </w:rPr>
        <w:tab/>
        <w:t xml:space="preserve">Pichichero, M. E. Dynamics of antibiotic prescribing for children. </w:t>
      </w:r>
      <w:r w:rsidRPr="00354944">
        <w:rPr>
          <w:rFonts w:asciiTheme="majorBidi" w:hAnsiTheme="majorBidi" w:cstheme="majorBidi"/>
          <w:sz w:val="24"/>
          <w:szCs w:val="24"/>
          <w:lang w:val="en-US"/>
        </w:rPr>
        <w:t>Journal of the American Medical Association 287, 3133–3135 (2002).</w:t>
      </w:r>
    </w:p>
    <w:p w14:paraId="20B5153F" w14:textId="77777777" w:rsidR="00207FC7" w:rsidRPr="00207FC7" w:rsidRDefault="00207FC7" w:rsidP="00785B67">
      <w:pPr>
        <w:spacing w:line="480" w:lineRule="auto"/>
        <w:ind w:left="660" w:hanging="660"/>
        <w:jc w:val="both"/>
        <w:rPr>
          <w:rFonts w:asciiTheme="majorBidi" w:hAnsiTheme="majorBidi" w:cstheme="majorBidi"/>
          <w:sz w:val="24"/>
          <w:szCs w:val="24"/>
          <w:lang w:val="en-US"/>
        </w:rPr>
      </w:pPr>
      <w:r w:rsidRPr="00207FC7">
        <w:rPr>
          <w:rFonts w:asciiTheme="majorBidi" w:hAnsiTheme="majorBidi" w:cstheme="majorBidi"/>
          <w:sz w:val="24"/>
          <w:szCs w:val="24"/>
          <w:lang w:val="en-US"/>
        </w:rPr>
        <w:lastRenderedPageBreak/>
        <w:t>45.</w:t>
      </w:r>
      <w:r w:rsidRPr="00207FC7">
        <w:rPr>
          <w:rFonts w:asciiTheme="majorBidi" w:hAnsiTheme="majorBidi" w:cstheme="majorBidi"/>
          <w:sz w:val="24"/>
          <w:szCs w:val="24"/>
          <w:lang w:val="en-US"/>
        </w:rPr>
        <w:tab/>
        <w:t>Gerber, J.S. et al. Effect of an outpatient antimicrobial stewardship intervention on broad-spectrum antibiotic prescribing by primary care pediatricians: a randomized trial. JAMA J. Am. Med. Assoc. 309, 2345–2352 (2013).</w:t>
      </w:r>
    </w:p>
    <w:p w14:paraId="5DFCDDB6" w14:textId="77777777" w:rsidR="00207FC7" w:rsidRPr="00207FC7" w:rsidRDefault="00207FC7" w:rsidP="00785B67">
      <w:pPr>
        <w:spacing w:line="480" w:lineRule="auto"/>
        <w:ind w:left="660" w:hanging="660"/>
        <w:jc w:val="both"/>
        <w:rPr>
          <w:rFonts w:asciiTheme="majorBidi" w:hAnsiTheme="majorBidi" w:cstheme="majorBidi"/>
          <w:sz w:val="24"/>
          <w:szCs w:val="24"/>
          <w:lang w:val="en-US"/>
        </w:rPr>
      </w:pPr>
      <w:r w:rsidRPr="00207FC7">
        <w:rPr>
          <w:rFonts w:asciiTheme="majorBidi" w:hAnsiTheme="majorBidi" w:cstheme="majorBidi"/>
          <w:sz w:val="24"/>
          <w:szCs w:val="24"/>
          <w:lang w:val="en-US"/>
        </w:rPr>
        <w:t>46.</w:t>
      </w:r>
      <w:r w:rsidRPr="00207FC7">
        <w:rPr>
          <w:rFonts w:asciiTheme="majorBidi" w:hAnsiTheme="majorBidi" w:cstheme="majorBidi"/>
          <w:sz w:val="24"/>
          <w:szCs w:val="24"/>
          <w:lang w:val="en-US"/>
        </w:rPr>
        <w:tab/>
        <w:t>Zachariah, P. et al. Costs of Antimicrobial Stewardship Programs at US Children’s Hospitals. Infect. Control Hosp. Epidemiol. 37, 852–854 (2016).</w:t>
      </w:r>
    </w:p>
    <w:p w14:paraId="48D2886D" w14:textId="77777777" w:rsidR="00207FC7" w:rsidRPr="00207FC7" w:rsidRDefault="00207FC7" w:rsidP="00785B67">
      <w:pPr>
        <w:spacing w:line="480" w:lineRule="auto"/>
        <w:ind w:left="660" w:hanging="660"/>
        <w:jc w:val="both"/>
        <w:rPr>
          <w:rFonts w:asciiTheme="majorBidi" w:hAnsiTheme="majorBidi" w:cstheme="majorBidi"/>
          <w:sz w:val="24"/>
          <w:szCs w:val="24"/>
          <w:lang w:val="en-US"/>
        </w:rPr>
      </w:pPr>
      <w:r w:rsidRPr="00207FC7">
        <w:rPr>
          <w:rFonts w:asciiTheme="majorBidi" w:hAnsiTheme="majorBidi" w:cstheme="majorBidi"/>
          <w:sz w:val="24"/>
          <w:szCs w:val="24"/>
          <w:lang w:val="en-US"/>
        </w:rPr>
        <w:t>47.</w:t>
      </w:r>
      <w:r w:rsidRPr="00207FC7">
        <w:rPr>
          <w:rFonts w:asciiTheme="majorBidi" w:hAnsiTheme="majorBidi" w:cstheme="majorBidi"/>
          <w:sz w:val="24"/>
          <w:szCs w:val="24"/>
          <w:lang w:val="en-US"/>
        </w:rPr>
        <w:tab/>
        <w:t>Dona, D. et al. The Impact of Clinical Pathways on Antibiotic Prescribing for Acute Otitis Media and Pharyngitis in the Emergency Department. Pediatr. Infect. Dis. J. 37, 1 (2018).</w:t>
      </w:r>
    </w:p>
    <w:p w14:paraId="4FC89A5C" w14:textId="77777777" w:rsidR="00207FC7" w:rsidRPr="00207FC7" w:rsidRDefault="00207FC7" w:rsidP="00785B67">
      <w:pPr>
        <w:spacing w:line="480" w:lineRule="auto"/>
        <w:ind w:left="660" w:hanging="660"/>
        <w:jc w:val="both"/>
        <w:rPr>
          <w:rFonts w:asciiTheme="majorBidi" w:hAnsiTheme="majorBidi" w:cstheme="majorBidi"/>
          <w:sz w:val="24"/>
          <w:szCs w:val="24"/>
          <w:lang w:val="en-US"/>
        </w:rPr>
      </w:pPr>
      <w:r w:rsidRPr="00207FC7">
        <w:rPr>
          <w:rFonts w:asciiTheme="majorBidi" w:hAnsiTheme="majorBidi" w:cstheme="majorBidi"/>
          <w:sz w:val="24"/>
          <w:szCs w:val="24"/>
          <w:lang w:val="en-US"/>
        </w:rPr>
        <w:t>48.</w:t>
      </w:r>
      <w:r w:rsidRPr="00207FC7">
        <w:rPr>
          <w:rFonts w:asciiTheme="majorBidi" w:hAnsiTheme="majorBidi" w:cstheme="majorBidi"/>
          <w:sz w:val="24"/>
          <w:szCs w:val="24"/>
          <w:lang w:val="en-US"/>
        </w:rPr>
        <w:tab/>
        <w:t>Donà, D. et al. Effects of clinical pathway implementation on antibiotic prescriptions for pediatric community-acquired pneumonia. PLoS One 13, e0193581 (2018).</w:t>
      </w:r>
    </w:p>
    <w:p w14:paraId="5DD69050" w14:textId="77777777" w:rsidR="00207FC7" w:rsidRPr="00207FC7" w:rsidRDefault="00207FC7" w:rsidP="00785B67">
      <w:pPr>
        <w:spacing w:line="480" w:lineRule="auto"/>
        <w:ind w:left="660" w:hanging="660"/>
        <w:jc w:val="both"/>
        <w:rPr>
          <w:rFonts w:asciiTheme="majorBidi" w:hAnsiTheme="majorBidi" w:cstheme="majorBidi"/>
          <w:sz w:val="24"/>
          <w:szCs w:val="24"/>
          <w:lang w:val="en-US"/>
        </w:rPr>
      </w:pPr>
      <w:r w:rsidRPr="00207FC7">
        <w:rPr>
          <w:rFonts w:asciiTheme="majorBidi" w:hAnsiTheme="majorBidi" w:cstheme="majorBidi"/>
          <w:sz w:val="24"/>
          <w:szCs w:val="24"/>
          <w:lang w:val="en-US"/>
        </w:rPr>
        <w:t>49.</w:t>
      </w:r>
      <w:r w:rsidRPr="00207FC7">
        <w:rPr>
          <w:rFonts w:asciiTheme="majorBidi" w:hAnsiTheme="majorBidi" w:cstheme="majorBidi"/>
          <w:sz w:val="24"/>
          <w:szCs w:val="24"/>
          <w:lang w:val="en-US"/>
        </w:rPr>
        <w:tab/>
        <w:t>Donà, D. et al. Community-Acquired Rotavirus Gastroenteritis Compared with Adenovirus and Norovirus Gastroenteritis in Italian Children: A Pedianet Study. Int. J. Pediatr. 2016, 1–10 (2016).</w:t>
      </w:r>
    </w:p>
    <w:p w14:paraId="0B6B458D" w14:textId="1B7A51AB" w:rsidR="00207FC7" w:rsidRPr="003D7CAA" w:rsidRDefault="00207FC7" w:rsidP="00785B67">
      <w:pPr>
        <w:spacing w:line="480" w:lineRule="auto"/>
        <w:ind w:left="640" w:hanging="640"/>
        <w:jc w:val="both"/>
        <w:rPr>
          <w:rFonts w:asciiTheme="majorBidi" w:hAnsiTheme="majorBidi" w:cstheme="majorBidi"/>
          <w:sz w:val="24"/>
          <w:szCs w:val="24"/>
          <w:lang w:val="en-US"/>
        </w:rPr>
      </w:pPr>
      <w:r w:rsidRPr="00207FC7">
        <w:rPr>
          <w:rFonts w:asciiTheme="majorBidi" w:hAnsiTheme="majorBidi" w:cstheme="majorBidi"/>
          <w:sz w:val="24"/>
          <w:szCs w:val="24"/>
          <w:lang w:val="en-US"/>
        </w:rPr>
        <w:t>50.</w:t>
      </w:r>
      <w:r w:rsidRPr="00207FC7">
        <w:rPr>
          <w:rFonts w:asciiTheme="majorBidi" w:hAnsiTheme="majorBidi" w:cstheme="majorBidi"/>
          <w:sz w:val="24"/>
          <w:szCs w:val="24"/>
          <w:lang w:val="en-US"/>
        </w:rPr>
        <w:tab/>
        <w:t xml:space="preserve">Giaquinto, C. et al. </w:t>
      </w:r>
      <w:r w:rsidR="002948D9">
        <w:rPr>
          <w:rFonts w:asciiTheme="majorBidi" w:hAnsiTheme="majorBidi" w:cstheme="majorBidi"/>
          <w:sz w:val="24"/>
          <w:szCs w:val="24"/>
          <w:lang w:val="en-US"/>
        </w:rPr>
        <w:t>[</w:t>
      </w:r>
      <w:r w:rsidRPr="00207FC7">
        <w:rPr>
          <w:rFonts w:asciiTheme="majorBidi" w:hAnsiTheme="majorBidi" w:cstheme="majorBidi"/>
          <w:sz w:val="24"/>
          <w:szCs w:val="24"/>
          <w:lang w:val="en-US"/>
        </w:rPr>
        <w:t>Epidemiology and outcomes of varicella in Italy: results of a prospective study of children (0-14 years old) followed up by pediatricians (Pedianet study)</w:t>
      </w:r>
      <w:r w:rsidR="002948D9">
        <w:rPr>
          <w:rFonts w:asciiTheme="majorBidi" w:hAnsiTheme="majorBidi" w:cstheme="majorBidi"/>
          <w:sz w:val="24"/>
          <w:szCs w:val="24"/>
          <w:lang w:val="en-US"/>
        </w:rPr>
        <w:t>]</w:t>
      </w:r>
      <w:r w:rsidRPr="00207FC7">
        <w:rPr>
          <w:rFonts w:asciiTheme="majorBidi" w:hAnsiTheme="majorBidi" w:cstheme="majorBidi"/>
          <w:sz w:val="24"/>
          <w:szCs w:val="24"/>
          <w:lang w:val="en-US"/>
        </w:rPr>
        <w:t xml:space="preserve">. </w:t>
      </w:r>
      <w:r w:rsidRPr="003D7CAA">
        <w:rPr>
          <w:rFonts w:asciiTheme="majorBidi" w:hAnsiTheme="majorBidi" w:cstheme="majorBidi"/>
          <w:sz w:val="24"/>
          <w:szCs w:val="24"/>
          <w:lang w:val="en-US"/>
        </w:rPr>
        <w:t>Ann. Ig. 14, 21–7</w:t>
      </w:r>
    </w:p>
    <w:p w14:paraId="2F7D12F9" w14:textId="2D57E8B2" w:rsidR="008B4335" w:rsidRPr="00BE0F79" w:rsidRDefault="00207FC7" w:rsidP="00785B67">
      <w:pPr>
        <w:widowControl w:val="0"/>
        <w:autoSpaceDE w:val="0"/>
        <w:autoSpaceDN w:val="0"/>
        <w:adjustRightInd w:val="0"/>
        <w:spacing w:line="480" w:lineRule="auto"/>
        <w:ind w:left="640" w:hanging="640"/>
        <w:jc w:val="both"/>
        <w:rPr>
          <w:rFonts w:asciiTheme="majorBidi" w:hAnsiTheme="majorBidi" w:cstheme="majorBidi"/>
          <w:sz w:val="24"/>
          <w:szCs w:val="24"/>
          <w:lang w:val="en-US"/>
        </w:rPr>
      </w:pPr>
      <w:r w:rsidRPr="0018602D">
        <w:rPr>
          <w:rFonts w:asciiTheme="majorBidi" w:hAnsiTheme="majorBidi" w:cstheme="majorBidi"/>
          <w:sz w:val="24"/>
          <w:szCs w:val="24"/>
          <w:lang w:val="en-US"/>
        </w:rPr>
        <w:t>51.</w:t>
      </w:r>
      <w:r w:rsidRPr="0018602D">
        <w:rPr>
          <w:rFonts w:asciiTheme="majorBidi" w:hAnsiTheme="majorBidi" w:cstheme="majorBidi"/>
          <w:sz w:val="24"/>
          <w:szCs w:val="24"/>
          <w:lang w:val="en-US"/>
        </w:rPr>
        <w:tab/>
        <w:t xml:space="preserve">Schuemie, M. J. et al. </w:t>
      </w:r>
      <w:r w:rsidRPr="00207FC7">
        <w:rPr>
          <w:rFonts w:asciiTheme="majorBidi" w:hAnsiTheme="majorBidi" w:cstheme="majorBidi"/>
          <w:sz w:val="24"/>
          <w:szCs w:val="24"/>
          <w:lang w:val="en-US"/>
        </w:rPr>
        <w:t xml:space="preserve">Replication of the OMOP experiment in europe: Evaluating methods for risk identification in electronic health record databases. </w:t>
      </w:r>
      <w:r w:rsidRPr="00354944">
        <w:rPr>
          <w:rFonts w:asciiTheme="majorBidi" w:hAnsiTheme="majorBidi" w:cstheme="majorBidi"/>
          <w:sz w:val="24"/>
          <w:szCs w:val="24"/>
          <w:lang w:val="en-US"/>
        </w:rPr>
        <w:t>Drug Saf. (2013). doi:10.1007/s40264-013-0109-8</w:t>
      </w:r>
    </w:p>
    <w:p w14:paraId="55DDDCF0" w14:textId="77777777" w:rsidR="008B4335" w:rsidRPr="00BE0F79" w:rsidRDefault="008B4335" w:rsidP="00785B67">
      <w:pPr>
        <w:suppressAutoHyphens w:val="0"/>
        <w:spacing w:after="160" w:line="480" w:lineRule="auto"/>
        <w:jc w:val="both"/>
        <w:rPr>
          <w:rFonts w:asciiTheme="majorBidi" w:hAnsiTheme="majorBidi" w:cstheme="majorBidi"/>
          <w:sz w:val="24"/>
          <w:szCs w:val="24"/>
          <w:lang w:val="en-US"/>
        </w:rPr>
      </w:pPr>
      <w:r w:rsidRPr="00BE0F79">
        <w:rPr>
          <w:rFonts w:asciiTheme="majorBidi" w:hAnsiTheme="majorBidi" w:cstheme="majorBidi"/>
          <w:sz w:val="24"/>
          <w:szCs w:val="24"/>
          <w:lang w:val="en-US"/>
        </w:rPr>
        <w:br w:type="page"/>
      </w:r>
    </w:p>
    <w:p w14:paraId="276D778C" w14:textId="77777777" w:rsidR="00874B74" w:rsidRDefault="00874B74" w:rsidP="00785B67">
      <w:pPr>
        <w:suppressAutoHyphens w:val="0"/>
        <w:spacing w:after="160" w:line="480" w:lineRule="auto"/>
        <w:jc w:val="both"/>
        <w:rPr>
          <w:rFonts w:asciiTheme="majorBidi" w:hAnsiTheme="majorBidi" w:cstheme="majorBidi"/>
          <w:b/>
          <w:bCs/>
          <w:sz w:val="28"/>
          <w:szCs w:val="28"/>
          <w:lang w:val="en-US"/>
        </w:rPr>
        <w:sectPr w:rsidR="00874B74" w:rsidSect="0027171B">
          <w:footerReference w:type="default" r:id="rId12"/>
          <w:pgSz w:w="11906" w:h="16838"/>
          <w:pgMar w:top="1417" w:right="1134" w:bottom="1134" w:left="1134" w:header="709" w:footer="709" w:gutter="0"/>
          <w:lnNumType w:countBy="1" w:restart="continuous"/>
          <w:cols w:space="708"/>
          <w:docGrid w:linePitch="360"/>
        </w:sectPr>
      </w:pPr>
    </w:p>
    <w:p w14:paraId="38305FD5" w14:textId="617A2F17" w:rsidR="00874B74" w:rsidRDefault="00874B74" w:rsidP="00785B67">
      <w:pPr>
        <w:suppressAutoHyphens w:val="0"/>
        <w:spacing w:after="160" w:line="240" w:lineRule="auto"/>
        <w:jc w:val="both"/>
        <w:rPr>
          <w:rFonts w:asciiTheme="majorBidi" w:hAnsiTheme="majorBidi" w:cstheme="majorBidi"/>
          <w:b/>
          <w:bCs/>
          <w:sz w:val="28"/>
          <w:szCs w:val="28"/>
          <w:lang w:val="en-US"/>
        </w:rPr>
      </w:pPr>
      <w:r>
        <w:rPr>
          <w:rFonts w:asciiTheme="majorBidi" w:hAnsiTheme="majorBidi" w:cstheme="majorBidi"/>
          <w:b/>
          <w:bCs/>
          <w:sz w:val="28"/>
          <w:szCs w:val="28"/>
          <w:lang w:val="en-US"/>
        </w:rPr>
        <w:lastRenderedPageBreak/>
        <w:t>Tables</w:t>
      </w:r>
    </w:p>
    <w:tbl>
      <w:tblPr>
        <w:tblW w:w="0" w:type="auto"/>
        <w:tblLayout w:type="fixed"/>
        <w:tblCellMar>
          <w:left w:w="70" w:type="dxa"/>
          <w:right w:w="70" w:type="dxa"/>
        </w:tblCellMar>
        <w:tblLook w:val="0600" w:firstRow="0" w:lastRow="0" w:firstColumn="0" w:lastColumn="0" w:noHBand="1" w:noVBand="1"/>
      </w:tblPr>
      <w:tblGrid>
        <w:gridCol w:w="2250"/>
        <w:gridCol w:w="495"/>
        <w:gridCol w:w="315"/>
        <w:gridCol w:w="810"/>
        <w:gridCol w:w="566"/>
        <w:gridCol w:w="244"/>
        <w:gridCol w:w="900"/>
        <w:gridCol w:w="724"/>
        <w:gridCol w:w="1346"/>
        <w:gridCol w:w="994"/>
        <w:gridCol w:w="896"/>
        <w:gridCol w:w="1027"/>
        <w:gridCol w:w="757"/>
        <w:gridCol w:w="440"/>
        <w:gridCol w:w="834"/>
        <w:gridCol w:w="857"/>
        <w:gridCol w:w="831"/>
      </w:tblGrid>
      <w:tr w:rsidR="00874B74" w:rsidRPr="00874B74" w14:paraId="1D3A9769" w14:textId="77777777" w:rsidTr="001F22FF">
        <w:trPr>
          <w:trHeight w:val="330"/>
        </w:trPr>
        <w:tc>
          <w:tcPr>
            <w:tcW w:w="14286" w:type="dxa"/>
            <w:gridSpan w:val="17"/>
            <w:tcBorders>
              <w:top w:val="nil"/>
              <w:left w:val="nil"/>
              <w:bottom w:val="single" w:sz="18" w:space="0" w:color="000000"/>
              <w:right w:val="nil"/>
            </w:tcBorders>
            <w:shd w:val="clear" w:color="auto" w:fill="auto"/>
            <w:vAlign w:val="center"/>
            <w:hideMark/>
          </w:tcPr>
          <w:p w14:paraId="4AE70F16" w14:textId="77777777" w:rsidR="00874B74" w:rsidRPr="00874B74" w:rsidRDefault="00874B74" w:rsidP="00785B67">
            <w:pPr>
              <w:suppressAutoHyphens w:val="0"/>
              <w:spacing w:after="0" w:line="240" w:lineRule="auto"/>
              <w:rPr>
                <w:rFonts w:ascii="Times New Roman" w:eastAsia="Times New Roman" w:hAnsi="Times New Roman"/>
                <w:b/>
                <w:bCs/>
                <w:color w:val="000000"/>
                <w:sz w:val="24"/>
                <w:szCs w:val="24"/>
                <w:lang w:eastAsia="it-IT"/>
              </w:rPr>
            </w:pPr>
            <w:r w:rsidRPr="00874B74">
              <w:rPr>
                <w:rFonts w:ascii="Times New Roman" w:eastAsia="Times New Roman" w:hAnsi="Times New Roman"/>
                <w:b/>
                <w:bCs/>
                <w:color w:val="000000"/>
                <w:sz w:val="24"/>
                <w:szCs w:val="24"/>
                <w:lang w:val="en-US" w:eastAsia="it-IT"/>
              </w:rPr>
              <w:t>Table 1</w:t>
            </w:r>
            <w:r w:rsidRPr="00874B74">
              <w:rPr>
                <w:rFonts w:ascii="Times New Roman" w:eastAsia="Times New Roman" w:hAnsi="Times New Roman"/>
                <w:color w:val="000000"/>
                <w:sz w:val="24"/>
                <w:szCs w:val="24"/>
                <w:lang w:val="en-US" w:eastAsia="it-IT"/>
              </w:rPr>
              <w:t>. Distribution of first line antibiotic prescriptions for AOM with percentages referred to total prescription by age bands. Pedianet, Italy, 2010-2015.</w:t>
            </w:r>
          </w:p>
        </w:tc>
      </w:tr>
      <w:tr w:rsidR="00874B74" w:rsidRPr="00874B74" w14:paraId="2785E802" w14:textId="77777777" w:rsidTr="00A1434F">
        <w:trPr>
          <w:trHeight w:val="645"/>
        </w:trPr>
        <w:tc>
          <w:tcPr>
            <w:tcW w:w="2250" w:type="dxa"/>
            <w:tcBorders>
              <w:top w:val="single" w:sz="18" w:space="0" w:color="000000"/>
              <w:left w:val="nil"/>
              <w:right w:val="nil"/>
            </w:tcBorders>
            <w:shd w:val="clear" w:color="auto" w:fill="auto"/>
            <w:vAlign w:val="center"/>
            <w:hideMark/>
          </w:tcPr>
          <w:p w14:paraId="6BCF5781" w14:textId="77777777" w:rsidR="00874B74" w:rsidRPr="00874B74" w:rsidRDefault="00874B74" w:rsidP="00785B67">
            <w:pPr>
              <w:suppressAutoHyphens w:val="0"/>
              <w:spacing w:after="0" w:line="240" w:lineRule="auto"/>
              <w:rPr>
                <w:rFonts w:ascii="Times New Roman" w:eastAsia="Times New Roman" w:hAnsi="Times New Roman"/>
                <w:b/>
                <w:bCs/>
                <w:color w:val="000000"/>
                <w:sz w:val="24"/>
                <w:szCs w:val="24"/>
                <w:lang w:eastAsia="it-IT"/>
              </w:rPr>
            </w:pPr>
            <w:r w:rsidRPr="00874B74">
              <w:rPr>
                <w:rFonts w:ascii="Times New Roman" w:eastAsia="Times New Roman" w:hAnsi="Times New Roman"/>
                <w:b/>
                <w:bCs/>
                <w:color w:val="000000"/>
                <w:sz w:val="24"/>
                <w:szCs w:val="24"/>
                <w:lang w:val="en-US" w:eastAsia="it-IT"/>
              </w:rPr>
              <w:t> </w:t>
            </w:r>
          </w:p>
        </w:tc>
        <w:tc>
          <w:tcPr>
            <w:tcW w:w="1620" w:type="dxa"/>
            <w:gridSpan w:val="3"/>
            <w:tcBorders>
              <w:top w:val="single" w:sz="18" w:space="0" w:color="000000"/>
              <w:left w:val="nil"/>
              <w:right w:val="nil"/>
            </w:tcBorders>
            <w:shd w:val="clear" w:color="auto" w:fill="auto"/>
            <w:vAlign w:val="center"/>
            <w:hideMark/>
          </w:tcPr>
          <w:p w14:paraId="0C5CF131" w14:textId="77777777" w:rsidR="00874B74" w:rsidRPr="00874B74" w:rsidRDefault="00874B74" w:rsidP="00785B67">
            <w:pPr>
              <w:suppressAutoHyphens w:val="0"/>
              <w:spacing w:after="0" w:line="240" w:lineRule="auto"/>
              <w:jc w:val="center"/>
              <w:rPr>
                <w:rFonts w:ascii="Times New Roman" w:eastAsia="Times New Roman" w:hAnsi="Times New Roman"/>
                <w:b/>
                <w:bCs/>
                <w:color w:val="000000"/>
                <w:sz w:val="24"/>
                <w:szCs w:val="24"/>
                <w:lang w:eastAsia="it-IT"/>
              </w:rPr>
            </w:pPr>
            <w:r w:rsidRPr="00874B74">
              <w:rPr>
                <w:rFonts w:ascii="Times New Roman" w:eastAsia="Times New Roman" w:hAnsi="Times New Roman"/>
                <w:b/>
                <w:bCs/>
                <w:color w:val="000000"/>
                <w:sz w:val="24"/>
                <w:szCs w:val="24"/>
                <w:lang w:val="en-US" w:eastAsia="it-IT"/>
              </w:rPr>
              <w:t>Amoxicillin</w:t>
            </w:r>
          </w:p>
        </w:tc>
        <w:tc>
          <w:tcPr>
            <w:tcW w:w="1710" w:type="dxa"/>
            <w:gridSpan w:val="3"/>
            <w:tcBorders>
              <w:top w:val="single" w:sz="18" w:space="0" w:color="000000"/>
              <w:left w:val="nil"/>
              <w:right w:val="nil"/>
            </w:tcBorders>
            <w:shd w:val="clear" w:color="auto" w:fill="auto"/>
            <w:vAlign w:val="center"/>
            <w:hideMark/>
          </w:tcPr>
          <w:p w14:paraId="649DAC0E" w14:textId="77777777" w:rsidR="00874B74" w:rsidRPr="00874B74" w:rsidRDefault="00874B74" w:rsidP="00785B67">
            <w:pPr>
              <w:suppressAutoHyphens w:val="0"/>
              <w:spacing w:after="0" w:line="240" w:lineRule="auto"/>
              <w:jc w:val="center"/>
              <w:rPr>
                <w:rFonts w:ascii="Times New Roman" w:eastAsia="Times New Roman" w:hAnsi="Times New Roman"/>
                <w:b/>
                <w:bCs/>
                <w:color w:val="000000"/>
                <w:sz w:val="24"/>
                <w:szCs w:val="24"/>
                <w:lang w:eastAsia="it-IT"/>
              </w:rPr>
            </w:pPr>
            <w:r w:rsidRPr="00874B74">
              <w:rPr>
                <w:rFonts w:ascii="Times New Roman" w:eastAsia="Times New Roman" w:hAnsi="Times New Roman"/>
                <w:b/>
                <w:bCs/>
                <w:color w:val="000000"/>
                <w:sz w:val="24"/>
                <w:szCs w:val="24"/>
                <w:lang w:val="en-US" w:eastAsia="it-IT"/>
              </w:rPr>
              <w:t>CV-Amoxicillin</w:t>
            </w:r>
          </w:p>
        </w:tc>
        <w:tc>
          <w:tcPr>
            <w:tcW w:w="2070" w:type="dxa"/>
            <w:gridSpan w:val="2"/>
            <w:tcBorders>
              <w:top w:val="single" w:sz="18" w:space="0" w:color="000000"/>
              <w:left w:val="nil"/>
              <w:right w:val="nil"/>
            </w:tcBorders>
            <w:shd w:val="clear" w:color="auto" w:fill="auto"/>
            <w:vAlign w:val="center"/>
            <w:hideMark/>
          </w:tcPr>
          <w:p w14:paraId="09AF93E9" w14:textId="00DC6555" w:rsidR="003723BA" w:rsidRDefault="00874B74" w:rsidP="00785B67">
            <w:pPr>
              <w:suppressAutoHyphens w:val="0"/>
              <w:spacing w:after="0" w:line="240" w:lineRule="auto"/>
              <w:jc w:val="center"/>
              <w:rPr>
                <w:rFonts w:ascii="Times New Roman" w:eastAsia="Times New Roman" w:hAnsi="Times New Roman"/>
                <w:b/>
                <w:bCs/>
                <w:color w:val="000000"/>
                <w:sz w:val="24"/>
                <w:szCs w:val="24"/>
                <w:lang w:val="en-US" w:eastAsia="it-IT"/>
              </w:rPr>
            </w:pPr>
            <w:r w:rsidRPr="00874B74">
              <w:rPr>
                <w:rFonts w:ascii="Times New Roman" w:eastAsia="Times New Roman" w:hAnsi="Times New Roman"/>
                <w:b/>
                <w:bCs/>
                <w:color w:val="000000"/>
                <w:sz w:val="24"/>
                <w:szCs w:val="24"/>
                <w:lang w:val="en-US" w:eastAsia="it-IT"/>
              </w:rPr>
              <w:t>Cephalosporins</w:t>
            </w:r>
            <w:r w:rsidR="00A1434F">
              <w:rPr>
                <w:rFonts w:ascii="Times New Roman" w:eastAsia="Times New Roman" w:hAnsi="Times New Roman"/>
                <w:b/>
                <w:bCs/>
                <w:color w:val="000000"/>
                <w:sz w:val="24"/>
                <w:szCs w:val="24"/>
                <w:lang w:val="en-US" w:eastAsia="it-IT"/>
              </w:rPr>
              <w:t xml:space="preserve"> -</w:t>
            </w:r>
          </w:p>
          <w:p w14:paraId="0FDE8B53" w14:textId="2A1BDB0F" w:rsidR="00874B74" w:rsidRPr="00874B74" w:rsidRDefault="00874B74" w:rsidP="00785B67">
            <w:pPr>
              <w:suppressAutoHyphens w:val="0"/>
              <w:spacing w:after="0" w:line="240" w:lineRule="auto"/>
              <w:jc w:val="center"/>
              <w:rPr>
                <w:rFonts w:ascii="Times New Roman" w:eastAsia="Times New Roman" w:hAnsi="Times New Roman"/>
                <w:b/>
                <w:bCs/>
                <w:color w:val="000000"/>
                <w:sz w:val="24"/>
                <w:szCs w:val="24"/>
                <w:lang w:eastAsia="it-IT"/>
              </w:rPr>
            </w:pPr>
            <w:r w:rsidRPr="00874B74">
              <w:rPr>
                <w:rFonts w:ascii="Times New Roman" w:eastAsia="Times New Roman" w:hAnsi="Times New Roman"/>
                <w:b/>
                <w:bCs/>
                <w:color w:val="000000"/>
                <w:sz w:val="24"/>
                <w:szCs w:val="24"/>
                <w:lang w:val="en-US" w:eastAsia="it-IT"/>
              </w:rPr>
              <w:t>III gen.</w:t>
            </w:r>
          </w:p>
        </w:tc>
        <w:tc>
          <w:tcPr>
            <w:tcW w:w="1890" w:type="dxa"/>
            <w:gridSpan w:val="2"/>
            <w:tcBorders>
              <w:top w:val="single" w:sz="18" w:space="0" w:color="000000"/>
              <w:left w:val="nil"/>
              <w:right w:val="nil"/>
            </w:tcBorders>
            <w:shd w:val="clear" w:color="auto" w:fill="auto"/>
            <w:vAlign w:val="center"/>
            <w:hideMark/>
          </w:tcPr>
          <w:p w14:paraId="6793BAC1" w14:textId="77777777" w:rsidR="00874B74" w:rsidRPr="00874B74" w:rsidRDefault="00874B74" w:rsidP="00785B67">
            <w:pPr>
              <w:suppressAutoHyphens w:val="0"/>
              <w:spacing w:after="0" w:line="240" w:lineRule="auto"/>
              <w:jc w:val="center"/>
              <w:rPr>
                <w:rFonts w:ascii="Times New Roman" w:eastAsia="Times New Roman" w:hAnsi="Times New Roman"/>
                <w:b/>
                <w:bCs/>
                <w:color w:val="000000"/>
                <w:sz w:val="24"/>
                <w:szCs w:val="24"/>
                <w:lang w:eastAsia="it-IT"/>
              </w:rPr>
            </w:pPr>
            <w:r w:rsidRPr="00874B74">
              <w:rPr>
                <w:rFonts w:ascii="Times New Roman" w:eastAsia="Times New Roman" w:hAnsi="Times New Roman"/>
                <w:b/>
                <w:bCs/>
                <w:color w:val="000000"/>
                <w:sz w:val="24"/>
                <w:szCs w:val="24"/>
                <w:lang w:val="en-US" w:eastAsia="it-IT"/>
              </w:rPr>
              <w:t>Cephalosporins - I/II gen.</w:t>
            </w:r>
          </w:p>
        </w:tc>
        <w:tc>
          <w:tcPr>
            <w:tcW w:w="1784" w:type="dxa"/>
            <w:gridSpan w:val="2"/>
            <w:tcBorders>
              <w:top w:val="single" w:sz="18" w:space="0" w:color="000000"/>
              <w:left w:val="nil"/>
              <w:right w:val="nil"/>
            </w:tcBorders>
            <w:shd w:val="clear" w:color="auto" w:fill="auto"/>
            <w:vAlign w:val="center"/>
            <w:hideMark/>
          </w:tcPr>
          <w:p w14:paraId="29706285" w14:textId="77777777" w:rsidR="00874B74" w:rsidRPr="00874B74" w:rsidRDefault="00874B74" w:rsidP="00785B67">
            <w:pPr>
              <w:suppressAutoHyphens w:val="0"/>
              <w:spacing w:after="0" w:line="240" w:lineRule="auto"/>
              <w:jc w:val="center"/>
              <w:rPr>
                <w:rFonts w:ascii="Times New Roman" w:eastAsia="Times New Roman" w:hAnsi="Times New Roman"/>
                <w:b/>
                <w:bCs/>
                <w:color w:val="000000"/>
                <w:sz w:val="24"/>
                <w:szCs w:val="24"/>
                <w:lang w:val="en-US" w:eastAsia="it-IT"/>
              </w:rPr>
            </w:pPr>
            <w:r w:rsidRPr="00874B74">
              <w:rPr>
                <w:rFonts w:ascii="Times New Roman" w:eastAsia="Times New Roman" w:hAnsi="Times New Roman"/>
                <w:b/>
                <w:bCs/>
                <w:color w:val="000000"/>
                <w:sz w:val="24"/>
                <w:szCs w:val="24"/>
                <w:lang w:val="en-US" w:eastAsia="it-IT"/>
              </w:rPr>
              <w:t>Macrolides/</w:t>
            </w:r>
          </w:p>
          <w:p w14:paraId="57804B14" w14:textId="77777777" w:rsidR="00874B74" w:rsidRPr="00874B74" w:rsidRDefault="00874B74" w:rsidP="00785B67">
            <w:pPr>
              <w:suppressAutoHyphens w:val="0"/>
              <w:spacing w:after="0" w:line="240" w:lineRule="auto"/>
              <w:jc w:val="center"/>
              <w:rPr>
                <w:rFonts w:ascii="Times New Roman" w:eastAsia="Times New Roman" w:hAnsi="Times New Roman"/>
                <w:b/>
                <w:bCs/>
                <w:color w:val="000000"/>
                <w:sz w:val="24"/>
                <w:szCs w:val="24"/>
                <w:lang w:eastAsia="it-IT"/>
              </w:rPr>
            </w:pPr>
            <w:r w:rsidRPr="00874B74">
              <w:rPr>
                <w:rFonts w:ascii="Times New Roman" w:eastAsia="Times New Roman" w:hAnsi="Times New Roman"/>
                <w:b/>
                <w:bCs/>
                <w:color w:val="000000"/>
                <w:sz w:val="24"/>
                <w:szCs w:val="24"/>
                <w:lang w:val="en-US" w:eastAsia="it-IT"/>
              </w:rPr>
              <w:t>Lincosamides</w:t>
            </w:r>
          </w:p>
        </w:tc>
        <w:tc>
          <w:tcPr>
            <w:tcW w:w="1274" w:type="dxa"/>
            <w:gridSpan w:val="2"/>
            <w:tcBorders>
              <w:top w:val="single" w:sz="18" w:space="0" w:color="000000"/>
              <w:left w:val="nil"/>
              <w:right w:val="single" w:sz="4" w:space="0" w:color="auto"/>
            </w:tcBorders>
            <w:shd w:val="clear" w:color="auto" w:fill="auto"/>
            <w:vAlign w:val="center"/>
            <w:hideMark/>
          </w:tcPr>
          <w:p w14:paraId="6FCD1208" w14:textId="5A42284F" w:rsidR="00874B74" w:rsidRPr="00874B74" w:rsidRDefault="00874B74" w:rsidP="00785B67">
            <w:pPr>
              <w:suppressAutoHyphens w:val="0"/>
              <w:spacing w:after="0" w:line="240" w:lineRule="auto"/>
              <w:jc w:val="center"/>
              <w:rPr>
                <w:rFonts w:ascii="Times New Roman" w:eastAsia="Times New Roman" w:hAnsi="Times New Roman"/>
                <w:b/>
                <w:bCs/>
                <w:color w:val="000000"/>
                <w:sz w:val="24"/>
                <w:szCs w:val="24"/>
                <w:lang w:eastAsia="it-IT"/>
              </w:rPr>
            </w:pPr>
            <w:r w:rsidRPr="00874B74">
              <w:rPr>
                <w:rFonts w:ascii="Times New Roman" w:eastAsia="Times New Roman" w:hAnsi="Times New Roman"/>
                <w:b/>
                <w:bCs/>
                <w:color w:val="000000"/>
                <w:sz w:val="24"/>
                <w:szCs w:val="24"/>
                <w:lang w:val="en-US" w:eastAsia="it-IT"/>
              </w:rPr>
              <w:t>Other</w:t>
            </w:r>
            <w:r w:rsidR="001565AD" w:rsidRPr="001565AD">
              <w:rPr>
                <w:rFonts w:ascii="Times New Roman" w:eastAsia="Times New Roman" w:hAnsi="Times New Roman"/>
                <w:b/>
                <w:bCs/>
                <w:color w:val="000000"/>
                <w:sz w:val="24"/>
                <w:szCs w:val="24"/>
                <w:vertAlign w:val="superscript"/>
                <w:lang w:val="en-US" w:eastAsia="it-IT"/>
              </w:rPr>
              <w:t>¥</w:t>
            </w:r>
          </w:p>
        </w:tc>
        <w:tc>
          <w:tcPr>
            <w:tcW w:w="1688" w:type="dxa"/>
            <w:gridSpan w:val="2"/>
            <w:tcBorders>
              <w:top w:val="single" w:sz="18" w:space="0" w:color="000000"/>
              <w:left w:val="single" w:sz="4" w:space="0" w:color="auto"/>
              <w:right w:val="nil"/>
            </w:tcBorders>
            <w:shd w:val="clear" w:color="auto" w:fill="auto"/>
            <w:vAlign w:val="center"/>
            <w:hideMark/>
          </w:tcPr>
          <w:p w14:paraId="2939BFF5" w14:textId="77777777" w:rsidR="00874B74" w:rsidRPr="00874B74" w:rsidRDefault="00874B74" w:rsidP="00785B67">
            <w:pPr>
              <w:suppressAutoHyphens w:val="0"/>
              <w:spacing w:after="0" w:line="240" w:lineRule="auto"/>
              <w:jc w:val="center"/>
              <w:rPr>
                <w:rFonts w:ascii="Times New Roman" w:eastAsia="Times New Roman" w:hAnsi="Times New Roman"/>
                <w:bCs/>
                <w:color w:val="000000"/>
                <w:sz w:val="24"/>
                <w:szCs w:val="24"/>
                <w:lang w:eastAsia="it-IT"/>
              </w:rPr>
            </w:pPr>
            <w:r w:rsidRPr="00874B74">
              <w:rPr>
                <w:rFonts w:ascii="Times New Roman" w:eastAsia="Times New Roman" w:hAnsi="Times New Roman"/>
                <w:bCs/>
                <w:color w:val="000000"/>
                <w:sz w:val="24"/>
                <w:szCs w:val="24"/>
                <w:lang w:val="en-US" w:eastAsia="it-IT"/>
              </w:rPr>
              <w:t>Total</w:t>
            </w:r>
          </w:p>
        </w:tc>
      </w:tr>
      <w:tr w:rsidR="00874B74" w:rsidRPr="00874B74" w14:paraId="55EE7207" w14:textId="77777777" w:rsidTr="00A1434F">
        <w:trPr>
          <w:trHeight w:val="315"/>
        </w:trPr>
        <w:tc>
          <w:tcPr>
            <w:tcW w:w="2250" w:type="dxa"/>
            <w:tcBorders>
              <w:left w:val="nil"/>
            </w:tcBorders>
            <w:shd w:val="clear" w:color="auto" w:fill="auto"/>
            <w:vAlign w:val="center"/>
            <w:hideMark/>
          </w:tcPr>
          <w:p w14:paraId="57224B93" w14:textId="77777777" w:rsidR="00874B74" w:rsidRPr="00874B74" w:rsidRDefault="00874B74" w:rsidP="00785B67">
            <w:pPr>
              <w:suppressAutoHyphens w:val="0"/>
              <w:spacing w:after="0" w:line="240" w:lineRule="auto"/>
              <w:rPr>
                <w:rFonts w:ascii="Times New Roman" w:eastAsia="Times New Roman" w:hAnsi="Times New Roman"/>
                <w:b/>
                <w:bCs/>
                <w:color w:val="000000"/>
                <w:sz w:val="24"/>
                <w:szCs w:val="24"/>
                <w:lang w:eastAsia="it-IT"/>
              </w:rPr>
            </w:pPr>
          </w:p>
        </w:tc>
        <w:tc>
          <w:tcPr>
            <w:tcW w:w="1620" w:type="dxa"/>
            <w:gridSpan w:val="3"/>
            <w:shd w:val="clear" w:color="auto" w:fill="auto"/>
            <w:vAlign w:val="center"/>
            <w:hideMark/>
          </w:tcPr>
          <w:p w14:paraId="59BA1EBE"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(N = 15906)</w:t>
            </w:r>
          </w:p>
        </w:tc>
        <w:tc>
          <w:tcPr>
            <w:tcW w:w="1710" w:type="dxa"/>
            <w:gridSpan w:val="3"/>
            <w:shd w:val="clear" w:color="auto" w:fill="auto"/>
            <w:vAlign w:val="center"/>
            <w:hideMark/>
          </w:tcPr>
          <w:p w14:paraId="543A3EC8"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(N = 14865)</w:t>
            </w:r>
          </w:p>
        </w:tc>
        <w:tc>
          <w:tcPr>
            <w:tcW w:w="2070" w:type="dxa"/>
            <w:gridSpan w:val="2"/>
            <w:shd w:val="clear" w:color="auto" w:fill="auto"/>
            <w:vAlign w:val="center"/>
            <w:hideMark/>
          </w:tcPr>
          <w:p w14:paraId="59875DBD"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val="en-US" w:eastAsia="it-IT"/>
              </w:rPr>
            </w:pPr>
            <w:r w:rsidRPr="00874B74">
              <w:rPr>
                <w:rFonts w:ascii="Times New Roman" w:eastAsia="Times New Roman" w:hAnsi="Times New Roman"/>
                <w:color w:val="000000"/>
                <w:sz w:val="24"/>
                <w:szCs w:val="24"/>
                <w:lang w:val="en-US" w:eastAsia="it-IT"/>
              </w:rPr>
              <w:t>(N = 9114)</w:t>
            </w:r>
          </w:p>
        </w:tc>
        <w:tc>
          <w:tcPr>
            <w:tcW w:w="1890" w:type="dxa"/>
            <w:gridSpan w:val="2"/>
            <w:shd w:val="clear" w:color="auto" w:fill="auto"/>
            <w:vAlign w:val="center"/>
            <w:hideMark/>
          </w:tcPr>
          <w:p w14:paraId="392408C2"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val="en-US" w:eastAsia="it-IT"/>
              </w:rPr>
            </w:pPr>
            <w:r w:rsidRPr="00874B74">
              <w:rPr>
                <w:rFonts w:ascii="Times New Roman" w:eastAsia="Times New Roman" w:hAnsi="Times New Roman"/>
                <w:color w:val="000000"/>
                <w:sz w:val="24"/>
                <w:szCs w:val="24"/>
                <w:lang w:val="en-US" w:eastAsia="it-IT"/>
              </w:rPr>
              <w:t>(N = 4056)</w:t>
            </w:r>
          </w:p>
        </w:tc>
        <w:tc>
          <w:tcPr>
            <w:tcW w:w="1784" w:type="dxa"/>
            <w:gridSpan w:val="2"/>
            <w:shd w:val="clear" w:color="auto" w:fill="auto"/>
            <w:vAlign w:val="center"/>
            <w:hideMark/>
          </w:tcPr>
          <w:p w14:paraId="3670BFF0"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val="en-US" w:eastAsia="it-IT"/>
              </w:rPr>
            </w:pPr>
            <w:r w:rsidRPr="00874B74">
              <w:rPr>
                <w:rFonts w:ascii="Times New Roman" w:eastAsia="Times New Roman" w:hAnsi="Times New Roman"/>
                <w:color w:val="000000"/>
                <w:sz w:val="24"/>
                <w:szCs w:val="24"/>
                <w:lang w:val="en-US" w:eastAsia="it-IT"/>
              </w:rPr>
              <w:t>(N = 1347)</w:t>
            </w:r>
          </w:p>
        </w:tc>
        <w:tc>
          <w:tcPr>
            <w:tcW w:w="1274" w:type="dxa"/>
            <w:gridSpan w:val="2"/>
            <w:tcBorders>
              <w:right w:val="single" w:sz="4" w:space="0" w:color="auto"/>
            </w:tcBorders>
            <w:shd w:val="clear" w:color="auto" w:fill="auto"/>
            <w:vAlign w:val="center"/>
            <w:hideMark/>
          </w:tcPr>
          <w:p w14:paraId="1E801C47"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val="en-US" w:eastAsia="it-IT"/>
              </w:rPr>
            </w:pPr>
            <w:r w:rsidRPr="00874B74">
              <w:rPr>
                <w:rFonts w:ascii="Times New Roman" w:eastAsia="Times New Roman" w:hAnsi="Times New Roman"/>
                <w:color w:val="000000"/>
                <w:sz w:val="24"/>
                <w:szCs w:val="24"/>
                <w:lang w:val="en-US" w:eastAsia="it-IT"/>
              </w:rPr>
              <w:t>(N = 32)</w:t>
            </w:r>
          </w:p>
        </w:tc>
        <w:tc>
          <w:tcPr>
            <w:tcW w:w="1688" w:type="dxa"/>
            <w:gridSpan w:val="2"/>
            <w:tcBorders>
              <w:left w:val="single" w:sz="4" w:space="0" w:color="auto"/>
            </w:tcBorders>
            <w:shd w:val="clear" w:color="auto" w:fill="auto"/>
            <w:vAlign w:val="center"/>
            <w:hideMark/>
          </w:tcPr>
          <w:p w14:paraId="33C98B36"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(N = 45320)</w:t>
            </w:r>
          </w:p>
        </w:tc>
      </w:tr>
      <w:tr w:rsidR="00874B74" w:rsidRPr="00874B74" w14:paraId="07C66CFD" w14:textId="77777777" w:rsidTr="00A1434F">
        <w:trPr>
          <w:trHeight w:val="330"/>
        </w:trPr>
        <w:tc>
          <w:tcPr>
            <w:tcW w:w="2250" w:type="dxa"/>
            <w:tcBorders>
              <w:left w:val="nil"/>
              <w:bottom w:val="single" w:sz="4" w:space="0" w:color="auto"/>
            </w:tcBorders>
            <w:shd w:val="clear" w:color="auto" w:fill="auto"/>
            <w:vAlign w:val="center"/>
            <w:hideMark/>
          </w:tcPr>
          <w:p w14:paraId="37996776" w14:textId="77777777" w:rsidR="00874B74" w:rsidRPr="00874B74" w:rsidRDefault="00874B74" w:rsidP="00785B67">
            <w:pPr>
              <w:suppressAutoHyphens w:val="0"/>
              <w:spacing w:after="0" w:line="240" w:lineRule="auto"/>
              <w:rPr>
                <w:rFonts w:ascii="Times New Roman" w:eastAsia="Times New Roman" w:hAnsi="Times New Roman"/>
                <w:b/>
                <w:bCs/>
                <w:color w:val="000000"/>
                <w:sz w:val="24"/>
                <w:szCs w:val="24"/>
                <w:lang w:eastAsia="it-IT"/>
              </w:rPr>
            </w:pPr>
          </w:p>
        </w:tc>
        <w:tc>
          <w:tcPr>
            <w:tcW w:w="495" w:type="dxa"/>
            <w:tcBorders>
              <w:bottom w:val="single" w:sz="4" w:space="0" w:color="auto"/>
            </w:tcBorders>
            <w:shd w:val="clear" w:color="auto" w:fill="auto"/>
            <w:vAlign w:val="center"/>
            <w:hideMark/>
          </w:tcPr>
          <w:p w14:paraId="1322E972"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N</w:t>
            </w:r>
          </w:p>
        </w:tc>
        <w:tc>
          <w:tcPr>
            <w:tcW w:w="1125" w:type="dxa"/>
            <w:gridSpan w:val="2"/>
            <w:tcBorders>
              <w:bottom w:val="single" w:sz="4" w:space="0" w:color="auto"/>
            </w:tcBorders>
            <w:shd w:val="clear" w:color="auto" w:fill="auto"/>
            <w:vAlign w:val="center"/>
            <w:hideMark/>
          </w:tcPr>
          <w:p w14:paraId="3D626A25"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w:t>
            </w:r>
          </w:p>
        </w:tc>
        <w:tc>
          <w:tcPr>
            <w:tcW w:w="566" w:type="dxa"/>
            <w:tcBorders>
              <w:bottom w:val="single" w:sz="4" w:space="0" w:color="auto"/>
            </w:tcBorders>
            <w:shd w:val="clear" w:color="auto" w:fill="auto"/>
            <w:vAlign w:val="center"/>
            <w:hideMark/>
          </w:tcPr>
          <w:p w14:paraId="038EDBF8"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N</w:t>
            </w:r>
          </w:p>
        </w:tc>
        <w:tc>
          <w:tcPr>
            <w:tcW w:w="1144" w:type="dxa"/>
            <w:gridSpan w:val="2"/>
            <w:tcBorders>
              <w:bottom w:val="single" w:sz="4" w:space="0" w:color="auto"/>
            </w:tcBorders>
            <w:shd w:val="clear" w:color="auto" w:fill="auto"/>
            <w:vAlign w:val="center"/>
            <w:hideMark/>
          </w:tcPr>
          <w:p w14:paraId="1A997A5C"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w:t>
            </w:r>
          </w:p>
        </w:tc>
        <w:tc>
          <w:tcPr>
            <w:tcW w:w="724" w:type="dxa"/>
            <w:tcBorders>
              <w:bottom w:val="single" w:sz="4" w:space="0" w:color="auto"/>
            </w:tcBorders>
            <w:shd w:val="clear" w:color="auto" w:fill="auto"/>
            <w:vAlign w:val="center"/>
            <w:hideMark/>
          </w:tcPr>
          <w:p w14:paraId="0CF7D6EB"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N</w:t>
            </w:r>
          </w:p>
        </w:tc>
        <w:tc>
          <w:tcPr>
            <w:tcW w:w="1346" w:type="dxa"/>
            <w:tcBorders>
              <w:bottom w:val="single" w:sz="4" w:space="0" w:color="auto"/>
            </w:tcBorders>
            <w:shd w:val="clear" w:color="auto" w:fill="auto"/>
            <w:vAlign w:val="center"/>
            <w:hideMark/>
          </w:tcPr>
          <w:p w14:paraId="1AFCB164"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w:t>
            </w:r>
          </w:p>
        </w:tc>
        <w:tc>
          <w:tcPr>
            <w:tcW w:w="994" w:type="dxa"/>
            <w:tcBorders>
              <w:bottom w:val="single" w:sz="4" w:space="0" w:color="auto"/>
            </w:tcBorders>
            <w:shd w:val="clear" w:color="auto" w:fill="auto"/>
            <w:vAlign w:val="center"/>
            <w:hideMark/>
          </w:tcPr>
          <w:p w14:paraId="6B2E0FC2"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N</w:t>
            </w:r>
          </w:p>
        </w:tc>
        <w:tc>
          <w:tcPr>
            <w:tcW w:w="896" w:type="dxa"/>
            <w:tcBorders>
              <w:bottom w:val="single" w:sz="4" w:space="0" w:color="auto"/>
            </w:tcBorders>
            <w:shd w:val="clear" w:color="auto" w:fill="auto"/>
            <w:vAlign w:val="center"/>
            <w:hideMark/>
          </w:tcPr>
          <w:p w14:paraId="611F7BC9"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w:t>
            </w:r>
          </w:p>
        </w:tc>
        <w:tc>
          <w:tcPr>
            <w:tcW w:w="1027" w:type="dxa"/>
            <w:tcBorders>
              <w:bottom w:val="single" w:sz="4" w:space="0" w:color="auto"/>
            </w:tcBorders>
            <w:shd w:val="clear" w:color="auto" w:fill="auto"/>
            <w:vAlign w:val="center"/>
            <w:hideMark/>
          </w:tcPr>
          <w:p w14:paraId="0FDCC708"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N</w:t>
            </w:r>
          </w:p>
        </w:tc>
        <w:tc>
          <w:tcPr>
            <w:tcW w:w="757" w:type="dxa"/>
            <w:tcBorders>
              <w:bottom w:val="single" w:sz="4" w:space="0" w:color="auto"/>
            </w:tcBorders>
            <w:shd w:val="clear" w:color="auto" w:fill="auto"/>
            <w:vAlign w:val="center"/>
            <w:hideMark/>
          </w:tcPr>
          <w:p w14:paraId="23CC3ECC"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w:t>
            </w:r>
          </w:p>
        </w:tc>
        <w:tc>
          <w:tcPr>
            <w:tcW w:w="440" w:type="dxa"/>
            <w:tcBorders>
              <w:bottom w:val="single" w:sz="4" w:space="0" w:color="auto"/>
            </w:tcBorders>
            <w:shd w:val="clear" w:color="auto" w:fill="auto"/>
            <w:vAlign w:val="center"/>
            <w:hideMark/>
          </w:tcPr>
          <w:p w14:paraId="6D91D71F"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N</w:t>
            </w:r>
          </w:p>
        </w:tc>
        <w:tc>
          <w:tcPr>
            <w:tcW w:w="834" w:type="dxa"/>
            <w:tcBorders>
              <w:bottom w:val="single" w:sz="4" w:space="0" w:color="auto"/>
              <w:right w:val="single" w:sz="4" w:space="0" w:color="auto"/>
            </w:tcBorders>
            <w:shd w:val="clear" w:color="auto" w:fill="auto"/>
            <w:vAlign w:val="center"/>
            <w:hideMark/>
          </w:tcPr>
          <w:p w14:paraId="0EF6B740"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w:t>
            </w:r>
          </w:p>
        </w:tc>
        <w:tc>
          <w:tcPr>
            <w:tcW w:w="857" w:type="dxa"/>
            <w:tcBorders>
              <w:left w:val="single" w:sz="4" w:space="0" w:color="auto"/>
              <w:bottom w:val="single" w:sz="4" w:space="0" w:color="auto"/>
            </w:tcBorders>
            <w:shd w:val="clear" w:color="auto" w:fill="auto"/>
            <w:vAlign w:val="center"/>
            <w:hideMark/>
          </w:tcPr>
          <w:p w14:paraId="29E0D6D0"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N</w:t>
            </w:r>
          </w:p>
        </w:tc>
        <w:tc>
          <w:tcPr>
            <w:tcW w:w="831" w:type="dxa"/>
            <w:tcBorders>
              <w:bottom w:val="single" w:sz="4" w:space="0" w:color="auto"/>
              <w:right w:val="nil"/>
            </w:tcBorders>
            <w:shd w:val="clear" w:color="auto" w:fill="auto"/>
            <w:vAlign w:val="center"/>
            <w:hideMark/>
          </w:tcPr>
          <w:p w14:paraId="319DA4C2"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w:t>
            </w:r>
          </w:p>
        </w:tc>
      </w:tr>
      <w:tr w:rsidR="00874B74" w:rsidRPr="00874B74" w14:paraId="2266778A" w14:textId="77777777" w:rsidTr="00A1434F">
        <w:trPr>
          <w:trHeight w:val="386"/>
        </w:trPr>
        <w:tc>
          <w:tcPr>
            <w:tcW w:w="2250" w:type="dxa"/>
            <w:tcBorders>
              <w:top w:val="single" w:sz="4" w:space="0" w:color="auto"/>
              <w:left w:val="nil"/>
            </w:tcBorders>
            <w:shd w:val="clear" w:color="auto" w:fill="auto"/>
            <w:vAlign w:val="center"/>
            <w:hideMark/>
          </w:tcPr>
          <w:p w14:paraId="624FD676" w14:textId="77777777" w:rsidR="00874B74" w:rsidRPr="00874B74" w:rsidRDefault="00874B74" w:rsidP="00785B67">
            <w:pPr>
              <w:suppressAutoHyphens w:val="0"/>
              <w:spacing w:after="0" w:line="240" w:lineRule="auto"/>
              <w:rPr>
                <w:rFonts w:ascii="Times New Roman" w:eastAsia="Times New Roman" w:hAnsi="Times New Roman"/>
                <w:b/>
                <w:bCs/>
                <w:color w:val="000000"/>
                <w:sz w:val="24"/>
                <w:szCs w:val="24"/>
                <w:lang w:eastAsia="it-IT"/>
              </w:rPr>
            </w:pPr>
            <w:r w:rsidRPr="00874B74">
              <w:rPr>
                <w:rFonts w:ascii="Times New Roman" w:eastAsia="Times New Roman" w:hAnsi="Times New Roman"/>
                <w:b/>
                <w:bCs/>
                <w:color w:val="000000"/>
                <w:sz w:val="24"/>
                <w:szCs w:val="24"/>
                <w:lang w:val="en-US" w:eastAsia="it-IT"/>
              </w:rPr>
              <w:t xml:space="preserve">≤6 months </w:t>
            </w:r>
          </w:p>
        </w:tc>
        <w:tc>
          <w:tcPr>
            <w:tcW w:w="810" w:type="dxa"/>
            <w:gridSpan w:val="2"/>
            <w:tcBorders>
              <w:top w:val="single" w:sz="4" w:space="0" w:color="auto"/>
            </w:tcBorders>
            <w:shd w:val="clear" w:color="auto" w:fill="auto"/>
            <w:vAlign w:val="center"/>
            <w:hideMark/>
          </w:tcPr>
          <w:p w14:paraId="2BE361AF"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486</w:t>
            </w:r>
          </w:p>
        </w:tc>
        <w:tc>
          <w:tcPr>
            <w:tcW w:w="810" w:type="dxa"/>
            <w:tcBorders>
              <w:top w:val="single" w:sz="4" w:space="0" w:color="auto"/>
            </w:tcBorders>
            <w:shd w:val="clear" w:color="auto" w:fill="auto"/>
            <w:vAlign w:val="center"/>
            <w:hideMark/>
          </w:tcPr>
          <w:p w14:paraId="4D2730DE"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(54.1)</w:t>
            </w:r>
          </w:p>
        </w:tc>
        <w:tc>
          <w:tcPr>
            <w:tcW w:w="810" w:type="dxa"/>
            <w:gridSpan w:val="2"/>
            <w:tcBorders>
              <w:top w:val="single" w:sz="4" w:space="0" w:color="auto"/>
            </w:tcBorders>
            <w:shd w:val="clear" w:color="auto" w:fill="auto"/>
            <w:vAlign w:val="center"/>
            <w:hideMark/>
          </w:tcPr>
          <w:p w14:paraId="738A9A9F"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259</w:t>
            </w:r>
          </w:p>
        </w:tc>
        <w:tc>
          <w:tcPr>
            <w:tcW w:w="900" w:type="dxa"/>
            <w:tcBorders>
              <w:top w:val="single" w:sz="4" w:space="0" w:color="auto"/>
            </w:tcBorders>
            <w:shd w:val="clear" w:color="auto" w:fill="auto"/>
            <w:vAlign w:val="center"/>
            <w:hideMark/>
          </w:tcPr>
          <w:p w14:paraId="275ACE22"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(28.8)</w:t>
            </w:r>
          </w:p>
        </w:tc>
        <w:tc>
          <w:tcPr>
            <w:tcW w:w="724" w:type="dxa"/>
            <w:tcBorders>
              <w:top w:val="single" w:sz="4" w:space="0" w:color="auto"/>
            </w:tcBorders>
            <w:shd w:val="clear" w:color="auto" w:fill="auto"/>
            <w:vAlign w:val="center"/>
            <w:hideMark/>
          </w:tcPr>
          <w:p w14:paraId="61A2B84E"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78</w:t>
            </w:r>
          </w:p>
        </w:tc>
        <w:tc>
          <w:tcPr>
            <w:tcW w:w="1346" w:type="dxa"/>
            <w:tcBorders>
              <w:top w:val="single" w:sz="4" w:space="0" w:color="auto"/>
            </w:tcBorders>
            <w:shd w:val="clear" w:color="auto" w:fill="auto"/>
            <w:vAlign w:val="center"/>
            <w:hideMark/>
          </w:tcPr>
          <w:p w14:paraId="3A856CE4"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(8.7)</w:t>
            </w:r>
          </w:p>
        </w:tc>
        <w:tc>
          <w:tcPr>
            <w:tcW w:w="994" w:type="dxa"/>
            <w:tcBorders>
              <w:top w:val="single" w:sz="4" w:space="0" w:color="auto"/>
            </w:tcBorders>
            <w:shd w:val="clear" w:color="auto" w:fill="auto"/>
            <w:vAlign w:val="center"/>
            <w:hideMark/>
          </w:tcPr>
          <w:p w14:paraId="2BAF3787"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63</w:t>
            </w:r>
          </w:p>
        </w:tc>
        <w:tc>
          <w:tcPr>
            <w:tcW w:w="896" w:type="dxa"/>
            <w:tcBorders>
              <w:top w:val="single" w:sz="4" w:space="0" w:color="auto"/>
            </w:tcBorders>
            <w:shd w:val="clear" w:color="auto" w:fill="auto"/>
            <w:vAlign w:val="center"/>
            <w:hideMark/>
          </w:tcPr>
          <w:p w14:paraId="7BF20191"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(7.0)</w:t>
            </w:r>
          </w:p>
        </w:tc>
        <w:tc>
          <w:tcPr>
            <w:tcW w:w="1027" w:type="dxa"/>
            <w:tcBorders>
              <w:top w:val="single" w:sz="4" w:space="0" w:color="auto"/>
            </w:tcBorders>
            <w:shd w:val="clear" w:color="auto" w:fill="auto"/>
            <w:vAlign w:val="center"/>
            <w:hideMark/>
          </w:tcPr>
          <w:p w14:paraId="0E331B7A"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13</w:t>
            </w:r>
          </w:p>
        </w:tc>
        <w:tc>
          <w:tcPr>
            <w:tcW w:w="757" w:type="dxa"/>
            <w:tcBorders>
              <w:top w:val="single" w:sz="4" w:space="0" w:color="auto"/>
            </w:tcBorders>
            <w:shd w:val="clear" w:color="auto" w:fill="auto"/>
            <w:vAlign w:val="center"/>
            <w:hideMark/>
          </w:tcPr>
          <w:p w14:paraId="59B1DE47"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(1.4)</w:t>
            </w:r>
          </w:p>
        </w:tc>
        <w:tc>
          <w:tcPr>
            <w:tcW w:w="440" w:type="dxa"/>
            <w:tcBorders>
              <w:top w:val="single" w:sz="4" w:space="0" w:color="auto"/>
            </w:tcBorders>
            <w:shd w:val="clear" w:color="auto" w:fill="auto"/>
            <w:vAlign w:val="center"/>
            <w:hideMark/>
          </w:tcPr>
          <w:p w14:paraId="17A92429"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0</w:t>
            </w:r>
          </w:p>
        </w:tc>
        <w:tc>
          <w:tcPr>
            <w:tcW w:w="834" w:type="dxa"/>
            <w:tcBorders>
              <w:top w:val="single" w:sz="4" w:space="0" w:color="auto"/>
              <w:right w:val="single" w:sz="4" w:space="0" w:color="auto"/>
            </w:tcBorders>
            <w:shd w:val="clear" w:color="auto" w:fill="auto"/>
            <w:vAlign w:val="center"/>
            <w:hideMark/>
          </w:tcPr>
          <w:p w14:paraId="4EDCEE9E"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(0)</w:t>
            </w:r>
          </w:p>
        </w:tc>
        <w:tc>
          <w:tcPr>
            <w:tcW w:w="857" w:type="dxa"/>
            <w:tcBorders>
              <w:top w:val="single" w:sz="4" w:space="0" w:color="auto"/>
              <w:left w:val="single" w:sz="4" w:space="0" w:color="auto"/>
            </w:tcBorders>
            <w:shd w:val="clear" w:color="auto" w:fill="auto"/>
            <w:vAlign w:val="center"/>
            <w:hideMark/>
          </w:tcPr>
          <w:p w14:paraId="0CBB064F"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899</w:t>
            </w:r>
          </w:p>
        </w:tc>
        <w:tc>
          <w:tcPr>
            <w:tcW w:w="831" w:type="dxa"/>
            <w:tcBorders>
              <w:top w:val="single" w:sz="4" w:space="0" w:color="auto"/>
            </w:tcBorders>
            <w:shd w:val="clear" w:color="auto" w:fill="auto"/>
            <w:vAlign w:val="center"/>
            <w:hideMark/>
          </w:tcPr>
          <w:p w14:paraId="7DEDAF2E"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(2.0)</w:t>
            </w:r>
          </w:p>
        </w:tc>
      </w:tr>
      <w:tr w:rsidR="00874B74" w:rsidRPr="00874B74" w14:paraId="25E9D8A1" w14:textId="77777777" w:rsidTr="00A1434F">
        <w:trPr>
          <w:trHeight w:val="279"/>
        </w:trPr>
        <w:tc>
          <w:tcPr>
            <w:tcW w:w="2250" w:type="dxa"/>
            <w:tcBorders>
              <w:left w:val="nil"/>
            </w:tcBorders>
            <w:shd w:val="clear" w:color="auto" w:fill="auto"/>
            <w:vAlign w:val="center"/>
            <w:hideMark/>
          </w:tcPr>
          <w:p w14:paraId="5004BE7A" w14:textId="77777777" w:rsidR="00874B74" w:rsidRPr="00874B74" w:rsidRDefault="00874B74" w:rsidP="00785B67">
            <w:pPr>
              <w:suppressAutoHyphens w:val="0"/>
              <w:spacing w:after="0" w:line="240" w:lineRule="auto"/>
              <w:rPr>
                <w:rFonts w:ascii="Times New Roman" w:eastAsia="Times New Roman" w:hAnsi="Times New Roman"/>
                <w:b/>
                <w:bCs/>
                <w:color w:val="000000"/>
                <w:sz w:val="24"/>
                <w:szCs w:val="24"/>
                <w:lang w:eastAsia="it-IT"/>
              </w:rPr>
            </w:pPr>
            <w:r w:rsidRPr="00874B74">
              <w:rPr>
                <w:rFonts w:ascii="Times New Roman" w:eastAsia="Times New Roman" w:hAnsi="Times New Roman"/>
                <w:b/>
                <w:bCs/>
                <w:color w:val="000000"/>
                <w:sz w:val="24"/>
                <w:szCs w:val="24"/>
                <w:lang w:val="en-US" w:eastAsia="it-IT"/>
              </w:rPr>
              <w:t>6 mo.&lt; age ≤ 24 mo.</w:t>
            </w:r>
          </w:p>
        </w:tc>
        <w:tc>
          <w:tcPr>
            <w:tcW w:w="810" w:type="dxa"/>
            <w:gridSpan w:val="2"/>
            <w:shd w:val="clear" w:color="auto" w:fill="auto"/>
            <w:vAlign w:val="center"/>
            <w:hideMark/>
          </w:tcPr>
          <w:p w14:paraId="610C23E3"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4378</w:t>
            </w:r>
          </w:p>
        </w:tc>
        <w:tc>
          <w:tcPr>
            <w:tcW w:w="810" w:type="dxa"/>
            <w:shd w:val="clear" w:color="auto" w:fill="auto"/>
            <w:vAlign w:val="center"/>
            <w:hideMark/>
          </w:tcPr>
          <w:p w14:paraId="29C9A5F1"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(44.6)</w:t>
            </w:r>
          </w:p>
        </w:tc>
        <w:tc>
          <w:tcPr>
            <w:tcW w:w="810" w:type="dxa"/>
            <w:gridSpan w:val="2"/>
            <w:shd w:val="clear" w:color="auto" w:fill="auto"/>
            <w:vAlign w:val="center"/>
            <w:hideMark/>
          </w:tcPr>
          <w:p w14:paraId="37EFC64C"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2630</w:t>
            </w:r>
          </w:p>
        </w:tc>
        <w:tc>
          <w:tcPr>
            <w:tcW w:w="900" w:type="dxa"/>
            <w:shd w:val="clear" w:color="auto" w:fill="auto"/>
            <w:vAlign w:val="center"/>
            <w:hideMark/>
          </w:tcPr>
          <w:p w14:paraId="049730D9"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(26.8)</w:t>
            </w:r>
          </w:p>
        </w:tc>
        <w:tc>
          <w:tcPr>
            <w:tcW w:w="724" w:type="dxa"/>
            <w:shd w:val="clear" w:color="auto" w:fill="auto"/>
            <w:vAlign w:val="center"/>
            <w:hideMark/>
          </w:tcPr>
          <w:p w14:paraId="3739A323"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1670</w:t>
            </w:r>
          </w:p>
        </w:tc>
        <w:tc>
          <w:tcPr>
            <w:tcW w:w="1346" w:type="dxa"/>
            <w:shd w:val="clear" w:color="auto" w:fill="auto"/>
            <w:vAlign w:val="center"/>
            <w:hideMark/>
          </w:tcPr>
          <w:p w14:paraId="3934594C"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(17.0)</w:t>
            </w:r>
          </w:p>
        </w:tc>
        <w:tc>
          <w:tcPr>
            <w:tcW w:w="994" w:type="dxa"/>
            <w:shd w:val="clear" w:color="auto" w:fill="auto"/>
            <w:vAlign w:val="center"/>
            <w:hideMark/>
          </w:tcPr>
          <w:p w14:paraId="28527B72"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945</w:t>
            </w:r>
          </w:p>
        </w:tc>
        <w:tc>
          <w:tcPr>
            <w:tcW w:w="896" w:type="dxa"/>
            <w:shd w:val="clear" w:color="auto" w:fill="auto"/>
            <w:vAlign w:val="center"/>
            <w:hideMark/>
          </w:tcPr>
          <w:p w14:paraId="7F569F26"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(9.6)</w:t>
            </w:r>
          </w:p>
        </w:tc>
        <w:tc>
          <w:tcPr>
            <w:tcW w:w="1027" w:type="dxa"/>
            <w:shd w:val="clear" w:color="auto" w:fill="auto"/>
            <w:vAlign w:val="center"/>
            <w:hideMark/>
          </w:tcPr>
          <w:p w14:paraId="392473BC"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186</w:t>
            </w:r>
          </w:p>
        </w:tc>
        <w:tc>
          <w:tcPr>
            <w:tcW w:w="757" w:type="dxa"/>
            <w:shd w:val="clear" w:color="auto" w:fill="auto"/>
            <w:vAlign w:val="center"/>
            <w:hideMark/>
          </w:tcPr>
          <w:p w14:paraId="4678C1BF"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(1.9)</w:t>
            </w:r>
          </w:p>
        </w:tc>
        <w:tc>
          <w:tcPr>
            <w:tcW w:w="440" w:type="dxa"/>
            <w:shd w:val="clear" w:color="auto" w:fill="auto"/>
            <w:vAlign w:val="center"/>
            <w:hideMark/>
          </w:tcPr>
          <w:p w14:paraId="21AD9D0C"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14</w:t>
            </w:r>
          </w:p>
        </w:tc>
        <w:tc>
          <w:tcPr>
            <w:tcW w:w="834" w:type="dxa"/>
            <w:tcBorders>
              <w:right w:val="single" w:sz="4" w:space="0" w:color="auto"/>
            </w:tcBorders>
            <w:shd w:val="clear" w:color="auto" w:fill="auto"/>
            <w:vAlign w:val="center"/>
            <w:hideMark/>
          </w:tcPr>
          <w:p w14:paraId="1C6E94FA"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(0.14)</w:t>
            </w:r>
          </w:p>
        </w:tc>
        <w:tc>
          <w:tcPr>
            <w:tcW w:w="857" w:type="dxa"/>
            <w:tcBorders>
              <w:left w:val="single" w:sz="4" w:space="0" w:color="auto"/>
            </w:tcBorders>
            <w:shd w:val="clear" w:color="auto" w:fill="auto"/>
            <w:vAlign w:val="center"/>
            <w:hideMark/>
          </w:tcPr>
          <w:p w14:paraId="5955F676"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9823</w:t>
            </w:r>
          </w:p>
        </w:tc>
        <w:tc>
          <w:tcPr>
            <w:tcW w:w="831" w:type="dxa"/>
            <w:shd w:val="clear" w:color="auto" w:fill="auto"/>
            <w:vAlign w:val="center"/>
            <w:hideMark/>
          </w:tcPr>
          <w:p w14:paraId="51DCFD2F"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(21.7)</w:t>
            </w:r>
          </w:p>
        </w:tc>
      </w:tr>
      <w:tr w:rsidR="00A1434F" w:rsidRPr="00874B74" w14:paraId="49BC3DD7" w14:textId="77777777" w:rsidTr="00A1434F">
        <w:trPr>
          <w:trHeight w:val="351"/>
        </w:trPr>
        <w:tc>
          <w:tcPr>
            <w:tcW w:w="2250" w:type="dxa"/>
            <w:tcBorders>
              <w:left w:val="nil"/>
              <w:bottom w:val="single" w:sz="18" w:space="0" w:color="auto"/>
            </w:tcBorders>
            <w:shd w:val="clear" w:color="auto" w:fill="auto"/>
            <w:vAlign w:val="center"/>
            <w:hideMark/>
          </w:tcPr>
          <w:p w14:paraId="17286930" w14:textId="77777777" w:rsidR="00874B74" w:rsidRPr="00874B74" w:rsidRDefault="00874B74" w:rsidP="00785B67">
            <w:pPr>
              <w:suppressAutoHyphens w:val="0"/>
              <w:spacing w:after="0" w:line="240" w:lineRule="auto"/>
              <w:rPr>
                <w:rFonts w:ascii="Times New Roman" w:eastAsia="Times New Roman" w:hAnsi="Times New Roman"/>
                <w:b/>
                <w:bCs/>
                <w:color w:val="000000"/>
                <w:sz w:val="24"/>
                <w:szCs w:val="24"/>
                <w:lang w:eastAsia="it-IT"/>
              </w:rPr>
            </w:pPr>
            <w:r w:rsidRPr="00874B74">
              <w:rPr>
                <w:rFonts w:ascii="Times New Roman" w:eastAsia="Times New Roman" w:hAnsi="Times New Roman"/>
                <w:b/>
                <w:bCs/>
                <w:color w:val="000000"/>
                <w:sz w:val="24"/>
                <w:szCs w:val="24"/>
                <w:lang w:val="en-US" w:eastAsia="it-IT"/>
              </w:rPr>
              <w:t>&gt; 24 months</w:t>
            </w:r>
          </w:p>
        </w:tc>
        <w:tc>
          <w:tcPr>
            <w:tcW w:w="810" w:type="dxa"/>
            <w:gridSpan w:val="2"/>
            <w:tcBorders>
              <w:bottom w:val="single" w:sz="18" w:space="0" w:color="auto"/>
            </w:tcBorders>
            <w:shd w:val="clear" w:color="auto" w:fill="auto"/>
            <w:vAlign w:val="center"/>
            <w:hideMark/>
          </w:tcPr>
          <w:p w14:paraId="045821F8" w14:textId="77777777" w:rsidR="00874B74" w:rsidRPr="003723BA" w:rsidRDefault="00874B74" w:rsidP="00785B67">
            <w:pPr>
              <w:spacing w:after="0" w:line="240" w:lineRule="auto"/>
              <w:jc w:val="center"/>
              <w:rPr>
                <w:rFonts w:ascii="Times New Roman" w:eastAsia="Times New Roman" w:hAnsi="Times New Roman"/>
                <w:color w:val="000000"/>
                <w:sz w:val="24"/>
                <w:szCs w:val="24"/>
                <w:lang w:val="en-US" w:eastAsia="it-IT"/>
              </w:rPr>
            </w:pPr>
            <w:r w:rsidRPr="00874B74">
              <w:rPr>
                <w:rFonts w:ascii="Times New Roman" w:eastAsia="Times New Roman" w:hAnsi="Times New Roman"/>
                <w:color w:val="000000"/>
                <w:sz w:val="24"/>
                <w:szCs w:val="24"/>
                <w:lang w:val="en-US" w:eastAsia="it-IT"/>
              </w:rPr>
              <w:t>11042</w:t>
            </w:r>
          </w:p>
        </w:tc>
        <w:tc>
          <w:tcPr>
            <w:tcW w:w="810" w:type="dxa"/>
            <w:tcBorders>
              <w:bottom w:val="single" w:sz="18" w:space="0" w:color="auto"/>
            </w:tcBorders>
            <w:shd w:val="clear" w:color="auto" w:fill="auto"/>
            <w:vAlign w:val="center"/>
            <w:hideMark/>
          </w:tcPr>
          <w:p w14:paraId="441BDE2B" w14:textId="77777777" w:rsidR="00874B74" w:rsidRPr="003723BA" w:rsidRDefault="00874B74" w:rsidP="00785B67">
            <w:pPr>
              <w:spacing w:after="0" w:line="240" w:lineRule="auto"/>
              <w:jc w:val="center"/>
              <w:rPr>
                <w:rFonts w:ascii="Times New Roman" w:eastAsia="Times New Roman" w:hAnsi="Times New Roman"/>
                <w:color w:val="000000"/>
                <w:sz w:val="24"/>
                <w:szCs w:val="24"/>
                <w:lang w:val="en-US" w:eastAsia="it-IT"/>
              </w:rPr>
            </w:pPr>
            <w:r w:rsidRPr="003723BA">
              <w:rPr>
                <w:rFonts w:ascii="Times New Roman" w:eastAsia="Times New Roman" w:hAnsi="Times New Roman"/>
                <w:color w:val="000000"/>
                <w:sz w:val="24"/>
                <w:szCs w:val="24"/>
                <w:lang w:val="en-US" w:eastAsia="it-IT"/>
              </w:rPr>
              <w:t>(31.9)</w:t>
            </w:r>
          </w:p>
        </w:tc>
        <w:tc>
          <w:tcPr>
            <w:tcW w:w="810" w:type="dxa"/>
            <w:gridSpan w:val="2"/>
            <w:tcBorders>
              <w:bottom w:val="single" w:sz="18" w:space="0" w:color="auto"/>
            </w:tcBorders>
            <w:shd w:val="clear" w:color="auto" w:fill="auto"/>
            <w:vAlign w:val="center"/>
            <w:hideMark/>
          </w:tcPr>
          <w:p w14:paraId="7C26DE80"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11976</w:t>
            </w:r>
          </w:p>
        </w:tc>
        <w:tc>
          <w:tcPr>
            <w:tcW w:w="900" w:type="dxa"/>
            <w:tcBorders>
              <w:bottom w:val="single" w:sz="18" w:space="0" w:color="auto"/>
            </w:tcBorders>
            <w:shd w:val="clear" w:color="auto" w:fill="auto"/>
            <w:vAlign w:val="center"/>
            <w:hideMark/>
          </w:tcPr>
          <w:p w14:paraId="7A32CE41"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(34.6)</w:t>
            </w:r>
          </w:p>
        </w:tc>
        <w:tc>
          <w:tcPr>
            <w:tcW w:w="724" w:type="dxa"/>
            <w:tcBorders>
              <w:bottom w:val="single" w:sz="18" w:space="0" w:color="auto"/>
            </w:tcBorders>
            <w:shd w:val="clear" w:color="auto" w:fill="auto"/>
            <w:vAlign w:val="center"/>
            <w:hideMark/>
          </w:tcPr>
          <w:p w14:paraId="0A1F9A43"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7366</w:t>
            </w:r>
          </w:p>
        </w:tc>
        <w:tc>
          <w:tcPr>
            <w:tcW w:w="1346" w:type="dxa"/>
            <w:tcBorders>
              <w:bottom w:val="single" w:sz="18" w:space="0" w:color="auto"/>
            </w:tcBorders>
            <w:shd w:val="clear" w:color="auto" w:fill="auto"/>
            <w:vAlign w:val="center"/>
            <w:hideMark/>
          </w:tcPr>
          <w:p w14:paraId="796DBF8C"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(21.3)</w:t>
            </w:r>
          </w:p>
        </w:tc>
        <w:tc>
          <w:tcPr>
            <w:tcW w:w="994" w:type="dxa"/>
            <w:tcBorders>
              <w:bottom w:val="single" w:sz="18" w:space="0" w:color="auto"/>
            </w:tcBorders>
            <w:shd w:val="clear" w:color="auto" w:fill="auto"/>
            <w:vAlign w:val="center"/>
            <w:hideMark/>
          </w:tcPr>
          <w:p w14:paraId="025A5B71"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3048</w:t>
            </w:r>
          </w:p>
        </w:tc>
        <w:tc>
          <w:tcPr>
            <w:tcW w:w="896" w:type="dxa"/>
            <w:tcBorders>
              <w:bottom w:val="single" w:sz="18" w:space="0" w:color="auto"/>
            </w:tcBorders>
            <w:shd w:val="clear" w:color="auto" w:fill="auto"/>
            <w:vAlign w:val="center"/>
            <w:hideMark/>
          </w:tcPr>
          <w:p w14:paraId="5F72C202"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(8.8)</w:t>
            </w:r>
          </w:p>
        </w:tc>
        <w:tc>
          <w:tcPr>
            <w:tcW w:w="1027" w:type="dxa"/>
            <w:tcBorders>
              <w:bottom w:val="single" w:sz="18" w:space="0" w:color="auto"/>
            </w:tcBorders>
            <w:shd w:val="clear" w:color="auto" w:fill="auto"/>
            <w:vAlign w:val="center"/>
            <w:hideMark/>
          </w:tcPr>
          <w:p w14:paraId="5089BD44"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1148</w:t>
            </w:r>
          </w:p>
        </w:tc>
        <w:tc>
          <w:tcPr>
            <w:tcW w:w="757" w:type="dxa"/>
            <w:tcBorders>
              <w:bottom w:val="single" w:sz="18" w:space="0" w:color="auto"/>
            </w:tcBorders>
            <w:shd w:val="clear" w:color="auto" w:fill="auto"/>
            <w:vAlign w:val="center"/>
            <w:hideMark/>
          </w:tcPr>
          <w:p w14:paraId="4F2EB1D1"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(3.3)</w:t>
            </w:r>
          </w:p>
        </w:tc>
        <w:tc>
          <w:tcPr>
            <w:tcW w:w="440" w:type="dxa"/>
            <w:tcBorders>
              <w:bottom w:val="single" w:sz="18" w:space="0" w:color="auto"/>
            </w:tcBorders>
            <w:shd w:val="clear" w:color="auto" w:fill="auto"/>
            <w:vAlign w:val="center"/>
            <w:hideMark/>
          </w:tcPr>
          <w:p w14:paraId="4D689024"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18</w:t>
            </w:r>
          </w:p>
        </w:tc>
        <w:tc>
          <w:tcPr>
            <w:tcW w:w="834" w:type="dxa"/>
            <w:tcBorders>
              <w:bottom w:val="single" w:sz="18" w:space="0" w:color="auto"/>
              <w:right w:val="single" w:sz="4" w:space="0" w:color="auto"/>
            </w:tcBorders>
            <w:shd w:val="clear" w:color="auto" w:fill="auto"/>
            <w:vAlign w:val="center"/>
            <w:hideMark/>
          </w:tcPr>
          <w:p w14:paraId="3F6EA087"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(0.05)</w:t>
            </w:r>
          </w:p>
        </w:tc>
        <w:tc>
          <w:tcPr>
            <w:tcW w:w="857" w:type="dxa"/>
            <w:tcBorders>
              <w:left w:val="single" w:sz="4" w:space="0" w:color="auto"/>
              <w:bottom w:val="single" w:sz="18" w:space="0" w:color="auto"/>
            </w:tcBorders>
            <w:shd w:val="clear" w:color="auto" w:fill="auto"/>
            <w:vAlign w:val="center"/>
            <w:hideMark/>
          </w:tcPr>
          <w:p w14:paraId="121120A8"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34598</w:t>
            </w:r>
          </w:p>
        </w:tc>
        <w:tc>
          <w:tcPr>
            <w:tcW w:w="831" w:type="dxa"/>
            <w:tcBorders>
              <w:bottom w:val="single" w:sz="18" w:space="0" w:color="auto"/>
            </w:tcBorders>
            <w:shd w:val="clear" w:color="auto" w:fill="auto"/>
            <w:vAlign w:val="center"/>
            <w:hideMark/>
          </w:tcPr>
          <w:p w14:paraId="361E76B1" w14:textId="77777777" w:rsidR="00874B74" w:rsidRPr="00874B74"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(76.3)</w:t>
            </w:r>
          </w:p>
        </w:tc>
      </w:tr>
      <w:tr w:rsidR="00874B74" w:rsidRPr="00874B74" w14:paraId="0C444395" w14:textId="77777777" w:rsidTr="003723BA">
        <w:trPr>
          <w:trHeight w:val="394"/>
        </w:trPr>
        <w:tc>
          <w:tcPr>
            <w:tcW w:w="14286" w:type="dxa"/>
            <w:gridSpan w:val="17"/>
            <w:tcBorders>
              <w:top w:val="single" w:sz="4" w:space="0" w:color="auto"/>
              <w:left w:val="nil"/>
              <w:right w:val="nil"/>
            </w:tcBorders>
            <w:shd w:val="clear" w:color="auto" w:fill="auto"/>
            <w:vAlign w:val="center"/>
          </w:tcPr>
          <w:p w14:paraId="559D3D44" w14:textId="4E43267B" w:rsidR="00874B74" w:rsidRPr="00874B74" w:rsidRDefault="001565AD" w:rsidP="00785B67">
            <w:pPr>
              <w:suppressAutoHyphens w:val="0"/>
              <w:spacing w:after="0" w:line="240" w:lineRule="auto"/>
              <w:rPr>
                <w:rFonts w:ascii="Times New Roman" w:eastAsia="Times New Roman" w:hAnsi="Times New Roman"/>
                <w:color w:val="000000"/>
                <w:sz w:val="24"/>
                <w:szCs w:val="24"/>
                <w:lang w:eastAsia="it-IT"/>
              </w:rPr>
            </w:pPr>
            <w:r w:rsidRPr="001565AD">
              <w:rPr>
                <w:rFonts w:ascii="Times New Roman" w:eastAsia="Times New Roman" w:hAnsi="Times New Roman"/>
                <w:bCs/>
                <w:color w:val="000000"/>
                <w:sz w:val="24"/>
                <w:szCs w:val="24"/>
                <w:lang w:val="en-US" w:eastAsia="it-IT"/>
              </w:rPr>
              <w:t>¥</w:t>
            </w:r>
            <w:r w:rsidR="00874B74" w:rsidRPr="00874B74">
              <w:rPr>
                <w:rFonts w:eastAsia="Times New Roman" w:cs="Calibri"/>
                <w:color w:val="000000"/>
                <w:sz w:val="24"/>
                <w:szCs w:val="24"/>
                <w:lang w:eastAsia="it-IT"/>
              </w:rPr>
              <w:t xml:space="preserve"> </w:t>
            </w:r>
            <w:r w:rsidR="00874B74" w:rsidRPr="00874B74">
              <w:rPr>
                <w:rFonts w:ascii="Times New Roman" w:eastAsia="Times New Roman" w:hAnsi="Times New Roman"/>
                <w:color w:val="000000"/>
                <w:sz w:val="24"/>
                <w:szCs w:val="24"/>
                <w:lang w:val="en-US" w:eastAsia="it-IT"/>
              </w:rPr>
              <w:t>Clofoctol</w:t>
            </w:r>
          </w:p>
        </w:tc>
      </w:tr>
    </w:tbl>
    <w:p w14:paraId="09AEA39A" w14:textId="5ECD29F5" w:rsidR="00874B74" w:rsidRDefault="00874B74" w:rsidP="00785B67">
      <w:pPr>
        <w:suppressAutoHyphens w:val="0"/>
        <w:spacing w:after="160" w:line="240" w:lineRule="auto"/>
        <w:jc w:val="both"/>
        <w:rPr>
          <w:rFonts w:asciiTheme="majorBidi" w:hAnsiTheme="majorBidi" w:cstheme="majorBidi"/>
          <w:b/>
          <w:bCs/>
          <w:sz w:val="28"/>
          <w:szCs w:val="28"/>
          <w:lang w:val="en-US"/>
        </w:rPr>
      </w:pPr>
    </w:p>
    <w:tbl>
      <w:tblPr>
        <w:tblW w:w="14220" w:type="dxa"/>
        <w:tblLayout w:type="fixed"/>
        <w:tblCellMar>
          <w:left w:w="70" w:type="dxa"/>
          <w:right w:w="70" w:type="dxa"/>
        </w:tblCellMar>
        <w:tblLook w:val="04A0" w:firstRow="1" w:lastRow="0" w:firstColumn="1" w:lastColumn="0" w:noHBand="0" w:noVBand="1"/>
      </w:tblPr>
      <w:tblGrid>
        <w:gridCol w:w="1134"/>
        <w:gridCol w:w="846"/>
        <w:gridCol w:w="990"/>
        <w:gridCol w:w="990"/>
        <w:gridCol w:w="990"/>
        <w:gridCol w:w="990"/>
        <w:gridCol w:w="990"/>
        <w:gridCol w:w="900"/>
        <w:gridCol w:w="990"/>
        <w:gridCol w:w="990"/>
        <w:gridCol w:w="900"/>
        <w:gridCol w:w="810"/>
        <w:gridCol w:w="810"/>
        <w:gridCol w:w="900"/>
        <w:gridCol w:w="990"/>
      </w:tblGrid>
      <w:tr w:rsidR="00874B74" w:rsidRPr="00874B74" w14:paraId="70EAD724" w14:textId="77777777" w:rsidTr="003723BA">
        <w:trPr>
          <w:trHeight w:val="315"/>
        </w:trPr>
        <w:tc>
          <w:tcPr>
            <w:tcW w:w="14220" w:type="dxa"/>
            <w:gridSpan w:val="15"/>
            <w:tcBorders>
              <w:top w:val="nil"/>
              <w:left w:val="nil"/>
              <w:bottom w:val="single" w:sz="18" w:space="0" w:color="auto"/>
              <w:right w:val="nil"/>
            </w:tcBorders>
            <w:shd w:val="clear" w:color="auto" w:fill="auto"/>
            <w:noWrap/>
            <w:vAlign w:val="center"/>
            <w:hideMark/>
          </w:tcPr>
          <w:p w14:paraId="73D296A9" w14:textId="77777777" w:rsidR="00874B74" w:rsidRPr="00874B74" w:rsidRDefault="00874B74" w:rsidP="00785B67">
            <w:pPr>
              <w:spacing w:after="0" w:line="240" w:lineRule="auto"/>
              <w:rPr>
                <w:rFonts w:ascii="Times New Roman" w:eastAsia="Times New Roman" w:hAnsi="Times New Roman"/>
                <w:b/>
                <w:bCs/>
                <w:color w:val="000000"/>
                <w:sz w:val="24"/>
                <w:szCs w:val="24"/>
                <w:lang w:eastAsia="it-IT"/>
              </w:rPr>
            </w:pPr>
            <w:r w:rsidRPr="00874B74">
              <w:rPr>
                <w:rFonts w:ascii="Times New Roman" w:eastAsia="Times New Roman" w:hAnsi="Times New Roman"/>
                <w:b/>
                <w:bCs/>
                <w:color w:val="000000"/>
                <w:sz w:val="24"/>
                <w:szCs w:val="24"/>
                <w:lang w:val="en-US" w:eastAsia="it-IT"/>
              </w:rPr>
              <w:t xml:space="preserve">Table 2. </w:t>
            </w:r>
            <w:r w:rsidRPr="00874B74">
              <w:rPr>
                <w:rFonts w:ascii="Times New Roman" w:eastAsia="Times New Roman" w:hAnsi="Times New Roman"/>
                <w:color w:val="000000"/>
                <w:sz w:val="24"/>
                <w:szCs w:val="24"/>
                <w:lang w:val="en-US" w:eastAsia="it-IT"/>
              </w:rPr>
              <w:t>Distribution of first line treatment approach for AOM with percentages referred to total treatments by years. Pedianet, Italy, 2010-2015.</w:t>
            </w:r>
          </w:p>
        </w:tc>
      </w:tr>
      <w:tr w:rsidR="00874B74" w:rsidRPr="00874B74" w14:paraId="173C7464" w14:textId="77777777" w:rsidTr="003723BA">
        <w:trPr>
          <w:trHeight w:val="684"/>
        </w:trPr>
        <w:tc>
          <w:tcPr>
            <w:tcW w:w="1134" w:type="dxa"/>
            <w:tcBorders>
              <w:top w:val="single" w:sz="18" w:space="0" w:color="auto"/>
              <w:left w:val="nil"/>
              <w:bottom w:val="nil"/>
            </w:tcBorders>
            <w:shd w:val="clear" w:color="auto" w:fill="auto"/>
            <w:noWrap/>
            <w:vAlign w:val="center"/>
            <w:hideMark/>
          </w:tcPr>
          <w:p w14:paraId="7C4C62C1" w14:textId="77777777" w:rsidR="00874B74" w:rsidRPr="00874B74" w:rsidRDefault="00874B74" w:rsidP="00785B67">
            <w:pPr>
              <w:spacing w:after="0" w:line="240" w:lineRule="auto"/>
              <w:rPr>
                <w:rFonts w:ascii="Times New Roman" w:eastAsia="Times New Roman" w:hAnsi="Times New Roman"/>
                <w:b/>
                <w:bCs/>
                <w:color w:val="000000"/>
                <w:sz w:val="24"/>
                <w:szCs w:val="24"/>
                <w:lang w:eastAsia="it-IT"/>
              </w:rPr>
            </w:pPr>
          </w:p>
        </w:tc>
        <w:tc>
          <w:tcPr>
            <w:tcW w:w="1836" w:type="dxa"/>
            <w:gridSpan w:val="2"/>
            <w:shd w:val="clear" w:color="auto" w:fill="auto"/>
            <w:vAlign w:val="center"/>
            <w:hideMark/>
          </w:tcPr>
          <w:p w14:paraId="19758EDC" w14:textId="77777777" w:rsidR="00874B74" w:rsidRPr="00874B74" w:rsidRDefault="00874B74" w:rsidP="00785B67">
            <w:pPr>
              <w:spacing w:after="0" w:line="240" w:lineRule="auto"/>
              <w:jc w:val="center"/>
              <w:rPr>
                <w:rFonts w:ascii="Times New Roman" w:eastAsia="Times New Roman" w:hAnsi="Times New Roman"/>
                <w:b/>
                <w:bCs/>
                <w:color w:val="000000"/>
                <w:sz w:val="24"/>
                <w:szCs w:val="24"/>
                <w:lang w:eastAsia="it-IT"/>
              </w:rPr>
            </w:pPr>
            <w:r w:rsidRPr="00874B74">
              <w:rPr>
                <w:rFonts w:ascii="Times New Roman" w:eastAsia="Times New Roman" w:hAnsi="Times New Roman"/>
                <w:b/>
                <w:bCs/>
                <w:color w:val="000000"/>
                <w:sz w:val="24"/>
                <w:szCs w:val="24"/>
                <w:lang w:val="en-US" w:eastAsia="it-IT"/>
              </w:rPr>
              <w:t>Amoxicillin</w:t>
            </w:r>
          </w:p>
        </w:tc>
        <w:tc>
          <w:tcPr>
            <w:tcW w:w="1980" w:type="dxa"/>
            <w:gridSpan w:val="2"/>
            <w:shd w:val="clear" w:color="auto" w:fill="auto"/>
            <w:vAlign w:val="center"/>
            <w:hideMark/>
          </w:tcPr>
          <w:p w14:paraId="4DF6546E" w14:textId="77777777" w:rsidR="00874B74" w:rsidRPr="00874B74" w:rsidRDefault="00874B74" w:rsidP="00785B67">
            <w:pPr>
              <w:spacing w:after="0" w:line="240" w:lineRule="auto"/>
              <w:jc w:val="center"/>
              <w:rPr>
                <w:rFonts w:ascii="Times New Roman" w:eastAsia="Times New Roman" w:hAnsi="Times New Roman"/>
                <w:b/>
                <w:bCs/>
                <w:color w:val="000000"/>
                <w:sz w:val="24"/>
                <w:szCs w:val="24"/>
                <w:lang w:eastAsia="it-IT"/>
              </w:rPr>
            </w:pPr>
            <w:r w:rsidRPr="00874B74">
              <w:rPr>
                <w:rFonts w:ascii="Times New Roman" w:eastAsia="Times New Roman" w:hAnsi="Times New Roman"/>
                <w:b/>
                <w:bCs/>
                <w:color w:val="000000"/>
                <w:sz w:val="24"/>
                <w:szCs w:val="24"/>
                <w:lang w:val="en-US" w:eastAsia="it-IT"/>
              </w:rPr>
              <w:t>CV-Amoxicillin</w:t>
            </w:r>
          </w:p>
        </w:tc>
        <w:tc>
          <w:tcPr>
            <w:tcW w:w="1980" w:type="dxa"/>
            <w:gridSpan w:val="2"/>
            <w:shd w:val="clear" w:color="auto" w:fill="auto"/>
            <w:vAlign w:val="center"/>
            <w:hideMark/>
          </w:tcPr>
          <w:p w14:paraId="7E11D6E0" w14:textId="77777777" w:rsidR="00874B74" w:rsidRPr="00874B74" w:rsidRDefault="00874B74" w:rsidP="00785B67">
            <w:pPr>
              <w:spacing w:after="0" w:line="240" w:lineRule="auto"/>
              <w:jc w:val="center"/>
              <w:rPr>
                <w:rFonts w:ascii="Times New Roman" w:eastAsia="Times New Roman" w:hAnsi="Times New Roman"/>
                <w:b/>
                <w:bCs/>
                <w:color w:val="000000"/>
                <w:sz w:val="24"/>
                <w:szCs w:val="24"/>
                <w:lang w:val="en-US" w:eastAsia="it-IT"/>
              </w:rPr>
            </w:pPr>
            <w:r w:rsidRPr="00874B74">
              <w:rPr>
                <w:rFonts w:ascii="Times New Roman" w:eastAsia="Times New Roman" w:hAnsi="Times New Roman"/>
                <w:b/>
                <w:bCs/>
                <w:color w:val="000000"/>
                <w:sz w:val="24"/>
                <w:szCs w:val="24"/>
                <w:lang w:val="en-US" w:eastAsia="it-IT"/>
              </w:rPr>
              <w:t>Cephalosporins</w:t>
            </w:r>
          </w:p>
          <w:p w14:paraId="0D6D4431" w14:textId="77777777" w:rsidR="00874B74" w:rsidRPr="00874B74" w:rsidRDefault="00874B74" w:rsidP="00785B67">
            <w:pPr>
              <w:spacing w:after="0" w:line="240" w:lineRule="auto"/>
              <w:jc w:val="center"/>
              <w:rPr>
                <w:rFonts w:ascii="Times New Roman" w:eastAsia="Times New Roman" w:hAnsi="Times New Roman"/>
                <w:b/>
                <w:bCs/>
                <w:color w:val="000000"/>
                <w:sz w:val="24"/>
                <w:szCs w:val="24"/>
                <w:lang w:eastAsia="it-IT"/>
              </w:rPr>
            </w:pPr>
            <w:r w:rsidRPr="00874B74">
              <w:rPr>
                <w:rFonts w:ascii="Times New Roman" w:eastAsia="Times New Roman" w:hAnsi="Times New Roman"/>
                <w:b/>
                <w:bCs/>
                <w:color w:val="000000"/>
                <w:sz w:val="24"/>
                <w:szCs w:val="24"/>
                <w:lang w:val="en-US" w:eastAsia="it-IT"/>
              </w:rPr>
              <w:t>- III gen.</w:t>
            </w:r>
          </w:p>
        </w:tc>
        <w:tc>
          <w:tcPr>
            <w:tcW w:w="1890" w:type="dxa"/>
            <w:gridSpan w:val="2"/>
            <w:shd w:val="clear" w:color="auto" w:fill="auto"/>
            <w:vAlign w:val="center"/>
            <w:hideMark/>
          </w:tcPr>
          <w:p w14:paraId="33DDC62C" w14:textId="77777777" w:rsidR="00874B74" w:rsidRPr="00874B74" w:rsidRDefault="00874B74" w:rsidP="00785B67">
            <w:pPr>
              <w:spacing w:after="0" w:line="240" w:lineRule="auto"/>
              <w:jc w:val="center"/>
              <w:rPr>
                <w:rFonts w:ascii="Times New Roman" w:eastAsia="Times New Roman" w:hAnsi="Times New Roman"/>
                <w:b/>
                <w:bCs/>
                <w:color w:val="000000"/>
                <w:sz w:val="24"/>
                <w:szCs w:val="24"/>
                <w:lang w:val="en-US" w:eastAsia="it-IT"/>
              </w:rPr>
            </w:pPr>
            <w:r w:rsidRPr="00874B74">
              <w:rPr>
                <w:rFonts w:ascii="Times New Roman" w:eastAsia="Times New Roman" w:hAnsi="Times New Roman"/>
                <w:b/>
                <w:bCs/>
                <w:color w:val="000000"/>
                <w:sz w:val="24"/>
                <w:szCs w:val="24"/>
                <w:lang w:val="en-US" w:eastAsia="it-IT"/>
              </w:rPr>
              <w:t>Cephalosporins</w:t>
            </w:r>
          </w:p>
          <w:p w14:paraId="5E084C91" w14:textId="77777777" w:rsidR="00874B74" w:rsidRPr="00874B74" w:rsidRDefault="00874B74" w:rsidP="00785B67">
            <w:pPr>
              <w:spacing w:after="0" w:line="240" w:lineRule="auto"/>
              <w:jc w:val="center"/>
              <w:rPr>
                <w:rFonts w:ascii="Times New Roman" w:eastAsia="Times New Roman" w:hAnsi="Times New Roman"/>
                <w:b/>
                <w:bCs/>
                <w:color w:val="000000"/>
                <w:sz w:val="24"/>
                <w:szCs w:val="24"/>
                <w:lang w:eastAsia="it-IT"/>
              </w:rPr>
            </w:pPr>
            <w:r w:rsidRPr="00874B74">
              <w:rPr>
                <w:rFonts w:ascii="Times New Roman" w:eastAsia="Times New Roman" w:hAnsi="Times New Roman"/>
                <w:b/>
                <w:bCs/>
                <w:color w:val="000000"/>
                <w:sz w:val="24"/>
                <w:szCs w:val="24"/>
                <w:lang w:val="en-US" w:eastAsia="it-IT"/>
              </w:rPr>
              <w:t>- I/II gen.</w:t>
            </w:r>
          </w:p>
        </w:tc>
        <w:tc>
          <w:tcPr>
            <w:tcW w:w="1890" w:type="dxa"/>
            <w:gridSpan w:val="2"/>
            <w:shd w:val="clear" w:color="auto" w:fill="auto"/>
            <w:vAlign w:val="center"/>
            <w:hideMark/>
          </w:tcPr>
          <w:p w14:paraId="7F6E348F" w14:textId="77777777" w:rsidR="00874B74" w:rsidRPr="00874B74" w:rsidRDefault="00874B74" w:rsidP="00785B67">
            <w:pPr>
              <w:spacing w:after="0" w:line="240" w:lineRule="auto"/>
              <w:jc w:val="center"/>
              <w:rPr>
                <w:rFonts w:ascii="Times New Roman" w:eastAsia="Times New Roman" w:hAnsi="Times New Roman"/>
                <w:b/>
                <w:bCs/>
                <w:color w:val="000000"/>
                <w:sz w:val="24"/>
                <w:szCs w:val="24"/>
                <w:lang w:val="en-US" w:eastAsia="it-IT"/>
              </w:rPr>
            </w:pPr>
            <w:r w:rsidRPr="00874B74">
              <w:rPr>
                <w:rFonts w:ascii="Times New Roman" w:eastAsia="Times New Roman" w:hAnsi="Times New Roman"/>
                <w:b/>
                <w:bCs/>
                <w:color w:val="000000"/>
                <w:sz w:val="24"/>
                <w:szCs w:val="24"/>
                <w:lang w:val="en-US" w:eastAsia="it-IT"/>
              </w:rPr>
              <w:t>Macrolides/</w:t>
            </w:r>
          </w:p>
          <w:p w14:paraId="41E342A4" w14:textId="77777777" w:rsidR="00874B74" w:rsidRPr="00874B74" w:rsidRDefault="00874B74" w:rsidP="00785B67">
            <w:pPr>
              <w:spacing w:after="0" w:line="240" w:lineRule="auto"/>
              <w:jc w:val="center"/>
              <w:rPr>
                <w:rFonts w:ascii="Times New Roman" w:eastAsia="Times New Roman" w:hAnsi="Times New Roman"/>
                <w:b/>
                <w:bCs/>
                <w:color w:val="000000"/>
                <w:sz w:val="24"/>
                <w:szCs w:val="24"/>
                <w:lang w:eastAsia="it-IT"/>
              </w:rPr>
            </w:pPr>
            <w:r w:rsidRPr="00874B74">
              <w:rPr>
                <w:rFonts w:ascii="Times New Roman" w:eastAsia="Times New Roman" w:hAnsi="Times New Roman"/>
                <w:b/>
                <w:bCs/>
                <w:color w:val="000000"/>
                <w:sz w:val="24"/>
                <w:szCs w:val="24"/>
                <w:lang w:val="en-US" w:eastAsia="it-IT"/>
              </w:rPr>
              <w:t>Lincosamides</w:t>
            </w:r>
          </w:p>
        </w:tc>
        <w:tc>
          <w:tcPr>
            <w:tcW w:w="1620" w:type="dxa"/>
            <w:gridSpan w:val="2"/>
            <w:shd w:val="clear" w:color="auto" w:fill="auto"/>
            <w:vAlign w:val="center"/>
            <w:hideMark/>
          </w:tcPr>
          <w:p w14:paraId="46806E9C" w14:textId="5CF94025" w:rsidR="00874B74" w:rsidRPr="00874B74" w:rsidRDefault="00874B74" w:rsidP="00785B67">
            <w:pPr>
              <w:spacing w:after="0" w:line="240" w:lineRule="auto"/>
              <w:jc w:val="center"/>
              <w:rPr>
                <w:rFonts w:ascii="Times New Roman" w:eastAsia="Times New Roman" w:hAnsi="Times New Roman"/>
                <w:b/>
                <w:bCs/>
                <w:color w:val="000000"/>
                <w:sz w:val="24"/>
                <w:szCs w:val="24"/>
                <w:lang w:eastAsia="it-IT"/>
              </w:rPr>
            </w:pPr>
            <w:r w:rsidRPr="00874B74">
              <w:rPr>
                <w:rFonts w:ascii="Times New Roman" w:eastAsia="Times New Roman" w:hAnsi="Times New Roman"/>
                <w:b/>
                <w:bCs/>
                <w:color w:val="000000"/>
                <w:sz w:val="24"/>
                <w:szCs w:val="24"/>
                <w:lang w:val="en-US" w:eastAsia="it-IT"/>
              </w:rPr>
              <w:t>Other</w:t>
            </w:r>
            <w:r w:rsidR="001565AD" w:rsidRPr="001565AD">
              <w:rPr>
                <w:rFonts w:ascii="Times New Roman" w:eastAsia="Times New Roman" w:hAnsi="Times New Roman"/>
                <w:b/>
                <w:bCs/>
                <w:color w:val="000000"/>
                <w:sz w:val="24"/>
                <w:szCs w:val="24"/>
                <w:vertAlign w:val="superscript"/>
                <w:lang w:val="en-US" w:eastAsia="it-IT"/>
              </w:rPr>
              <w:t>¥</w:t>
            </w:r>
          </w:p>
        </w:tc>
        <w:tc>
          <w:tcPr>
            <w:tcW w:w="1890" w:type="dxa"/>
            <w:gridSpan w:val="2"/>
            <w:shd w:val="clear" w:color="auto" w:fill="auto"/>
            <w:vAlign w:val="center"/>
            <w:hideMark/>
          </w:tcPr>
          <w:p w14:paraId="48203921" w14:textId="77777777" w:rsidR="00874B74" w:rsidRPr="00874B74" w:rsidRDefault="00874B74" w:rsidP="00785B67">
            <w:pPr>
              <w:spacing w:after="0" w:line="240" w:lineRule="auto"/>
              <w:jc w:val="center"/>
              <w:rPr>
                <w:rFonts w:ascii="Times New Roman" w:eastAsia="Times New Roman" w:hAnsi="Times New Roman"/>
                <w:b/>
                <w:bCs/>
                <w:color w:val="000000"/>
                <w:sz w:val="24"/>
                <w:szCs w:val="24"/>
                <w:lang w:eastAsia="it-IT"/>
              </w:rPr>
            </w:pPr>
            <w:r w:rsidRPr="00874B74">
              <w:rPr>
                <w:rFonts w:ascii="Times New Roman" w:eastAsia="Times New Roman" w:hAnsi="Times New Roman"/>
                <w:b/>
                <w:bCs/>
                <w:color w:val="000000"/>
                <w:sz w:val="24"/>
                <w:szCs w:val="24"/>
                <w:lang w:val="en-US" w:eastAsia="it-IT"/>
              </w:rPr>
              <w:t>Wait and see</w:t>
            </w:r>
          </w:p>
        </w:tc>
      </w:tr>
      <w:tr w:rsidR="00874B74" w:rsidRPr="00874B74" w14:paraId="1F890B17" w14:textId="77777777" w:rsidTr="003723BA">
        <w:trPr>
          <w:trHeight w:val="315"/>
        </w:trPr>
        <w:tc>
          <w:tcPr>
            <w:tcW w:w="1134" w:type="dxa"/>
            <w:tcBorders>
              <w:top w:val="nil"/>
              <w:left w:val="nil"/>
            </w:tcBorders>
            <w:shd w:val="clear" w:color="auto" w:fill="auto"/>
            <w:noWrap/>
            <w:vAlign w:val="center"/>
            <w:hideMark/>
          </w:tcPr>
          <w:p w14:paraId="0549EC29" w14:textId="77777777" w:rsidR="00874B74" w:rsidRPr="00874B74" w:rsidRDefault="00874B74" w:rsidP="00785B67">
            <w:pPr>
              <w:spacing w:after="0" w:line="240" w:lineRule="auto"/>
              <w:jc w:val="center"/>
              <w:rPr>
                <w:rFonts w:ascii="Times New Roman" w:eastAsia="Times New Roman" w:hAnsi="Times New Roman"/>
                <w:b/>
                <w:bCs/>
                <w:color w:val="000000"/>
                <w:sz w:val="24"/>
                <w:szCs w:val="24"/>
                <w:lang w:eastAsia="it-IT"/>
              </w:rPr>
            </w:pPr>
          </w:p>
        </w:tc>
        <w:tc>
          <w:tcPr>
            <w:tcW w:w="1836" w:type="dxa"/>
            <w:gridSpan w:val="2"/>
            <w:shd w:val="clear" w:color="auto" w:fill="auto"/>
            <w:vAlign w:val="center"/>
            <w:hideMark/>
          </w:tcPr>
          <w:p w14:paraId="7FF58D79"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(N = 15906)</w:t>
            </w:r>
          </w:p>
        </w:tc>
        <w:tc>
          <w:tcPr>
            <w:tcW w:w="1980" w:type="dxa"/>
            <w:gridSpan w:val="2"/>
            <w:shd w:val="clear" w:color="auto" w:fill="auto"/>
            <w:vAlign w:val="center"/>
            <w:hideMark/>
          </w:tcPr>
          <w:p w14:paraId="0A415E16"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(N = 14865)</w:t>
            </w:r>
          </w:p>
        </w:tc>
        <w:tc>
          <w:tcPr>
            <w:tcW w:w="1980" w:type="dxa"/>
            <w:gridSpan w:val="2"/>
            <w:shd w:val="clear" w:color="auto" w:fill="auto"/>
            <w:vAlign w:val="center"/>
            <w:hideMark/>
          </w:tcPr>
          <w:p w14:paraId="08C320AD"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(N = 9114)</w:t>
            </w:r>
          </w:p>
        </w:tc>
        <w:tc>
          <w:tcPr>
            <w:tcW w:w="1890" w:type="dxa"/>
            <w:gridSpan w:val="2"/>
            <w:shd w:val="clear" w:color="auto" w:fill="auto"/>
            <w:vAlign w:val="center"/>
            <w:hideMark/>
          </w:tcPr>
          <w:p w14:paraId="40C9468B"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(N = 4056)</w:t>
            </w:r>
          </w:p>
        </w:tc>
        <w:tc>
          <w:tcPr>
            <w:tcW w:w="1890" w:type="dxa"/>
            <w:gridSpan w:val="2"/>
            <w:shd w:val="clear" w:color="auto" w:fill="auto"/>
            <w:vAlign w:val="center"/>
            <w:hideMark/>
          </w:tcPr>
          <w:p w14:paraId="04A41718"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(N = 1347)</w:t>
            </w:r>
          </w:p>
        </w:tc>
        <w:tc>
          <w:tcPr>
            <w:tcW w:w="1620" w:type="dxa"/>
            <w:gridSpan w:val="2"/>
            <w:shd w:val="clear" w:color="auto" w:fill="auto"/>
            <w:vAlign w:val="center"/>
            <w:hideMark/>
          </w:tcPr>
          <w:p w14:paraId="2616A9F8"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(N = 32)</w:t>
            </w:r>
          </w:p>
        </w:tc>
        <w:tc>
          <w:tcPr>
            <w:tcW w:w="1890" w:type="dxa"/>
            <w:gridSpan w:val="2"/>
            <w:shd w:val="clear" w:color="auto" w:fill="auto"/>
            <w:vAlign w:val="center"/>
            <w:hideMark/>
          </w:tcPr>
          <w:p w14:paraId="4E83560D"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(N= 10158)</w:t>
            </w:r>
          </w:p>
        </w:tc>
      </w:tr>
      <w:tr w:rsidR="003723BA" w:rsidRPr="00874B74" w14:paraId="18FF8878" w14:textId="77777777" w:rsidTr="003723BA">
        <w:trPr>
          <w:trHeight w:val="315"/>
        </w:trPr>
        <w:tc>
          <w:tcPr>
            <w:tcW w:w="1134" w:type="dxa"/>
            <w:tcBorders>
              <w:top w:val="nil"/>
              <w:left w:val="nil"/>
              <w:bottom w:val="single" w:sz="2" w:space="0" w:color="auto"/>
            </w:tcBorders>
            <w:shd w:val="clear" w:color="auto" w:fill="auto"/>
            <w:noWrap/>
            <w:vAlign w:val="center"/>
            <w:hideMark/>
          </w:tcPr>
          <w:p w14:paraId="677B2714"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p>
        </w:tc>
        <w:tc>
          <w:tcPr>
            <w:tcW w:w="846" w:type="dxa"/>
            <w:tcBorders>
              <w:bottom w:val="single" w:sz="2" w:space="0" w:color="auto"/>
            </w:tcBorders>
            <w:shd w:val="clear" w:color="auto" w:fill="auto"/>
            <w:noWrap/>
            <w:vAlign w:val="center"/>
            <w:hideMark/>
          </w:tcPr>
          <w:p w14:paraId="7A970D2B"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N</w:t>
            </w:r>
          </w:p>
        </w:tc>
        <w:tc>
          <w:tcPr>
            <w:tcW w:w="990" w:type="dxa"/>
            <w:tcBorders>
              <w:bottom w:val="single" w:sz="2" w:space="0" w:color="auto"/>
            </w:tcBorders>
            <w:shd w:val="clear" w:color="auto" w:fill="auto"/>
            <w:noWrap/>
            <w:vAlign w:val="center"/>
            <w:hideMark/>
          </w:tcPr>
          <w:p w14:paraId="0FE121D6"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w:t>
            </w:r>
          </w:p>
        </w:tc>
        <w:tc>
          <w:tcPr>
            <w:tcW w:w="990" w:type="dxa"/>
            <w:tcBorders>
              <w:bottom w:val="single" w:sz="2" w:space="0" w:color="auto"/>
            </w:tcBorders>
            <w:shd w:val="clear" w:color="auto" w:fill="auto"/>
            <w:noWrap/>
            <w:vAlign w:val="center"/>
            <w:hideMark/>
          </w:tcPr>
          <w:p w14:paraId="4ADBC1EB"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N</w:t>
            </w:r>
          </w:p>
        </w:tc>
        <w:tc>
          <w:tcPr>
            <w:tcW w:w="990" w:type="dxa"/>
            <w:tcBorders>
              <w:bottom w:val="single" w:sz="2" w:space="0" w:color="auto"/>
            </w:tcBorders>
            <w:shd w:val="clear" w:color="auto" w:fill="auto"/>
            <w:noWrap/>
            <w:vAlign w:val="center"/>
            <w:hideMark/>
          </w:tcPr>
          <w:p w14:paraId="6BAB3088"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w:t>
            </w:r>
          </w:p>
        </w:tc>
        <w:tc>
          <w:tcPr>
            <w:tcW w:w="990" w:type="dxa"/>
            <w:tcBorders>
              <w:bottom w:val="single" w:sz="2" w:space="0" w:color="auto"/>
            </w:tcBorders>
            <w:shd w:val="clear" w:color="auto" w:fill="auto"/>
            <w:noWrap/>
            <w:vAlign w:val="center"/>
            <w:hideMark/>
          </w:tcPr>
          <w:p w14:paraId="2171BB48"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N</w:t>
            </w:r>
          </w:p>
        </w:tc>
        <w:tc>
          <w:tcPr>
            <w:tcW w:w="990" w:type="dxa"/>
            <w:tcBorders>
              <w:bottom w:val="single" w:sz="2" w:space="0" w:color="auto"/>
            </w:tcBorders>
            <w:shd w:val="clear" w:color="auto" w:fill="auto"/>
            <w:noWrap/>
            <w:vAlign w:val="center"/>
            <w:hideMark/>
          </w:tcPr>
          <w:p w14:paraId="232A85F6"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w:t>
            </w:r>
          </w:p>
        </w:tc>
        <w:tc>
          <w:tcPr>
            <w:tcW w:w="900" w:type="dxa"/>
            <w:tcBorders>
              <w:bottom w:val="single" w:sz="2" w:space="0" w:color="auto"/>
            </w:tcBorders>
            <w:shd w:val="clear" w:color="auto" w:fill="auto"/>
            <w:noWrap/>
            <w:vAlign w:val="center"/>
            <w:hideMark/>
          </w:tcPr>
          <w:p w14:paraId="3161E8D0"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N</w:t>
            </w:r>
          </w:p>
        </w:tc>
        <w:tc>
          <w:tcPr>
            <w:tcW w:w="990" w:type="dxa"/>
            <w:tcBorders>
              <w:bottom w:val="single" w:sz="2" w:space="0" w:color="auto"/>
            </w:tcBorders>
            <w:shd w:val="clear" w:color="auto" w:fill="auto"/>
            <w:noWrap/>
            <w:vAlign w:val="center"/>
            <w:hideMark/>
          </w:tcPr>
          <w:p w14:paraId="142D411E"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w:t>
            </w:r>
          </w:p>
        </w:tc>
        <w:tc>
          <w:tcPr>
            <w:tcW w:w="990" w:type="dxa"/>
            <w:tcBorders>
              <w:bottom w:val="single" w:sz="2" w:space="0" w:color="auto"/>
            </w:tcBorders>
            <w:shd w:val="clear" w:color="auto" w:fill="auto"/>
            <w:noWrap/>
            <w:vAlign w:val="center"/>
            <w:hideMark/>
          </w:tcPr>
          <w:p w14:paraId="2727CF4D"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N</w:t>
            </w:r>
          </w:p>
        </w:tc>
        <w:tc>
          <w:tcPr>
            <w:tcW w:w="900" w:type="dxa"/>
            <w:tcBorders>
              <w:bottom w:val="single" w:sz="2" w:space="0" w:color="auto"/>
            </w:tcBorders>
            <w:shd w:val="clear" w:color="auto" w:fill="auto"/>
            <w:noWrap/>
            <w:vAlign w:val="center"/>
            <w:hideMark/>
          </w:tcPr>
          <w:p w14:paraId="3D4887AD"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w:t>
            </w:r>
          </w:p>
        </w:tc>
        <w:tc>
          <w:tcPr>
            <w:tcW w:w="810" w:type="dxa"/>
            <w:tcBorders>
              <w:bottom w:val="single" w:sz="2" w:space="0" w:color="auto"/>
            </w:tcBorders>
            <w:shd w:val="clear" w:color="auto" w:fill="auto"/>
            <w:noWrap/>
            <w:vAlign w:val="center"/>
            <w:hideMark/>
          </w:tcPr>
          <w:p w14:paraId="2289D55C"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N</w:t>
            </w:r>
          </w:p>
        </w:tc>
        <w:tc>
          <w:tcPr>
            <w:tcW w:w="810" w:type="dxa"/>
            <w:tcBorders>
              <w:bottom w:val="single" w:sz="2" w:space="0" w:color="auto"/>
            </w:tcBorders>
            <w:shd w:val="clear" w:color="auto" w:fill="auto"/>
            <w:noWrap/>
            <w:vAlign w:val="center"/>
            <w:hideMark/>
          </w:tcPr>
          <w:p w14:paraId="1CCAF846"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w:t>
            </w:r>
          </w:p>
        </w:tc>
        <w:tc>
          <w:tcPr>
            <w:tcW w:w="900" w:type="dxa"/>
            <w:tcBorders>
              <w:bottom w:val="single" w:sz="2" w:space="0" w:color="auto"/>
            </w:tcBorders>
            <w:shd w:val="clear" w:color="auto" w:fill="auto"/>
            <w:noWrap/>
            <w:vAlign w:val="center"/>
            <w:hideMark/>
          </w:tcPr>
          <w:p w14:paraId="31A364B4"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N</w:t>
            </w:r>
          </w:p>
        </w:tc>
        <w:tc>
          <w:tcPr>
            <w:tcW w:w="990" w:type="dxa"/>
            <w:tcBorders>
              <w:bottom w:val="single" w:sz="2" w:space="0" w:color="auto"/>
            </w:tcBorders>
            <w:shd w:val="clear" w:color="auto" w:fill="auto"/>
            <w:noWrap/>
            <w:vAlign w:val="center"/>
            <w:hideMark/>
          </w:tcPr>
          <w:p w14:paraId="645B2DF9"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w:t>
            </w:r>
          </w:p>
        </w:tc>
      </w:tr>
      <w:tr w:rsidR="003723BA" w:rsidRPr="00874B74" w14:paraId="3C60E850" w14:textId="77777777" w:rsidTr="003723BA">
        <w:trPr>
          <w:trHeight w:val="315"/>
        </w:trPr>
        <w:tc>
          <w:tcPr>
            <w:tcW w:w="1134" w:type="dxa"/>
            <w:tcBorders>
              <w:top w:val="single" w:sz="2" w:space="0" w:color="auto"/>
              <w:left w:val="nil"/>
              <w:bottom w:val="nil"/>
            </w:tcBorders>
            <w:shd w:val="clear" w:color="auto" w:fill="auto"/>
            <w:noWrap/>
            <w:vAlign w:val="center"/>
            <w:hideMark/>
          </w:tcPr>
          <w:p w14:paraId="1E23235C" w14:textId="77777777" w:rsidR="00874B74" w:rsidRPr="00874B74" w:rsidRDefault="00874B74" w:rsidP="00785B67">
            <w:pPr>
              <w:spacing w:after="0" w:line="240" w:lineRule="auto"/>
              <w:jc w:val="center"/>
              <w:rPr>
                <w:rFonts w:ascii="Times New Roman" w:eastAsia="Times New Roman" w:hAnsi="Times New Roman"/>
                <w:b/>
                <w:bCs/>
                <w:color w:val="000000"/>
                <w:sz w:val="24"/>
                <w:szCs w:val="24"/>
                <w:lang w:eastAsia="it-IT"/>
              </w:rPr>
            </w:pPr>
            <w:r w:rsidRPr="00874B74">
              <w:rPr>
                <w:rFonts w:ascii="Times New Roman" w:eastAsia="Times New Roman" w:hAnsi="Times New Roman"/>
                <w:b/>
                <w:bCs/>
                <w:color w:val="000000"/>
                <w:sz w:val="24"/>
                <w:szCs w:val="24"/>
                <w:lang w:val="en-US" w:eastAsia="it-IT"/>
              </w:rPr>
              <w:t>2010</w:t>
            </w:r>
          </w:p>
        </w:tc>
        <w:tc>
          <w:tcPr>
            <w:tcW w:w="846" w:type="dxa"/>
            <w:tcBorders>
              <w:top w:val="single" w:sz="2" w:space="0" w:color="auto"/>
            </w:tcBorders>
            <w:shd w:val="clear" w:color="auto" w:fill="auto"/>
            <w:noWrap/>
            <w:vAlign w:val="center"/>
            <w:hideMark/>
          </w:tcPr>
          <w:p w14:paraId="45104A00"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2868</w:t>
            </w:r>
          </w:p>
        </w:tc>
        <w:tc>
          <w:tcPr>
            <w:tcW w:w="990" w:type="dxa"/>
            <w:tcBorders>
              <w:top w:val="single" w:sz="2" w:space="0" w:color="auto"/>
            </w:tcBorders>
            <w:shd w:val="clear" w:color="auto" w:fill="auto"/>
            <w:noWrap/>
            <w:vAlign w:val="center"/>
            <w:hideMark/>
          </w:tcPr>
          <w:p w14:paraId="1CF3CA14"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(28.8)</w:t>
            </w:r>
          </w:p>
        </w:tc>
        <w:tc>
          <w:tcPr>
            <w:tcW w:w="990" w:type="dxa"/>
            <w:tcBorders>
              <w:top w:val="single" w:sz="2" w:space="0" w:color="auto"/>
            </w:tcBorders>
            <w:shd w:val="clear" w:color="auto" w:fill="auto"/>
            <w:noWrap/>
            <w:vAlign w:val="center"/>
            <w:hideMark/>
          </w:tcPr>
          <w:p w14:paraId="4F9C2034"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2627</w:t>
            </w:r>
          </w:p>
        </w:tc>
        <w:tc>
          <w:tcPr>
            <w:tcW w:w="990" w:type="dxa"/>
            <w:tcBorders>
              <w:top w:val="single" w:sz="2" w:space="0" w:color="auto"/>
            </w:tcBorders>
            <w:shd w:val="clear" w:color="auto" w:fill="auto"/>
            <w:noWrap/>
            <w:vAlign w:val="center"/>
            <w:hideMark/>
          </w:tcPr>
          <w:p w14:paraId="338C5AE9"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(26.4)</w:t>
            </w:r>
          </w:p>
        </w:tc>
        <w:tc>
          <w:tcPr>
            <w:tcW w:w="990" w:type="dxa"/>
            <w:tcBorders>
              <w:top w:val="single" w:sz="2" w:space="0" w:color="auto"/>
            </w:tcBorders>
            <w:shd w:val="clear" w:color="auto" w:fill="auto"/>
            <w:noWrap/>
            <w:vAlign w:val="center"/>
            <w:hideMark/>
          </w:tcPr>
          <w:p w14:paraId="2A886554"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1667</w:t>
            </w:r>
          </w:p>
        </w:tc>
        <w:tc>
          <w:tcPr>
            <w:tcW w:w="990" w:type="dxa"/>
            <w:tcBorders>
              <w:top w:val="single" w:sz="2" w:space="0" w:color="auto"/>
            </w:tcBorders>
            <w:shd w:val="clear" w:color="auto" w:fill="auto"/>
            <w:noWrap/>
            <w:vAlign w:val="center"/>
            <w:hideMark/>
          </w:tcPr>
          <w:p w14:paraId="4DA40255"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(16.8)</w:t>
            </w:r>
          </w:p>
        </w:tc>
        <w:tc>
          <w:tcPr>
            <w:tcW w:w="900" w:type="dxa"/>
            <w:tcBorders>
              <w:top w:val="single" w:sz="2" w:space="0" w:color="auto"/>
            </w:tcBorders>
            <w:shd w:val="clear" w:color="auto" w:fill="auto"/>
            <w:noWrap/>
            <w:vAlign w:val="center"/>
            <w:hideMark/>
          </w:tcPr>
          <w:p w14:paraId="27FA6746"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840</w:t>
            </w:r>
          </w:p>
        </w:tc>
        <w:tc>
          <w:tcPr>
            <w:tcW w:w="990" w:type="dxa"/>
            <w:tcBorders>
              <w:top w:val="single" w:sz="2" w:space="0" w:color="auto"/>
            </w:tcBorders>
            <w:shd w:val="clear" w:color="auto" w:fill="auto"/>
            <w:noWrap/>
            <w:vAlign w:val="center"/>
            <w:hideMark/>
          </w:tcPr>
          <w:p w14:paraId="4C58AD97"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(8.4)</w:t>
            </w:r>
          </w:p>
        </w:tc>
        <w:tc>
          <w:tcPr>
            <w:tcW w:w="990" w:type="dxa"/>
            <w:tcBorders>
              <w:top w:val="single" w:sz="2" w:space="0" w:color="auto"/>
            </w:tcBorders>
            <w:shd w:val="clear" w:color="auto" w:fill="auto"/>
            <w:noWrap/>
            <w:vAlign w:val="center"/>
            <w:hideMark/>
          </w:tcPr>
          <w:p w14:paraId="01084670"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323</w:t>
            </w:r>
          </w:p>
        </w:tc>
        <w:tc>
          <w:tcPr>
            <w:tcW w:w="900" w:type="dxa"/>
            <w:tcBorders>
              <w:top w:val="single" w:sz="2" w:space="0" w:color="auto"/>
            </w:tcBorders>
            <w:shd w:val="clear" w:color="auto" w:fill="auto"/>
            <w:noWrap/>
            <w:vAlign w:val="center"/>
            <w:hideMark/>
          </w:tcPr>
          <w:p w14:paraId="3582DC3A"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(3.2)</w:t>
            </w:r>
          </w:p>
        </w:tc>
        <w:tc>
          <w:tcPr>
            <w:tcW w:w="810" w:type="dxa"/>
            <w:tcBorders>
              <w:top w:val="single" w:sz="2" w:space="0" w:color="auto"/>
            </w:tcBorders>
            <w:shd w:val="clear" w:color="auto" w:fill="auto"/>
            <w:noWrap/>
            <w:vAlign w:val="center"/>
            <w:hideMark/>
          </w:tcPr>
          <w:p w14:paraId="784776FB"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9</w:t>
            </w:r>
          </w:p>
        </w:tc>
        <w:tc>
          <w:tcPr>
            <w:tcW w:w="810" w:type="dxa"/>
            <w:tcBorders>
              <w:top w:val="single" w:sz="2" w:space="0" w:color="auto"/>
            </w:tcBorders>
            <w:shd w:val="clear" w:color="auto" w:fill="auto"/>
            <w:noWrap/>
            <w:vAlign w:val="center"/>
            <w:hideMark/>
          </w:tcPr>
          <w:p w14:paraId="68AC85A6"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(0.1)</w:t>
            </w:r>
          </w:p>
        </w:tc>
        <w:tc>
          <w:tcPr>
            <w:tcW w:w="900" w:type="dxa"/>
            <w:tcBorders>
              <w:top w:val="single" w:sz="2" w:space="0" w:color="auto"/>
            </w:tcBorders>
            <w:shd w:val="clear" w:color="auto" w:fill="auto"/>
            <w:noWrap/>
            <w:vAlign w:val="center"/>
            <w:hideMark/>
          </w:tcPr>
          <w:p w14:paraId="3D9024EB"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1614</w:t>
            </w:r>
          </w:p>
        </w:tc>
        <w:tc>
          <w:tcPr>
            <w:tcW w:w="990" w:type="dxa"/>
            <w:tcBorders>
              <w:top w:val="single" w:sz="2" w:space="0" w:color="auto"/>
            </w:tcBorders>
            <w:shd w:val="clear" w:color="auto" w:fill="auto"/>
            <w:noWrap/>
            <w:vAlign w:val="center"/>
            <w:hideMark/>
          </w:tcPr>
          <w:p w14:paraId="5DE52FA0"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(16.2)</w:t>
            </w:r>
          </w:p>
        </w:tc>
      </w:tr>
      <w:tr w:rsidR="003723BA" w:rsidRPr="00874B74" w14:paraId="58E446EA" w14:textId="77777777" w:rsidTr="003723BA">
        <w:trPr>
          <w:trHeight w:val="315"/>
        </w:trPr>
        <w:tc>
          <w:tcPr>
            <w:tcW w:w="1134" w:type="dxa"/>
            <w:tcBorders>
              <w:top w:val="nil"/>
              <w:left w:val="nil"/>
              <w:bottom w:val="nil"/>
            </w:tcBorders>
            <w:shd w:val="clear" w:color="auto" w:fill="auto"/>
            <w:noWrap/>
            <w:vAlign w:val="center"/>
            <w:hideMark/>
          </w:tcPr>
          <w:p w14:paraId="6CBD2112" w14:textId="77777777" w:rsidR="00874B74" w:rsidRPr="00874B74" w:rsidRDefault="00874B74" w:rsidP="00785B67">
            <w:pPr>
              <w:spacing w:after="0" w:line="240" w:lineRule="auto"/>
              <w:jc w:val="center"/>
              <w:rPr>
                <w:rFonts w:ascii="Times New Roman" w:eastAsia="Times New Roman" w:hAnsi="Times New Roman"/>
                <w:b/>
                <w:bCs/>
                <w:color w:val="000000"/>
                <w:sz w:val="24"/>
                <w:szCs w:val="24"/>
                <w:lang w:eastAsia="it-IT"/>
              </w:rPr>
            </w:pPr>
            <w:r w:rsidRPr="00874B74">
              <w:rPr>
                <w:rFonts w:ascii="Times New Roman" w:eastAsia="Times New Roman" w:hAnsi="Times New Roman"/>
                <w:b/>
                <w:bCs/>
                <w:color w:val="000000"/>
                <w:sz w:val="24"/>
                <w:szCs w:val="24"/>
                <w:lang w:val="en-US" w:eastAsia="it-IT"/>
              </w:rPr>
              <w:t>2011</w:t>
            </w:r>
          </w:p>
        </w:tc>
        <w:tc>
          <w:tcPr>
            <w:tcW w:w="846" w:type="dxa"/>
            <w:shd w:val="clear" w:color="auto" w:fill="auto"/>
            <w:noWrap/>
            <w:vAlign w:val="center"/>
            <w:hideMark/>
          </w:tcPr>
          <w:p w14:paraId="2EAAB1D7"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2840</w:t>
            </w:r>
          </w:p>
        </w:tc>
        <w:tc>
          <w:tcPr>
            <w:tcW w:w="990" w:type="dxa"/>
            <w:shd w:val="clear" w:color="auto" w:fill="auto"/>
            <w:noWrap/>
            <w:vAlign w:val="center"/>
            <w:hideMark/>
          </w:tcPr>
          <w:p w14:paraId="65755A26"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(28.1)</w:t>
            </w:r>
          </w:p>
        </w:tc>
        <w:tc>
          <w:tcPr>
            <w:tcW w:w="990" w:type="dxa"/>
            <w:shd w:val="clear" w:color="auto" w:fill="auto"/>
            <w:noWrap/>
            <w:vAlign w:val="center"/>
            <w:hideMark/>
          </w:tcPr>
          <w:p w14:paraId="621043DC"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2738</w:t>
            </w:r>
          </w:p>
        </w:tc>
        <w:tc>
          <w:tcPr>
            <w:tcW w:w="990" w:type="dxa"/>
            <w:shd w:val="clear" w:color="auto" w:fill="auto"/>
            <w:noWrap/>
            <w:vAlign w:val="center"/>
            <w:hideMark/>
          </w:tcPr>
          <w:p w14:paraId="250849E2"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(27.1)</w:t>
            </w:r>
          </w:p>
        </w:tc>
        <w:tc>
          <w:tcPr>
            <w:tcW w:w="990" w:type="dxa"/>
            <w:shd w:val="clear" w:color="auto" w:fill="auto"/>
            <w:noWrap/>
            <w:vAlign w:val="center"/>
            <w:hideMark/>
          </w:tcPr>
          <w:p w14:paraId="4A071959"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1742</w:t>
            </w:r>
          </w:p>
        </w:tc>
        <w:tc>
          <w:tcPr>
            <w:tcW w:w="990" w:type="dxa"/>
            <w:shd w:val="clear" w:color="auto" w:fill="auto"/>
            <w:noWrap/>
            <w:vAlign w:val="center"/>
            <w:hideMark/>
          </w:tcPr>
          <w:p w14:paraId="0D6458A8"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(17.2)</w:t>
            </w:r>
          </w:p>
        </w:tc>
        <w:tc>
          <w:tcPr>
            <w:tcW w:w="900" w:type="dxa"/>
            <w:shd w:val="clear" w:color="auto" w:fill="auto"/>
            <w:noWrap/>
            <w:vAlign w:val="center"/>
            <w:hideMark/>
          </w:tcPr>
          <w:p w14:paraId="5DA9D908"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785</w:t>
            </w:r>
          </w:p>
        </w:tc>
        <w:tc>
          <w:tcPr>
            <w:tcW w:w="990" w:type="dxa"/>
            <w:shd w:val="clear" w:color="auto" w:fill="auto"/>
            <w:noWrap/>
            <w:vAlign w:val="center"/>
            <w:hideMark/>
          </w:tcPr>
          <w:p w14:paraId="57F7E3FE"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(7.8)</w:t>
            </w:r>
          </w:p>
        </w:tc>
        <w:tc>
          <w:tcPr>
            <w:tcW w:w="990" w:type="dxa"/>
            <w:shd w:val="clear" w:color="auto" w:fill="auto"/>
            <w:noWrap/>
            <w:vAlign w:val="center"/>
            <w:hideMark/>
          </w:tcPr>
          <w:p w14:paraId="5BF26A2D"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287</w:t>
            </w:r>
          </w:p>
        </w:tc>
        <w:tc>
          <w:tcPr>
            <w:tcW w:w="900" w:type="dxa"/>
            <w:shd w:val="clear" w:color="auto" w:fill="auto"/>
            <w:noWrap/>
            <w:vAlign w:val="center"/>
            <w:hideMark/>
          </w:tcPr>
          <w:p w14:paraId="7DE0378E"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(2.8)</w:t>
            </w:r>
          </w:p>
        </w:tc>
        <w:tc>
          <w:tcPr>
            <w:tcW w:w="810" w:type="dxa"/>
            <w:shd w:val="clear" w:color="auto" w:fill="auto"/>
            <w:noWrap/>
            <w:vAlign w:val="center"/>
            <w:hideMark/>
          </w:tcPr>
          <w:p w14:paraId="1DC0426B"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9</w:t>
            </w:r>
          </w:p>
        </w:tc>
        <w:tc>
          <w:tcPr>
            <w:tcW w:w="810" w:type="dxa"/>
            <w:shd w:val="clear" w:color="auto" w:fill="auto"/>
            <w:noWrap/>
            <w:vAlign w:val="center"/>
            <w:hideMark/>
          </w:tcPr>
          <w:p w14:paraId="73C0B1D9"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(0.1)</w:t>
            </w:r>
          </w:p>
        </w:tc>
        <w:tc>
          <w:tcPr>
            <w:tcW w:w="900" w:type="dxa"/>
            <w:shd w:val="clear" w:color="auto" w:fill="auto"/>
            <w:noWrap/>
            <w:vAlign w:val="center"/>
            <w:hideMark/>
          </w:tcPr>
          <w:p w14:paraId="4273CDC3"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1720</w:t>
            </w:r>
          </w:p>
        </w:tc>
        <w:tc>
          <w:tcPr>
            <w:tcW w:w="990" w:type="dxa"/>
            <w:shd w:val="clear" w:color="auto" w:fill="auto"/>
            <w:noWrap/>
            <w:vAlign w:val="center"/>
            <w:hideMark/>
          </w:tcPr>
          <w:p w14:paraId="6FA99C76"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(17.0)</w:t>
            </w:r>
          </w:p>
        </w:tc>
      </w:tr>
      <w:tr w:rsidR="003723BA" w:rsidRPr="00874B74" w14:paraId="1BD0F331" w14:textId="77777777" w:rsidTr="003723BA">
        <w:trPr>
          <w:trHeight w:val="315"/>
        </w:trPr>
        <w:tc>
          <w:tcPr>
            <w:tcW w:w="1134" w:type="dxa"/>
            <w:tcBorders>
              <w:top w:val="nil"/>
              <w:left w:val="nil"/>
              <w:bottom w:val="nil"/>
            </w:tcBorders>
            <w:shd w:val="clear" w:color="auto" w:fill="auto"/>
            <w:noWrap/>
            <w:vAlign w:val="center"/>
            <w:hideMark/>
          </w:tcPr>
          <w:p w14:paraId="48815626" w14:textId="77777777" w:rsidR="00874B74" w:rsidRPr="00874B74" w:rsidRDefault="00874B74" w:rsidP="00785B67">
            <w:pPr>
              <w:spacing w:after="0" w:line="240" w:lineRule="auto"/>
              <w:jc w:val="center"/>
              <w:rPr>
                <w:rFonts w:ascii="Times New Roman" w:eastAsia="Times New Roman" w:hAnsi="Times New Roman"/>
                <w:b/>
                <w:bCs/>
                <w:color w:val="000000"/>
                <w:sz w:val="24"/>
                <w:szCs w:val="24"/>
                <w:lang w:eastAsia="it-IT"/>
              </w:rPr>
            </w:pPr>
            <w:r w:rsidRPr="00874B74">
              <w:rPr>
                <w:rFonts w:ascii="Times New Roman" w:eastAsia="Times New Roman" w:hAnsi="Times New Roman"/>
                <w:b/>
                <w:bCs/>
                <w:color w:val="000000"/>
                <w:sz w:val="24"/>
                <w:szCs w:val="24"/>
                <w:lang w:val="en-US" w:eastAsia="it-IT"/>
              </w:rPr>
              <w:t>2012</w:t>
            </w:r>
          </w:p>
        </w:tc>
        <w:tc>
          <w:tcPr>
            <w:tcW w:w="846" w:type="dxa"/>
            <w:shd w:val="clear" w:color="auto" w:fill="auto"/>
            <w:noWrap/>
            <w:vAlign w:val="center"/>
            <w:hideMark/>
          </w:tcPr>
          <w:p w14:paraId="24D2D329"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2748</w:t>
            </w:r>
          </w:p>
        </w:tc>
        <w:tc>
          <w:tcPr>
            <w:tcW w:w="990" w:type="dxa"/>
            <w:shd w:val="clear" w:color="auto" w:fill="auto"/>
            <w:noWrap/>
            <w:vAlign w:val="center"/>
            <w:hideMark/>
          </w:tcPr>
          <w:p w14:paraId="46FBA030"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(28.1)</w:t>
            </w:r>
          </w:p>
        </w:tc>
        <w:tc>
          <w:tcPr>
            <w:tcW w:w="990" w:type="dxa"/>
            <w:shd w:val="clear" w:color="auto" w:fill="auto"/>
            <w:noWrap/>
            <w:vAlign w:val="center"/>
            <w:hideMark/>
          </w:tcPr>
          <w:p w14:paraId="3E3D388A"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2630</w:t>
            </w:r>
          </w:p>
        </w:tc>
        <w:tc>
          <w:tcPr>
            <w:tcW w:w="990" w:type="dxa"/>
            <w:shd w:val="clear" w:color="auto" w:fill="auto"/>
            <w:noWrap/>
            <w:vAlign w:val="center"/>
            <w:hideMark/>
          </w:tcPr>
          <w:p w14:paraId="4DAEDD93"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(26.9)</w:t>
            </w:r>
          </w:p>
        </w:tc>
        <w:tc>
          <w:tcPr>
            <w:tcW w:w="990" w:type="dxa"/>
            <w:shd w:val="clear" w:color="auto" w:fill="auto"/>
            <w:noWrap/>
            <w:vAlign w:val="center"/>
            <w:hideMark/>
          </w:tcPr>
          <w:p w14:paraId="48772944"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1636</w:t>
            </w:r>
          </w:p>
        </w:tc>
        <w:tc>
          <w:tcPr>
            <w:tcW w:w="990" w:type="dxa"/>
            <w:shd w:val="clear" w:color="auto" w:fill="auto"/>
            <w:noWrap/>
            <w:vAlign w:val="center"/>
            <w:hideMark/>
          </w:tcPr>
          <w:p w14:paraId="1E76FFE1"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(16.7)</w:t>
            </w:r>
          </w:p>
        </w:tc>
        <w:tc>
          <w:tcPr>
            <w:tcW w:w="900" w:type="dxa"/>
            <w:shd w:val="clear" w:color="auto" w:fill="auto"/>
            <w:noWrap/>
            <w:vAlign w:val="center"/>
            <w:hideMark/>
          </w:tcPr>
          <w:p w14:paraId="56431CF9"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787</w:t>
            </w:r>
          </w:p>
        </w:tc>
        <w:tc>
          <w:tcPr>
            <w:tcW w:w="990" w:type="dxa"/>
            <w:shd w:val="clear" w:color="auto" w:fill="auto"/>
            <w:noWrap/>
            <w:vAlign w:val="center"/>
            <w:hideMark/>
          </w:tcPr>
          <w:p w14:paraId="67BB6C2C"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(8.0)</w:t>
            </w:r>
          </w:p>
        </w:tc>
        <w:tc>
          <w:tcPr>
            <w:tcW w:w="990" w:type="dxa"/>
            <w:shd w:val="clear" w:color="auto" w:fill="auto"/>
            <w:noWrap/>
            <w:vAlign w:val="center"/>
            <w:hideMark/>
          </w:tcPr>
          <w:p w14:paraId="1C31CD85"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205</w:t>
            </w:r>
          </w:p>
        </w:tc>
        <w:tc>
          <w:tcPr>
            <w:tcW w:w="900" w:type="dxa"/>
            <w:shd w:val="clear" w:color="auto" w:fill="auto"/>
            <w:noWrap/>
            <w:vAlign w:val="center"/>
            <w:hideMark/>
          </w:tcPr>
          <w:p w14:paraId="3DA6329F"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(2.1)</w:t>
            </w:r>
          </w:p>
        </w:tc>
        <w:tc>
          <w:tcPr>
            <w:tcW w:w="810" w:type="dxa"/>
            <w:shd w:val="clear" w:color="auto" w:fill="auto"/>
            <w:noWrap/>
            <w:vAlign w:val="center"/>
            <w:hideMark/>
          </w:tcPr>
          <w:p w14:paraId="2BF0C64B"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2</w:t>
            </w:r>
          </w:p>
        </w:tc>
        <w:tc>
          <w:tcPr>
            <w:tcW w:w="810" w:type="dxa"/>
            <w:shd w:val="clear" w:color="auto" w:fill="auto"/>
            <w:noWrap/>
            <w:vAlign w:val="center"/>
            <w:hideMark/>
          </w:tcPr>
          <w:p w14:paraId="4EF3FE7E"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(0)</w:t>
            </w:r>
          </w:p>
        </w:tc>
        <w:tc>
          <w:tcPr>
            <w:tcW w:w="900" w:type="dxa"/>
            <w:shd w:val="clear" w:color="auto" w:fill="auto"/>
            <w:noWrap/>
            <w:vAlign w:val="center"/>
            <w:hideMark/>
          </w:tcPr>
          <w:p w14:paraId="0176FA0D"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1782</w:t>
            </w:r>
          </w:p>
        </w:tc>
        <w:tc>
          <w:tcPr>
            <w:tcW w:w="990" w:type="dxa"/>
            <w:shd w:val="clear" w:color="auto" w:fill="auto"/>
            <w:noWrap/>
            <w:vAlign w:val="center"/>
            <w:hideMark/>
          </w:tcPr>
          <w:p w14:paraId="4C6362C5"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(18.2)</w:t>
            </w:r>
          </w:p>
        </w:tc>
      </w:tr>
      <w:tr w:rsidR="003723BA" w:rsidRPr="00874B74" w14:paraId="59A4B0C7" w14:textId="77777777" w:rsidTr="003723BA">
        <w:trPr>
          <w:trHeight w:val="315"/>
        </w:trPr>
        <w:tc>
          <w:tcPr>
            <w:tcW w:w="1134" w:type="dxa"/>
            <w:tcBorders>
              <w:top w:val="nil"/>
              <w:left w:val="nil"/>
              <w:bottom w:val="nil"/>
            </w:tcBorders>
            <w:shd w:val="clear" w:color="auto" w:fill="auto"/>
            <w:noWrap/>
            <w:vAlign w:val="center"/>
            <w:hideMark/>
          </w:tcPr>
          <w:p w14:paraId="3A0E52A7" w14:textId="77777777" w:rsidR="00874B74" w:rsidRPr="00874B74" w:rsidRDefault="00874B74" w:rsidP="00785B67">
            <w:pPr>
              <w:spacing w:after="0" w:line="240" w:lineRule="auto"/>
              <w:jc w:val="center"/>
              <w:rPr>
                <w:rFonts w:ascii="Times New Roman" w:eastAsia="Times New Roman" w:hAnsi="Times New Roman"/>
                <w:b/>
                <w:bCs/>
                <w:color w:val="000000"/>
                <w:sz w:val="24"/>
                <w:szCs w:val="24"/>
                <w:lang w:eastAsia="it-IT"/>
              </w:rPr>
            </w:pPr>
            <w:r w:rsidRPr="00874B74">
              <w:rPr>
                <w:rFonts w:ascii="Times New Roman" w:eastAsia="Times New Roman" w:hAnsi="Times New Roman"/>
                <w:b/>
                <w:bCs/>
                <w:color w:val="000000"/>
                <w:sz w:val="24"/>
                <w:szCs w:val="24"/>
                <w:lang w:val="en-US" w:eastAsia="it-IT"/>
              </w:rPr>
              <w:t>2013</w:t>
            </w:r>
          </w:p>
        </w:tc>
        <w:tc>
          <w:tcPr>
            <w:tcW w:w="846" w:type="dxa"/>
            <w:shd w:val="clear" w:color="auto" w:fill="auto"/>
            <w:noWrap/>
            <w:vAlign w:val="center"/>
            <w:hideMark/>
          </w:tcPr>
          <w:p w14:paraId="52859ED1"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2902</w:t>
            </w:r>
          </w:p>
        </w:tc>
        <w:tc>
          <w:tcPr>
            <w:tcW w:w="990" w:type="dxa"/>
            <w:shd w:val="clear" w:color="auto" w:fill="auto"/>
            <w:noWrap/>
            <w:vAlign w:val="center"/>
            <w:hideMark/>
          </w:tcPr>
          <w:p w14:paraId="6B2AA312"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(29.8)</w:t>
            </w:r>
          </w:p>
        </w:tc>
        <w:tc>
          <w:tcPr>
            <w:tcW w:w="990" w:type="dxa"/>
            <w:shd w:val="clear" w:color="auto" w:fill="auto"/>
            <w:noWrap/>
            <w:vAlign w:val="center"/>
            <w:hideMark/>
          </w:tcPr>
          <w:p w14:paraId="5DBEE000"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2606</w:t>
            </w:r>
          </w:p>
        </w:tc>
        <w:tc>
          <w:tcPr>
            <w:tcW w:w="990" w:type="dxa"/>
            <w:shd w:val="clear" w:color="auto" w:fill="auto"/>
            <w:noWrap/>
            <w:vAlign w:val="center"/>
            <w:hideMark/>
          </w:tcPr>
          <w:p w14:paraId="7EA44094"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(26.8)</w:t>
            </w:r>
          </w:p>
        </w:tc>
        <w:tc>
          <w:tcPr>
            <w:tcW w:w="990" w:type="dxa"/>
            <w:shd w:val="clear" w:color="auto" w:fill="auto"/>
            <w:noWrap/>
            <w:vAlign w:val="center"/>
            <w:hideMark/>
          </w:tcPr>
          <w:p w14:paraId="7E4E7322"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1590</w:t>
            </w:r>
          </w:p>
        </w:tc>
        <w:tc>
          <w:tcPr>
            <w:tcW w:w="990" w:type="dxa"/>
            <w:shd w:val="clear" w:color="auto" w:fill="auto"/>
            <w:noWrap/>
            <w:vAlign w:val="center"/>
            <w:hideMark/>
          </w:tcPr>
          <w:p w14:paraId="22A3EBD8"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(16.3)</w:t>
            </w:r>
          </w:p>
        </w:tc>
        <w:tc>
          <w:tcPr>
            <w:tcW w:w="900" w:type="dxa"/>
            <w:shd w:val="clear" w:color="auto" w:fill="auto"/>
            <w:noWrap/>
            <w:vAlign w:val="center"/>
            <w:hideMark/>
          </w:tcPr>
          <w:p w14:paraId="059B8721"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666</w:t>
            </w:r>
          </w:p>
        </w:tc>
        <w:tc>
          <w:tcPr>
            <w:tcW w:w="990" w:type="dxa"/>
            <w:shd w:val="clear" w:color="auto" w:fill="auto"/>
            <w:noWrap/>
            <w:vAlign w:val="center"/>
            <w:hideMark/>
          </w:tcPr>
          <w:p w14:paraId="3A9B9F4E"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(6.8)</w:t>
            </w:r>
          </w:p>
        </w:tc>
        <w:tc>
          <w:tcPr>
            <w:tcW w:w="990" w:type="dxa"/>
            <w:shd w:val="clear" w:color="auto" w:fill="auto"/>
            <w:noWrap/>
            <w:vAlign w:val="center"/>
            <w:hideMark/>
          </w:tcPr>
          <w:p w14:paraId="7F3B5484"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205</w:t>
            </w:r>
          </w:p>
        </w:tc>
        <w:tc>
          <w:tcPr>
            <w:tcW w:w="900" w:type="dxa"/>
            <w:shd w:val="clear" w:color="auto" w:fill="auto"/>
            <w:noWrap/>
            <w:vAlign w:val="center"/>
            <w:hideMark/>
          </w:tcPr>
          <w:p w14:paraId="22263C59"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(2.1)</w:t>
            </w:r>
          </w:p>
        </w:tc>
        <w:tc>
          <w:tcPr>
            <w:tcW w:w="810" w:type="dxa"/>
            <w:shd w:val="clear" w:color="auto" w:fill="auto"/>
            <w:noWrap/>
            <w:vAlign w:val="center"/>
            <w:hideMark/>
          </w:tcPr>
          <w:p w14:paraId="2FE5E77E"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6</w:t>
            </w:r>
          </w:p>
        </w:tc>
        <w:tc>
          <w:tcPr>
            <w:tcW w:w="810" w:type="dxa"/>
            <w:shd w:val="clear" w:color="auto" w:fill="auto"/>
            <w:noWrap/>
            <w:vAlign w:val="center"/>
            <w:hideMark/>
          </w:tcPr>
          <w:p w14:paraId="21EE995A"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(0.1)</w:t>
            </w:r>
          </w:p>
        </w:tc>
        <w:tc>
          <w:tcPr>
            <w:tcW w:w="900" w:type="dxa"/>
            <w:shd w:val="clear" w:color="auto" w:fill="auto"/>
            <w:noWrap/>
            <w:vAlign w:val="center"/>
            <w:hideMark/>
          </w:tcPr>
          <w:p w14:paraId="597DDD99"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1752</w:t>
            </w:r>
          </w:p>
        </w:tc>
        <w:tc>
          <w:tcPr>
            <w:tcW w:w="990" w:type="dxa"/>
            <w:shd w:val="clear" w:color="auto" w:fill="auto"/>
            <w:noWrap/>
            <w:vAlign w:val="center"/>
            <w:hideMark/>
          </w:tcPr>
          <w:p w14:paraId="4CAB107F"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(18.0)</w:t>
            </w:r>
          </w:p>
        </w:tc>
      </w:tr>
      <w:tr w:rsidR="003723BA" w:rsidRPr="00874B74" w14:paraId="2ECF3679" w14:textId="77777777" w:rsidTr="003723BA">
        <w:trPr>
          <w:trHeight w:val="315"/>
        </w:trPr>
        <w:tc>
          <w:tcPr>
            <w:tcW w:w="1134" w:type="dxa"/>
            <w:tcBorders>
              <w:top w:val="nil"/>
              <w:left w:val="nil"/>
              <w:bottom w:val="nil"/>
            </w:tcBorders>
            <w:shd w:val="clear" w:color="auto" w:fill="auto"/>
            <w:noWrap/>
            <w:vAlign w:val="center"/>
            <w:hideMark/>
          </w:tcPr>
          <w:p w14:paraId="1E1E9790" w14:textId="77777777" w:rsidR="00874B74" w:rsidRPr="00874B74" w:rsidRDefault="00874B74" w:rsidP="00785B67">
            <w:pPr>
              <w:spacing w:after="0" w:line="240" w:lineRule="auto"/>
              <w:jc w:val="center"/>
              <w:rPr>
                <w:rFonts w:ascii="Times New Roman" w:eastAsia="Times New Roman" w:hAnsi="Times New Roman"/>
                <w:b/>
                <w:bCs/>
                <w:color w:val="000000"/>
                <w:sz w:val="24"/>
                <w:szCs w:val="24"/>
                <w:lang w:eastAsia="it-IT"/>
              </w:rPr>
            </w:pPr>
            <w:r w:rsidRPr="00874B74">
              <w:rPr>
                <w:rFonts w:ascii="Times New Roman" w:eastAsia="Times New Roman" w:hAnsi="Times New Roman"/>
                <w:b/>
                <w:bCs/>
                <w:color w:val="000000"/>
                <w:sz w:val="24"/>
                <w:szCs w:val="24"/>
                <w:lang w:val="en-US" w:eastAsia="it-IT"/>
              </w:rPr>
              <w:t>2014</w:t>
            </w:r>
          </w:p>
        </w:tc>
        <w:tc>
          <w:tcPr>
            <w:tcW w:w="846" w:type="dxa"/>
            <w:shd w:val="clear" w:color="auto" w:fill="auto"/>
            <w:noWrap/>
            <w:vAlign w:val="center"/>
            <w:hideMark/>
          </w:tcPr>
          <w:p w14:paraId="16A93DEA"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2549</w:t>
            </w:r>
          </w:p>
        </w:tc>
        <w:tc>
          <w:tcPr>
            <w:tcW w:w="990" w:type="dxa"/>
            <w:shd w:val="clear" w:color="auto" w:fill="auto"/>
            <w:noWrap/>
            <w:vAlign w:val="center"/>
            <w:hideMark/>
          </w:tcPr>
          <w:p w14:paraId="75B9023C"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(30.4)</w:t>
            </w:r>
          </w:p>
        </w:tc>
        <w:tc>
          <w:tcPr>
            <w:tcW w:w="990" w:type="dxa"/>
            <w:shd w:val="clear" w:color="auto" w:fill="auto"/>
            <w:noWrap/>
            <w:vAlign w:val="center"/>
            <w:hideMark/>
          </w:tcPr>
          <w:p w14:paraId="5597BBE5"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2233</w:t>
            </w:r>
          </w:p>
        </w:tc>
        <w:tc>
          <w:tcPr>
            <w:tcW w:w="990" w:type="dxa"/>
            <w:shd w:val="clear" w:color="auto" w:fill="auto"/>
            <w:noWrap/>
            <w:vAlign w:val="center"/>
            <w:hideMark/>
          </w:tcPr>
          <w:p w14:paraId="39102306"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(26.6)</w:t>
            </w:r>
          </w:p>
        </w:tc>
        <w:tc>
          <w:tcPr>
            <w:tcW w:w="990" w:type="dxa"/>
            <w:shd w:val="clear" w:color="auto" w:fill="auto"/>
            <w:noWrap/>
            <w:vAlign w:val="center"/>
            <w:hideMark/>
          </w:tcPr>
          <w:p w14:paraId="3B1C670F"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1295</w:t>
            </w:r>
          </w:p>
        </w:tc>
        <w:tc>
          <w:tcPr>
            <w:tcW w:w="990" w:type="dxa"/>
            <w:shd w:val="clear" w:color="auto" w:fill="auto"/>
            <w:noWrap/>
            <w:vAlign w:val="center"/>
            <w:hideMark/>
          </w:tcPr>
          <w:p w14:paraId="4BAA8809"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(15.4)</w:t>
            </w:r>
          </w:p>
        </w:tc>
        <w:tc>
          <w:tcPr>
            <w:tcW w:w="900" w:type="dxa"/>
            <w:shd w:val="clear" w:color="auto" w:fill="auto"/>
            <w:noWrap/>
            <w:vAlign w:val="center"/>
            <w:hideMark/>
          </w:tcPr>
          <w:p w14:paraId="68319616"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513</w:t>
            </w:r>
          </w:p>
        </w:tc>
        <w:tc>
          <w:tcPr>
            <w:tcW w:w="990" w:type="dxa"/>
            <w:shd w:val="clear" w:color="auto" w:fill="auto"/>
            <w:noWrap/>
            <w:vAlign w:val="center"/>
            <w:hideMark/>
          </w:tcPr>
          <w:p w14:paraId="5157BB82"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(6.1)</w:t>
            </w:r>
          </w:p>
        </w:tc>
        <w:tc>
          <w:tcPr>
            <w:tcW w:w="990" w:type="dxa"/>
            <w:shd w:val="clear" w:color="auto" w:fill="auto"/>
            <w:noWrap/>
            <w:vAlign w:val="center"/>
            <w:hideMark/>
          </w:tcPr>
          <w:p w14:paraId="2DC14B2F"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181</w:t>
            </w:r>
          </w:p>
        </w:tc>
        <w:tc>
          <w:tcPr>
            <w:tcW w:w="900" w:type="dxa"/>
            <w:shd w:val="clear" w:color="auto" w:fill="auto"/>
            <w:noWrap/>
            <w:vAlign w:val="center"/>
            <w:hideMark/>
          </w:tcPr>
          <w:p w14:paraId="6B6E258F"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(2.2)</w:t>
            </w:r>
          </w:p>
        </w:tc>
        <w:tc>
          <w:tcPr>
            <w:tcW w:w="810" w:type="dxa"/>
            <w:shd w:val="clear" w:color="auto" w:fill="auto"/>
            <w:noWrap/>
            <w:vAlign w:val="center"/>
            <w:hideMark/>
          </w:tcPr>
          <w:p w14:paraId="7BA3D6D5"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0</w:t>
            </w:r>
          </w:p>
        </w:tc>
        <w:tc>
          <w:tcPr>
            <w:tcW w:w="810" w:type="dxa"/>
            <w:shd w:val="clear" w:color="auto" w:fill="auto"/>
            <w:noWrap/>
            <w:vAlign w:val="center"/>
            <w:hideMark/>
          </w:tcPr>
          <w:p w14:paraId="57759B32"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(0)</w:t>
            </w:r>
          </w:p>
        </w:tc>
        <w:tc>
          <w:tcPr>
            <w:tcW w:w="900" w:type="dxa"/>
            <w:shd w:val="clear" w:color="auto" w:fill="auto"/>
            <w:noWrap/>
            <w:vAlign w:val="center"/>
            <w:hideMark/>
          </w:tcPr>
          <w:p w14:paraId="55CFA3B5"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1621</w:t>
            </w:r>
          </w:p>
        </w:tc>
        <w:tc>
          <w:tcPr>
            <w:tcW w:w="990" w:type="dxa"/>
            <w:shd w:val="clear" w:color="auto" w:fill="auto"/>
            <w:noWrap/>
            <w:vAlign w:val="center"/>
            <w:hideMark/>
          </w:tcPr>
          <w:p w14:paraId="19C828BA"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(19.3)</w:t>
            </w:r>
          </w:p>
        </w:tc>
      </w:tr>
      <w:tr w:rsidR="003723BA" w:rsidRPr="00874B74" w14:paraId="7F09406B" w14:textId="77777777" w:rsidTr="003723BA">
        <w:trPr>
          <w:trHeight w:val="330"/>
        </w:trPr>
        <w:tc>
          <w:tcPr>
            <w:tcW w:w="1134" w:type="dxa"/>
            <w:tcBorders>
              <w:top w:val="nil"/>
              <w:left w:val="nil"/>
              <w:bottom w:val="single" w:sz="18" w:space="0" w:color="auto"/>
            </w:tcBorders>
            <w:shd w:val="clear" w:color="auto" w:fill="auto"/>
            <w:noWrap/>
            <w:vAlign w:val="center"/>
            <w:hideMark/>
          </w:tcPr>
          <w:p w14:paraId="5E697DB2" w14:textId="77777777" w:rsidR="00874B74" w:rsidRPr="00874B74" w:rsidRDefault="00874B74" w:rsidP="00785B67">
            <w:pPr>
              <w:spacing w:after="0" w:line="240" w:lineRule="auto"/>
              <w:jc w:val="center"/>
              <w:rPr>
                <w:rFonts w:ascii="Times New Roman" w:eastAsia="Times New Roman" w:hAnsi="Times New Roman"/>
                <w:b/>
                <w:bCs/>
                <w:color w:val="000000"/>
                <w:sz w:val="24"/>
                <w:szCs w:val="24"/>
                <w:lang w:eastAsia="it-IT"/>
              </w:rPr>
            </w:pPr>
            <w:r w:rsidRPr="00874B74">
              <w:rPr>
                <w:rFonts w:ascii="Times New Roman" w:eastAsia="Times New Roman" w:hAnsi="Times New Roman"/>
                <w:b/>
                <w:bCs/>
                <w:color w:val="000000"/>
                <w:sz w:val="24"/>
                <w:szCs w:val="24"/>
                <w:lang w:val="en-US" w:eastAsia="it-IT"/>
              </w:rPr>
              <w:t>2015</w:t>
            </w:r>
          </w:p>
        </w:tc>
        <w:tc>
          <w:tcPr>
            <w:tcW w:w="846" w:type="dxa"/>
            <w:shd w:val="clear" w:color="auto" w:fill="auto"/>
            <w:noWrap/>
            <w:vAlign w:val="center"/>
            <w:hideMark/>
          </w:tcPr>
          <w:p w14:paraId="10080948"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1999</w:t>
            </w:r>
          </w:p>
        </w:tc>
        <w:tc>
          <w:tcPr>
            <w:tcW w:w="990" w:type="dxa"/>
            <w:shd w:val="clear" w:color="auto" w:fill="auto"/>
            <w:noWrap/>
            <w:vAlign w:val="center"/>
            <w:hideMark/>
          </w:tcPr>
          <w:p w14:paraId="1F58CD0D"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(28.7)</w:t>
            </w:r>
          </w:p>
        </w:tc>
        <w:tc>
          <w:tcPr>
            <w:tcW w:w="990" w:type="dxa"/>
            <w:shd w:val="clear" w:color="auto" w:fill="auto"/>
            <w:noWrap/>
            <w:vAlign w:val="center"/>
            <w:hideMark/>
          </w:tcPr>
          <w:p w14:paraId="2CBF208C"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2031</w:t>
            </w:r>
          </w:p>
        </w:tc>
        <w:tc>
          <w:tcPr>
            <w:tcW w:w="990" w:type="dxa"/>
            <w:shd w:val="clear" w:color="auto" w:fill="auto"/>
            <w:noWrap/>
            <w:vAlign w:val="center"/>
            <w:hideMark/>
          </w:tcPr>
          <w:p w14:paraId="3B5076DF"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(29.2)</w:t>
            </w:r>
          </w:p>
        </w:tc>
        <w:tc>
          <w:tcPr>
            <w:tcW w:w="990" w:type="dxa"/>
            <w:shd w:val="clear" w:color="auto" w:fill="auto"/>
            <w:noWrap/>
            <w:vAlign w:val="center"/>
            <w:hideMark/>
          </w:tcPr>
          <w:p w14:paraId="18ED24F4"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1184</w:t>
            </w:r>
          </w:p>
        </w:tc>
        <w:tc>
          <w:tcPr>
            <w:tcW w:w="990" w:type="dxa"/>
            <w:shd w:val="clear" w:color="auto" w:fill="auto"/>
            <w:noWrap/>
            <w:vAlign w:val="center"/>
            <w:hideMark/>
          </w:tcPr>
          <w:p w14:paraId="5CAF533F"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(17.0)</w:t>
            </w:r>
          </w:p>
        </w:tc>
        <w:tc>
          <w:tcPr>
            <w:tcW w:w="900" w:type="dxa"/>
            <w:shd w:val="clear" w:color="auto" w:fill="auto"/>
            <w:noWrap/>
            <w:vAlign w:val="center"/>
            <w:hideMark/>
          </w:tcPr>
          <w:p w14:paraId="4D1970FA"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465</w:t>
            </w:r>
          </w:p>
        </w:tc>
        <w:tc>
          <w:tcPr>
            <w:tcW w:w="990" w:type="dxa"/>
            <w:shd w:val="clear" w:color="auto" w:fill="auto"/>
            <w:noWrap/>
            <w:vAlign w:val="center"/>
            <w:hideMark/>
          </w:tcPr>
          <w:p w14:paraId="640FFF89"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(6.7)</w:t>
            </w:r>
          </w:p>
        </w:tc>
        <w:tc>
          <w:tcPr>
            <w:tcW w:w="990" w:type="dxa"/>
            <w:shd w:val="clear" w:color="auto" w:fill="auto"/>
            <w:noWrap/>
            <w:vAlign w:val="center"/>
            <w:hideMark/>
          </w:tcPr>
          <w:p w14:paraId="54CB0701"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146</w:t>
            </w:r>
          </w:p>
        </w:tc>
        <w:tc>
          <w:tcPr>
            <w:tcW w:w="900" w:type="dxa"/>
            <w:shd w:val="clear" w:color="auto" w:fill="auto"/>
            <w:noWrap/>
            <w:vAlign w:val="center"/>
            <w:hideMark/>
          </w:tcPr>
          <w:p w14:paraId="0BD8A235"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(2.1)</w:t>
            </w:r>
          </w:p>
        </w:tc>
        <w:tc>
          <w:tcPr>
            <w:tcW w:w="810" w:type="dxa"/>
            <w:shd w:val="clear" w:color="auto" w:fill="auto"/>
            <w:noWrap/>
            <w:vAlign w:val="center"/>
            <w:hideMark/>
          </w:tcPr>
          <w:p w14:paraId="10D393DD"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6</w:t>
            </w:r>
          </w:p>
        </w:tc>
        <w:tc>
          <w:tcPr>
            <w:tcW w:w="810" w:type="dxa"/>
            <w:shd w:val="clear" w:color="auto" w:fill="auto"/>
            <w:noWrap/>
            <w:vAlign w:val="center"/>
            <w:hideMark/>
          </w:tcPr>
          <w:p w14:paraId="1FDC3923"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(0.1)</w:t>
            </w:r>
          </w:p>
        </w:tc>
        <w:tc>
          <w:tcPr>
            <w:tcW w:w="900" w:type="dxa"/>
            <w:shd w:val="clear" w:color="auto" w:fill="auto"/>
            <w:noWrap/>
            <w:vAlign w:val="center"/>
            <w:hideMark/>
          </w:tcPr>
          <w:p w14:paraId="5E88C1DD"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val="en-US" w:eastAsia="it-IT"/>
              </w:rPr>
              <w:t>1134</w:t>
            </w:r>
          </w:p>
        </w:tc>
        <w:tc>
          <w:tcPr>
            <w:tcW w:w="990" w:type="dxa"/>
            <w:shd w:val="clear" w:color="auto" w:fill="auto"/>
            <w:noWrap/>
            <w:vAlign w:val="center"/>
            <w:hideMark/>
          </w:tcPr>
          <w:p w14:paraId="3F82266F" w14:textId="77777777" w:rsidR="00874B74" w:rsidRPr="00874B74" w:rsidRDefault="00874B74" w:rsidP="00785B67">
            <w:pPr>
              <w:spacing w:after="0" w:line="240" w:lineRule="auto"/>
              <w:jc w:val="center"/>
              <w:rPr>
                <w:rFonts w:ascii="Times New Roman" w:eastAsia="Times New Roman" w:hAnsi="Times New Roman"/>
                <w:color w:val="000000"/>
                <w:sz w:val="24"/>
                <w:szCs w:val="24"/>
                <w:lang w:eastAsia="it-IT"/>
              </w:rPr>
            </w:pPr>
            <w:r w:rsidRPr="00874B74">
              <w:rPr>
                <w:rFonts w:ascii="Times New Roman" w:eastAsia="Times New Roman" w:hAnsi="Times New Roman"/>
                <w:color w:val="000000"/>
                <w:sz w:val="24"/>
                <w:szCs w:val="24"/>
                <w:lang w:eastAsia="it-IT"/>
              </w:rPr>
              <w:t>(16.3)</w:t>
            </w:r>
          </w:p>
        </w:tc>
      </w:tr>
      <w:tr w:rsidR="00874B74" w:rsidRPr="00D44003" w14:paraId="17750411" w14:textId="77777777" w:rsidTr="003723BA">
        <w:trPr>
          <w:trHeight w:val="330"/>
        </w:trPr>
        <w:tc>
          <w:tcPr>
            <w:tcW w:w="14220" w:type="dxa"/>
            <w:gridSpan w:val="15"/>
            <w:tcBorders>
              <w:top w:val="single" w:sz="18" w:space="0" w:color="auto"/>
              <w:left w:val="nil"/>
              <w:right w:val="nil"/>
            </w:tcBorders>
            <w:shd w:val="clear" w:color="auto" w:fill="auto"/>
            <w:noWrap/>
            <w:vAlign w:val="center"/>
          </w:tcPr>
          <w:p w14:paraId="20F94FBF" w14:textId="0EE5D5CF" w:rsidR="00874B74" w:rsidRPr="00D44003" w:rsidRDefault="001565AD" w:rsidP="00785B67">
            <w:pPr>
              <w:spacing w:after="0" w:line="240" w:lineRule="auto"/>
              <w:rPr>
                <w:rFonts w:eastAsia="Times New Roman"/>
                <w:color w:val="000000"/>
                <w:sz w:val="24"/>
                <w:szCs w:val="24"/>
                <w:lang w:eastAsia="it-IT"/>
              </w:rPr>
            </w:pPr>
            <w:r w:rsidRPr="001565AD">
              <w:rPr>
                <w:rFonts w:ascii="Times New Roman" w:eastAsia="Times New Roman" w:hAnsi="Times New Roman"/>
                <w:bCs/>
                <w:color w:val="000000"/>
                <w:sz w:val="24"/>
                <w:szCs w:val="24"/>
                <w:lang w:val="en-US" w:eastAsia="it-IT"/>
              </w:rPr>
              <w:t>¥</w:t>
            </w:r>
            <w:r w:rsidR="00874B74" w:rsidRPr="00874B74">
              <w:rPr>
                <w:rFonts w:ascii="Times New Roman" w:eastAsia="Times New Roman" w:hAnsi="Times New Roman"/>
                <w:color w:val="000000"/>
                <w:sz w:val="24"/>
                <w:szCs w:val="24"/>
                <w:lang w:val="en-US" w:eastAsia="it-IT"/>
              </w:rPr>
              <w:t>Clofoctol</w:t>
            </w:r>
          </w:p>
        </w:tc>
      </w:tr>
    </w:tbl>
    <w:p w14:paraId="7FCF7324" w14:textId="77777777" w:rsidR="00874B74" w:rsidRDefault="00874B74" w:rsidP="00785B67">
      <w:pPr>
        <w:suppressAutoHyphens w:val="0"/>
        <w:spacing w:after="160" w:line="240" w:lineRule="auto"/>
        <w:jc w:val="both"/>
        <w:rPr>
          <w:rFonts w:asciiTheme="majorBidi" w:hAnsiTheme="majorBidi" w:cstheme="majorBidi"/>
          <w:b/>
          <w:bCs/>
          <w:sz w:val="28"/>
          <w:szCs w:val="28"/>
          <w:lang w:val="en-US"/>
        </w:rPr>
        <w:sectPr w:rsidR="00874B74" w:rsidSect="00874B74">
          <w:pgSz w:w="16838" w:h="11906" w:orient="landscape"/>
          <w:pgMar w:top="1134" w:right="1418" w:bottom="1134" w:left="1134" w:header="709" w:footer="709" w:gutter="0"/>
          <w:lnNumType w:countBy="1" w:restart="continuous"/>
          <w:cols w:space="708"/>
          <w:docGrid w:linePitch="360"/>
        </w:sectPr>
      </w:pPr>
    </w:p>
    <w:tbl>
      <w:tblPr>
        <w:tblW w:w="5000" w:type="pct"/>
        <w:tblCellMar>
          <w:left w:w="70" w:type="dxa"/>
          <w:right w:w="70" w:type="dxa"/>
        </w:tblCellMar>
        <w:tblLook w:val="04A0" w:firstRow="1" w:lastRow="0" w:firstColumn="1" w:lastColumn="0" w:noHBand="0" w:noVBand="1"/>
      </w:tblPr>
      <w:tblGrid>
        <w:gridCol w:w="3332"/>
        <w:gridCol w:w="953"/>
        <w:gridCol w:w="933"/>
        <w:gridCol w:w="140"/>
        <w:gridCol w:w="276"/>
        <w:gridCol w:w="824"/>
        <w:gridCol w:w="928"/>
        <w:gridCol w:w="378"/>
        <w:gridCol w:w="949"/>
        <w:gridCol w:w="925"/>
      </w:tblGrid>
      <w:tr w:rsidR="00874B74" w:rsidRPr="00031BE9" w14:paraId="5EE522DF" w14:textId="77777777" w:rsidTr="001F22FF">
        <w:trPr>
          <w:trHeight w:val="315"/>
        </w:trPr>
        <w:tc>
          <w:tcPr>
            <w:tcW w:w="5000" w:type="pct"/>
            <w:gridSpan w:val="10"/>
            <w:tcBorders>
              <w:top w:val="nil"/>
              <w:left w:val="nil"/>
              <w:bottom w:val="single" w:sz="18" w:space="0" w:color="auto"/>
              <w:right w:val="nil"/>
            </w:tcBorders>
            <w:shd w:val="clear" w:color="auto" w:fill="auto"/>
            <w:noWrap/>
            <w:vAlign w:val="bottom"/>
            <w:hideMark/>
          </w:tcPr>
          <w:p w14:paraId="4B5A3662" w14:textId="1035181A" w:rsidR="00874B74" w:rsidRPr="00031BE9" w:rsidRDefault="00874B74" w:rsidP="00031BE9">
            <w:pPr>
              <w:suppressAutoHyphens w:val="0"/>
              <w:spacing w:after="0" w:line="240" w:lineRule="auto"/>
              <w:rPr>
                <w:rFonts w:ascii="Times New Roman" w:eastAsia="Times New Roman" w:hAnsi="Times New Roman"/>
                <w:b/>
                <w:bCs/>
                <w:color w:val="000000"/>
                <w:sz w:val="24"/>
                <w:szCs w:val="24"/>
                <w:lang w:val="en-US" w:eastAsia="it-IT"/>
                <w:rPrChange w:id="84" w:author="ELISA BARBIERI" w:date="2019-05-20T15:39:00Z">
                  <w:rPr>
                    <w:rFonts w:ascii="Times New Roman" w:eastAsia="Times New Roman" w:hAnsi="Times New Roman"/>
                    <w:b/>
                    <w:bCs/>
                    <w:color w:val="000000"/>
                    <w:sz w:val="24"/>
                    <w:szCs w:val="24"/>
                    <w:lang w:eastAsia="it-IT"/>
                  </w:rPr>
                </w:rPrChange>
              </w:rPr>
            </w:pPr>
            <w:r w:rsidRPr="00874B74">
              <w:rPr>
                <w:rFonts w:ascii="Times New Roman" w:eastAsia="Times New Roman" w:hAnsi="Times New Roman"/>
                <w:b/>
                <w:bCs/>
                <w:color w:val="000000"/>
                <w:sz w:val="24"/>
                <w:szCs w:val="24"/>
                <w:lang w:val="en-US" w:eastAsia="it-IT"/>
              </w:rPr>
              <w:lastRenderedPageBreak/>
              <w:t xml:space="preserve">Table 3. </w:t>
            </w:r>
            <w:r w:rsidRPr="00874B74">
              <w:rPr>
                <w:rFonts w:ascii="Times New Roman" w:eastAsia="Times New Roman" w:hAnsi="Times New Roman"/>
                <w:color w:val="000000"/>
                <w:sz w:val="24"/>
                <w:szCs w:val="24"/>
                <w:lang w:val="en-US" w:eastAsia="it-IT"/>
              </w:rPr>
              <w:t xml:space="preserve">Distribution of first line treatment antibiotic therapy for </w:t>
            </w:r>
            <w:ins w:id="85" w:author="ELISA BARBIERI" w:date="2019-05-20T15:39:00Z">
              <w:r w:rsidR="00031BE9">
                <w:rPr>
                  <w:rFonts w:ascii="Times New Roman" w:eastAsia="Times New Roman" w:hAnsi="Times New Roman"/>
                  <w:color w:val="000000"/>
                  <w:sz w:val="24"/>
                  <w:szCs w:val="24"/>
                  <w:lang w:val="en-US" w:eastAsia="it-IT"/>
                </w:rPr>
                <w:t>GABHS</w:t>
              </w:r>
            </w:ins>
            <w:del w:id="86" w:author="ELISA BARBIERI" w:date="2019-05-20T15:39:00Z">
              <w:r w:rsidRPr="00874B74" w:rsidDel="00031BE9">
                <w:rPr>
                  <w:rFonts w:ascii="Times New Roman" w:eastAsia="Times New Roman" w:hAnsi="Times New Roman"/>
                  <w:color w:val="000000"/>
                  <w:sz w:val="24"/>
                  <w:szCs w:val="24"/>
                  <w:lang w:val="en-US" w:eastAsia="it-IT"/>
                </w:rPr>
                <w:delText>streptococcal</w:delText>
              </w:r>
            </w:del>
            <w:r w:rsidRPr="00874B74">
              <w:rPr>
                <w:rFonts w:ascii="Times New Roman" w:eastAsia="Times New Roman" w:hAnsi="Times New Roman"/>
                <w:color w:val="000000"/>
                <w:sz w:val="24"/>
                <w:szCs w:val="24"/>
                <w:lang w:val="en-US" w:eastAsia="it-IT"/>
              </w:rPr>
              <w:t xml:space="preserve"> pharyngitis. </w:t>
            </w:r>
            <w:r w:rsidRPr="00031BE9">
              <w:rPr>
                <w:rFonts w:ascii="Times New Roman" w:eastAsia="Times New Roman" w:hAnsi="Times New Roman"/>
                <w:color w:val="000000"/>
                <w:sz w:val="24"/>
                <w:szCs w:val="24"/>
                <w:lang w:val="en-US" w:eastAsia="it-IT"/>
                <w:rPrChange w:id="87" w:author="ELISA BARBIERI" w:date="2019-05-20T15:39:00Z">
                  <w:rPr>
                    <w:rFonts w:ascii="Times New Roman" w:eastAsia="Times New Roman" w:hAnsi="Times New Roman"/>
                    <w:color w:val="000000"/>
                    <w:sz w:val="24"/>
                    <w:szCs w:val="24"/>
                    <w:lang w:eastAsia="it-IT"/>
                  </w:rPr>
                </w:rPrChange>
              </w:rPr>
              <w:t>Pedianet, Italy, 2010-2015.</w:t>
            </w:r>
          </w:p>
        </w:tc>
      </w:tr>
      <w:tr w:rsidR="00874B74" w:rsidRPr="00874B74" w14:paraId="64D92E90" w14:textId="77777777" w:rsidTr="001F22FF">
        <w:trPr>
          <w:trHeight w:val="315"/>
        </w:trPr>
        <w:tc>
          <w:tcPr>
            <w:tcW w:w="5000" w:type="pct"/>
            <w:gridSpan w:val="10"/>
            <w:tcBorders>
              <w:top w:val="single" w:sz="18" w:space="0" w:color="auto"/>
              <w:bottom w:val="nil"/>
              <w:right w:val="nil"/>
            </w:tcBorders>
            <w:shd w:val="clear" w:color="auto" w:fill="auto"/>
            <w:vAlign w:val="center"/>
            <w:hideMark/>
          </w:tcPr>
          <w:p w14:paraId="1777AA9E" w14:textId="7961BC60" w:rsidR="00874B74" w:rsidRPr="00A1434F" w:rsidRDefault="00031BE9" w:rsidP="00031BE9">
            <w:pPr>
              <w:suppressAutoHyphens w:val="0"/>
              <w:spacing w:after="0" w:line="240" w:lineRule="auto"/>
              <w:jc w:val="center"/>
              <w:rPr>
                <w:rFonts w:ascii="Times New Roman" w:eastAsia="Times New Roman" w:hAnsi="Times New Roman"/>
                <w:b/>
                <w:bCs/>
                <w:color w:val="000000"/>
                <w:sz w:val="24"/>
                <w:szCs w:val="24"/>
                <w:lang w:eastAsia="it-IT"/>
              </w:rPr>
            </w:pPr>
            <w:ins w:id="88" w:author="ELISA BARBIERI" w:date="2019-05-20T15:39:00Z">
              <w:r>
                <w:rPr>
                  <w:rFonts w:ascii="Times New Roman" w:eastAsia="Times New Roman" w:hAnsi="Times New Roman"/>
                  <w:b/>
                  <w:bCs/>
                  <w:color w:val="000000"/>
                  <w:sz w:val="24"/>
                  <w:szCs w:val="24"/>
                  <w:lang w:eastAsia="it-IT"/>
                </w:rPr>
                <w:t>GABHS</w:t>
              </w:r>
            </w:ins>
            <w:del w:id="89" w:author="ELISA BARBIERI" w:date="2019-05-20T15:39:00Z">
              <w:r w:rsidR="00874B74" w:rsidRPr="00A1434F" w:rsidDel="00031BE9">
                <w:rPr>
                  <w:rFonts w:ascii="Times New Roman" w:eastAsia="Times New Roman" w:hAnsi="Times New Roman"/>
                  <w:b/>
                  <w:bCs/>
                  <w:color w:val="000000"/>
                  <w:sz w:val="24"/>
                  <w:szCs w:val="24"/>
                  <w:lang w:eastAsia="it-IT"/>
                </w:rPr>
                <w:delText>streptococcal</w:delText>
              </w:r>
            </w:del>
            <w:r w:rsidR="00874B74" w:rsidRPr="00A1434F">
              <w:rPr>
                <w:rFonts w:ascii="Times New Roman" w:eastAsia="Times New Roman" w:hAnsi="Times New Roman"/>
                <w:b/>
                <w:bCs/>
                <w:color w:val="000000"/>
                <w:sz w:val="24"/>
                <w:szCs w:val="24"/>
                <w:lang w:eastAsia="it-IT"/>
              </w:rPr>
              <w:t xml:space="preserve"> pharyngitis</w:t>
            </w:r>
          </w:p>
        </w:tc>
      </w:tr>
      <w:tr w:rsidR="00874B74" w:rsidRPr="00874B74" w14:paraId="6B18D5B1" w14:textId="77777777" w:rsidTr="001F22FF">
        <w:trPr>
          <w:trHeight w:val="363"/>
        </w:trPr>
        <w:tc>
          <w:tcPr>
            <w:tcW w:w="5000" w:type="pct"/>
            <w:gridSpan w:val="10"/>
            <w:tcBorders>
              <w:top w:val="nil"/>
              <w:bottom w:val="nil"/>
              <w:right w:val="nil"/>
            </w:tcBorders>
            <w:shd w:val="clear" w:color="auto" w:fill="auto"/>
            <w:vAlign w:val="center"/>
            <w:hideMark/>
          </w:tcPr>
          <w:p w14:paraId="7ADC28DE" w14:textId="77777777" w:rsidR="00874B74" w:rsidRPr="00A1434F" w:rsidRDefault="00874B74" w:rsidP="00785B67">
            <w:pPr>
              <w:suppressAutoHyphens w:val="0"/>
              <w:spacing w:after="0" w:line="240" w:lineRule="auto"/>
              <w:jc w:val="center"/>
              <w:rPr>
                <w:rFonts w:ascii="Times New Roman" w:eastAsia="Times New Roman" w:hAnsi="Times New Roman"/>
                <w:sz w:val="24"/>
                <w:szCs w:val="24"/>
                <w:lang w:eastAsia="it-IT"/>
              </w:rPr>
            </w:pPr>
            <w:r w:rsidRPr="00A1434F">
              <w:rPr>
                <w:rFonts w:ascii="Times New Roman" w:eastAsia="Times New Roman" w:hAnsi="Times New Roman"/>
                <w:sz w:val="24"/>
                <w:szCs w:val="24"/>
                <w:lang w:eastAsia="it-IT"/>
              </w:rPr>
              <w:t>(N = 37929)</w:t>
            </w:r>
          </w:p>
        </w:tc>
      </w:tr>
      <w:tr w:rsidR="00874B74" w:rsidRPr="00874B74" w14:paraId="7DE51046" w14:textId="77777777" w:rsidTr="00A1434F">
        <w:trPr>
          <w:trHeight w:val="900"/>
        </w:trPr>
        <w:tc>
          <w:tcPr>
            <w:tcW w:w="1774" w:type="pct"/>
            <w:tcBorders>
              <w:top w:val="nil"/>
              <w:bottom w:val="nil"/>
              <w:right w:val="nil"/>
            </w:tcBorders>
            <w:shd w:val="clear" w:color="auto" w:fill="auto"/>
            <w:vAlign w:val="center"/>
            <w:hideMark/>
          </w:tcPr>
          <w:p w14:paraId="32CAC9AF" w14:textId="77777777" w:rsidR="00874B74" w:rsidRPr="00A1434F" w:rsidRDefault="00874B74" w:rsidP="00785B67">
            <w:pPr>
              <w:suppressAutoHyphens w:val="0"/>
              <w:spacing w:after="0" w:line="240" w:lineRule="auto"/>
              <w:jc w:val="center"/>
              <w:rPr>
                <w:rFonts w:ascii="Times New Roman" w:eastAsia="Times New Roman" w:hAnsi="Times New Roman"/>
                <w:sz w:val="24"/>
                <w:szCs w:val="24"/>
                <w:lang w:eastAsia="it-IT"/>
              </w:rPr>
            </w:pPr>
          </w:p>
        </w:tc>
        <w:tc>
          <w:tcPr>
            <w:tcW w:w="1028" w:type="pct"/>
            <w:gridSpan w:val="3"/>
            <w:tcBorders>
              <w:top w:val="nil"/>
              <w:left w:val="nil"/>
              <w:bottom w:val="nil"/>
              <w:right w:val="nil"/>
            </w:tcBorders>
            <w:shd w:val="clear" w:color="auto" w:fill="auto"/>
            <w:vAlign w:val="center"/>
            <w:hideMark/>
          </w:tcPr>
          <w:p w14:paraId="28A80515"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val="en-US" w:eastAsia="it-IT"/>
              </w:rPr>
            </w:pPr>
            <w:r w:rsidRPr="00A1434F">
              <w:rPr>
                <w:rFonts w:ascii="Times New Roman" w:eastAsia="Times New Roman" w:hAnsi="Times New Roman"/>
                <w:color w:val="000000"/>
                <w:sz w:val="24"/>
                <w:szCs w:val="24"/>
                <w:lang w:val="en-US" w:eastAsia="it-IT"/>
              </w:rPr>
              <w:t>No test-</w:t>
            </w:r>
            <w:r w:rsidRPr="00A1434F">
              <w:rPr>
                <w:rFonts w:ascii="Times New Roman" w:eastAsia="Times New Roman" w:hAnsi="Times New Roman"/>
                <w:color w:val="000000"/>
                <w:sz w:val="24"/>
                <w:szCs w:val="24"/>
                <w:lang w:val="en-US" w:eastAsia="it-IT"/>
              </w:rPr>
              <w:br/>
              <w:t>No result/Dubious result</w:t>
            </w:r>
          </w:p>
        </w:tc>
        <w:tc>
          <w:tcPr>
            <w:tcW w:w="136" w:type="pct"/>
            <w:tcBorders>
              <w:top w:val="nil"/>
              <w:left w:val="nil"/>
              <w:bottom w:val="nil"/>
              <w:right w:val="nil"/>
            </w:tcBorders>
            <w:shd w:val="clear" w:color="auto" w:fill="auto"/>
            <w:vAlign w:val="center"/>
            <w:hideMark/>
          </w:tcPr>
          <w:p w14:paraId="50D7CD8C"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val="en-US" w:eastAsia="it-IT"/>
              </w:rPr>
            </w:pPr>
          </w:p>
        </w:tc>
        <w:tc>
          <w:tcPr>
            <w:tcW w:w="906" w:type="pct"/>
            <w:gridSpan w:val="2"/>
            <w:tcBorders>
              <w:top w:val="nil"/>
              <w:left w:val="nil"/>
              <w:bottom w:val="nil"/>
              <w:right w:val="nil"/>
            </w:tcBorders>
            <w:shd w:val="clear" w:color="auto" w:fill="auto"/>
            <w:vAlign w:val="center"/>
            <w:hideMark/>
          </w:tcPr>
          <w:p w14:paraId="01F54250"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Positive test</w:t>
            </w:r>
          </w:p>
        </w:tc>
        <w:tc>
          <w:tcPr>
            <w:tcW w:w="185" w:type="pct"/>
            <w:tcBorders>
              <w:top w:val="nil"/>
              <w:left w:val="nil"/>
              <w:bottom w:val="nil"/>
              <w:right w:val="nil"/>
            </w:tcBorders>
            <w:shd w:val="clear" w:color="auto" w:fill="auto"/>
            <w:vAlign w:val="center"/>
            <w:hideMark/>
          </w:tcPr>
          <w:p w14:paraId="38FDB15C"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p>
        </w:tc>
        <w:tc>
          <w:tcPr>
            <w:tcW w:w="972" w:type="pct"/>
            <w:gridSpan w:val="2"/>
            <w:tcBorders>
              <w:top w:val="nil"/>
              <w:left w:val="nil"/>
              <w:bottom w:val="nil"/>
              <w:right w:val="nil"/>
            </w:tcBorders>
            <w:shd w:val="clear" w:color="auto" w:fill="auto"/>
            <w:vAlign w:val="center"/>
            <w:hideMark/>
          </w:tcPr>
          <w:p w14:paraId="7789D609"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Total</w:t>
            </w:r>
          </w:p>
        </w:tc>
      </w:tr>
      <w:tr w:rsidR="00874B74" w:rsidRPr="00874B74" w14:paraId="35175B0E" w14:textId="77777777" w:rsidTr="00A1434F">
        <w:trPr>
          <w:trHeight w:val="300"/>
        </w:trPr>
        <w:tc>
          <w:tcPr>
            <w:tcW w:w="1774" w:type="pct"/>
            <w:tcBorders>
              <w:top w:val="nil"/>
              <w:bottom w:val="single" w:sz="2" w:space="0" w:color="auto"/>
              <w:right w:val="nil"/>
            </w:tcBorders>
            <w:shd w:val="clear" w:color="auto" w:fill="auto"/>
            <w:vAlign w:val="center"/>
            <w:hideMark/>
          </w:tcPr>
          <w:p w14:paraId="57AE5B1E"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p>
        </w:tc>
        <w:tc>
          <w:tcPr>
            <w:tcW w:w="494" w:type="pct"/>
            <w:tcBorders>
              <w:top w:val="nil"/>
              <w:left w:val="nil"/>
              <w:bottom w:val="single" w:sz="2" w:space="0" w:color="auto"/>
              <w:right w:val="nil"/>
            </w:tcBorders>
            <w:shd w:val="clear" w:color="auto" w:fill="auto"/>
            <w:vAlign w:val="center"/>
            <w:hideMark/>
          </w:tcPr>
          <w:p w14:paraId="56EA7A52"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N</w:t>
            </w:r>
          </w:p>
        </w:tc>
        <w:tc>
          <w:tcPr>
            <w:tcW w:w="483" w:type="pct"/>
            <w:tcBorders>
              <w:top w:val="nil"/>
              <w:left w:val="nil"/>
              <w:bottom w:val="single" w:sz="2" w:space="0" w:color="auto"/>
              <w:right w:val="nil"/>
            </w:tcBorders>
            <w:shd w:val="clear" w:color="auto" w:fill="auto"/>
            <w:vAlign w:val="center"/>
            <w:hideMark/>
          </w:tcPr>
          <w:p w14:paraId="7C636F41"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w:t>
            </w:r>
          </w:p>
        </w:tc>
        <w:tc>
          <w:tcPr>
            <w:tcW w:w="187" w:type="pct"/>
            <w:gridSpan w:val="2"/>
            <w:tcBorders>
              <w:top w:val="nil"/>
              <w:left w:val="nil"/>
              <w:bottom w:val="single" w:sz="2" w:space="0" w:color="auto"/>
              <w:right w:val="nil"/>
            </w:tcBorders>
            <w:shd w:val="clear" w:color="auto" w:fill="auto"/>
            <w:vAlign w:val="center"/>
            <w:hideMark/>
          </w:tcPr>
          <w:p w14:paraId="0DB01E28"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p>
        </w:tc>
        <w:tc>
          <w:tcPr>
            <w:tcW w:w="425" w:type="pct"/>
            <w:tcBorders>
              <w:top w:val="nil"/>
              <w:left w:val="nil"/>
              <w:bottom w:val="single" w:sz="2" w:space="0" w:color="auto"/>
              <w:right w:val="nil"/>
            </w:tcBorders>
            <w:shd w:val="clear" w:color="auto" w:fill="auto"/>
            <w:vAlign w:val="center"/>
            <w:hideMark/>
          </w:tcPr>
          <w:p w14:paraId="38819CA7"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N</w:t>
            </w:r>
          </w:p>
        </w:tc>
        <w:tc>
          <w:tcPr>
            <w:tcW w:w="481" w:type="pct"/>
            <w:tcBorders>
              <w:top w:val="nil"/>
              <w:left w:val="nil"/>
              <w:bottom w:val="single" w:sz="2" w:space="0" w:color="auto"/>
              <w:right w:val="nil"/>
            </w:tcBorders>
            <w:shd w:val="clear" w:color="auto" w:fill="auto"/>
            <w:vAlign w:val="center"/>
            <w:hideMark/>
          </w:tcPr>
          <w:p w14:paraId="5F638E61"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w:t>
            </w:r>
          </w:p>
        </w:tc>
        <w:tc>
          <w:tcPr>
            <w:tcW w:w="185" w:type="pct"/>
            <w:tcBorders>
              <w:top w:val="nil"/>
              <w:left w:val="nil"/>
              <w:bottom w:val="single" w:sz="2" w:space="0" w:color="auto"/>
              <w:right w:val="nil"/>
            </w:tcBorders>
            <w:shd w:val="clear" w:color="auto" w:fill="auto"/>
            <w:vAlign w:val="center"/>
            <w:hideMark/>
          </w:tcPr>
          <w:p w14:paraId="095A05AB"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p>
        </w:tc>
        <w:tc>
          <w:tcPr>
            <w:tcW w:w="492" w:type="pct"/>
            <w:tcBorders>
              <w:top w:val="nil"/>
              <w:left w:val="nil"/>
              <w:bottom w:val="single" w:sz="2" w:space="0" w:color="auto"/>
              <w:right w:val="nil"/>
            </w:tcBorders>
            <w:shd w:val="clear" w:color="auto" w:fill="auto"/>
            <w:vAlign w:val="center"/>
            <w:hideMark/>
          </w:tcPr>
          <w:p w14:paraId="5D983036"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N</w:t>
            </w:r>
          </w:p>
        </w:tc>
        <w:tc>
          <w:tcPr>
            <w:tcW w:w="479" w:type="pct"/>
            <w:tcBorders>
              <w:top w:val="nil"/>
              <w:left w:val="nil"/>
              <w:bottom w:val="single" w:sz="2" w:space="0" w:color="auto"/>
              <w:right w:val="nil"/>
            </w:tcBorders>
            <w:shd w:val="clear" w:color="auto" w:fill="auto"/>
            <w:vAlign w:val="center"/>
            <w:hideMark/>
          </w:tcPr>
          <w:p w14:paraId="327E5F36"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w:t>
            </w:r>
          </w:p>
        </w:tc>
      </w:tr>
      <w:tr w:rsidR="00874B74" w:rsidRPr="00874B74" w14:paraId="415B00E6" w14:textId="77777777" w:rsidTr="00A1434F">
        <w:trPr>
          <w:trHeight w:val="315"/>
        </w:trPr>
        <w:tc>
          <w:tcPr>
            <w:tcW w:w="1774" w:type="pct"/>
            <w:tcBorders>
              <w:top w:val="single" w:sz="2" w:space="0" w:color="auto"/>
              <w:bottom w:val="nil"/>
              <w:right w:val="nil"/>
            </w:tcBorders>
            <w:shd w:val="clear" w:color="auto" w:fill="auto"/>
            <w:noWrap/>
            <w:vAlign w:val="center"/>
            <w:hideMark/>
          </w:tcPr>
          <w:p w14:paraId="5C0D0A04" w14:textId="77777777" w:rsidR="00874B74" w:rsidRPr="00A1434F" w:rsidRDefault="00874B74" w:rsidP="00785B67">
            <w:pPr>
              <w:suppressAutoHyphens w:val="0"/>
              <w:spacing w:after="0" w:line="240" w:lineRule="auto"/>
              <w:rPr>
                <w:rFonts w:ascii="Times New Roman" w:eastAsia="Times New Roman" w:hAnsi="Times New Roman"/>
                <w:b/>
                <w:bCs/>
                <w:color w:val="000000"/>
                <w:sz w:val="24"/>
                <w:szCs w:val="24"/>
                <w:lang w:eastAsia="it-IT"/>
              </w:rPr>
            </w:pPr>
            <w:r w:rsidRPr="00A1434F">
              <w:rPr>
                <w:rFonts w:ascii="Times New Roman" w:eastAsia="Times New Roman" w:hAnsi="Times New Roman"/>
                <w:b/>
                <w:bCs/>
                <w:color w:val="000000"/>
                <w:sz w:val="24"/>
                <w:szCs w:val="24"/>
                <w:lang w:eastAsia="it-IT"/>
              </w:rPr>
              <w:t xml:space="preserve">Amoxicillin </w:t>
            </w:r>
          </w:p>
        </w:tc>
        <w:tc>
          <w:tcPr>
            <w:tcW w:w="494" w:type="pct"/>
            <w:tcBorders>
              <w:top w:val="single" w:sz="2" w:space="0" w:color="auto"/>
              <w:left w:val="nil"/>
              <w:bottom w:val="nil"/>
              <w:right w:val="nil"/>
            </w:tcBorders>
            <w:shd w:val="clear" w:color="auto" w:fill="auto"/>
            <w:vAlign w:val="center"/>
            <w:hideMark/>
          </w:tcPr>
          <w:p w14:paraId="7B4624CD"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10602</w:t>
            </w:r>
          </w:p>
        </w:tc>
        <w:tc>
          <w:tcPr>
            <w:tcW w:w="483" w:type="pct"/>
            <w:tcBorders>
              <w:top w:val="single" w:sz="2" w:space="0" w:color="auto"/>
              <w:left w:val="nil"/>
              <w:bottom w:val="nil"/>
              <w:right w:val="nil"/>
            </w:tcBorders>
            <w:shd w:val="clear" w:color="auto" w:fill="auto"/>
            <w:vAlign w:val="center"/>
            <w:hideMark/>
          </w:tcPr>
          <w:p w14:paraId="4CFEB526"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(42.5)</w:t>
            </w:r>
          </w:p>
        </w:tc>
        <w:tc>
          <w:tcPr>
            <w:tcW w:w="187" w:type="pct"/>
            <w:gridSpan w:val="2"/>
            <w:tcBorders>
              <w:top w:val="single" w:sz="2" w:space="0" w:color="auto"/>
              <w:left w:val="nil"/>
              <w:bottom w:val="nil"/>
              <w:right w:val="nil"/>
            </w:tcBorders>
            <w:shd w:val="clear" w:color="auto" w:fill="auto"/>
            <w:vAlign w:val="center"/>
            <w:hideMark/>
          </w:tcPr>
          <w:p w14:paraId="62784333"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p>
        </w:tc>
        <w:tc>
          <w:tcPr>
            <w:tcW w:w="425" w:type="pct"/>
            <w:tcBorders>
              <w:top w:val="single" w:sz="2" w:space="0" w:color="auto"/>
              <w:left w:val="nil"/>
              <w:bottom w:val="nil"/>
              <w:right w:val="nil"/>
            </w:tcBorders>
            <w:shd w:val="clear" w:color="auto" w:fill="auto"/>
            <w:vAlign w:val="center"/>
            <w:hideMark/>
          </w:tcPr>
          <w:p w14:paraId="3AB6F7E9"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5438</w:t>
            </w:r>
          </w:p>
        </w:tc>
        <w:tc>
          <w:tcPr>
            <w:tcW w:w="481" w:type="pct"/>
            <w:tcBorders>
              <w:top w:val="single" w:sz="2" w:space="0" w:color="auto"/>
              <w:left w:val="nil"/>
              <w:bottom w:val="nil"/>
              <w:right w:val="nil"/>
            </w:tcBorders>
            <w:shd w:val="clear" w:color="auto" w:fill="auto"/>
            <w:vAlign w:val="center"/>
            <w:hideMark/>
          </w:tcPr>
          <w:p w14:paraId="18516D34"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(55.8)</w:t>
            </w:r>
          </w:p>
        </w:tc>
        <w:tc>
          <w:tcPr>
            <w:tcW w:w="185" w:type="pct"/>
            <w:tcBorders>
              <w:top w:val="single" w:sz="2" w:space="0" w:color="auto"/>
              <w:left w:val="nil"/>
              <w:bottom w:val="nil"/>
              <w:right w:val="nil"/>
            </w:tcBorders>
            <w:shd w:val="clear" w:color="auto" w:fill="auto"/>
            <w:vAlign w:val="center"/>
            <w:hideMark/>
          </w:tcPr>
          <w:p w14:paraId="06D72947"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p>
        </w:tc>
        <w:tc>
          <w:tcPr>
            <w:tcW w:w="492" w:type="pct"/>
            <w:tcBorders>
              <w:top w:val="single" w:sz="2" w:space="0" w:color="auto"/>
              <w:left w:val="nil"/>
              <w:bottom w:val="nil"/>
              <w:right w:val="nil"/>
            </w:tcBorders>
            <w:shd w:val="clear" w:color="auto" w:fill="auto"/>
            <w:vAlign w:val="center"/>
            <w:hideMark/>
          </w:tcPr>
          <w:p w14:paraId="075743EA"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16040</w:t>
            </w:r>
          </w:p>
        </w:tc>
        <w:tc>
          <w:tcPr>
            <w:tcW w:w="479" w:type="pct"/>
            <w:tcBorders>
              <w:top w:val="single" w:sz="2" w:space="0" w:color="auto"/>
              <w:left w:val="nil"/>
              <w:bottom w:val="nil"/>
              <w:right w:val="nil"/>
            </w:tcBorders>
            <w:shd w:val="clear" w:color="auto" w:fill="auto"/>
            <w:vAlign w:val="center"/>
            <w:hideMark/>
          </w:tcPr>
          <w:p w14:paraId="39D5278C"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(46.3)</w:t>
            </w:r>
          </w:p>
        </w:tc>
      </w:tr>
      <w:tr w:rsidR="00874B74" w:rsidRPr="00874B74" w14:paraId="49770005" w14:textId="77777777" w:rsidTr="00A1434F">
        <w:trPr>
          <w:trHeight w:val="315"/>
        </w:trPr>
        <w:tc>
          <w:tcPr>
            <w:tcW w:w="1774" w:type="pct"/>
            <w:tcBorders>
              <w:top w:val="nil"/>
              <w:bottom w:val="nil"/>
              <w:right w:val="nil"/>
            </w:tcBorders>
            <w:shd w:val="clear" w:color="auto" w:fill="auto"/>
            <w:noWrap/>
            <w:vAlign w:val="center"/>
            <w:hideMark/>
          </w:tcPr>
          <w:p w14:paraId="5B3E45A1" w14:textId="77777777" w:rsidR="00874B74" w:rsidRPr="00A1434F" w:rsidRDefault="00874B74" w:rsidP="00785B67">
            <w:pPr>
              <w:suppressAutoHyphens w:val="0"/>
              <w:spacing w:after="0" w:line="240" w:lineRule="auto"/>
              <w:rPr>
                <w:rFonts w:ascii="Times New Roman" w:eastAsia="Times New Roman" w:hAnsi="Times New Roman"/>
                <w:b/>
                <w:bCs/>
                <w:color w:val="000000"/>
                <w:sz w:val="24"/>
                <w:szCs w:val="24"/>
                <w:lang w:eastAsia="it-IT"/>
              </w:rPr>
            </w:pPr>
            <w:r w:rsidRPr="00A1434F">
              <w:rPr>
                <w:rFonts w:ascii="Times New Roman" w:eastAsia="Times New Roman" w:hAnsi="Times New Roman"/>
                <w:b/>
                <w:bCs/>
                <w:color w:val="000000"/>
                <w:sz w:val="24"/>
                <w:szCs w:val="24"/>
                <w:lang w:eastAsia="it-IT"/>
              </w:rPr>
              <w:t>CV-Amoxicillin</w:t>
            </w:r>
          </w:p>
        </w:tc>
        <w:tc>
          <w:tcPr>
            <w:tcW w:w="494" w:type="pct"/>
            <w:tcBorders>
              <w:top w:val="nil"/>
              <w:left w:val="nil"/>
              <w:bottom w:val="nil"/>
              <w:right w:val="nil"/>
            </w:tcBorders>
            <w:shd w:val="clear" w:color="auto" w:fill="auto"/>
            <w:vAlign w:val="center"/>
            <w:hideMark/>
          </w:tcPr>
          <w:p w14:paraId="7F0215AA"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8004</w:t>
            </w:r>
          </w:p>
        </w:tc>
        <w:tc>
          <w:tcPr>
            <w:tcW w:w="483" w:type="pct"/>
            <w:tcBorders>
              <w:top w:val="nil"/>
              <w:left w:val="nil"/>
              <w:bottom w:val="nil"/>
              <w:right w:val="nil"/>
            </w:tcBorders>
            <w:shd w:val="clear" w:color="auto" w:fill="auto"/>
            <w:vAlign w:val="center"/>
            <w:hideMark/>
          </w:tcPr>
          <w:p w14:paraId="0E061558"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(32.1)</w:t>
            </w:r>
          </w:p>
        </w:tc>
        <w:tc>
          <w:tcPr>
            <w:tcW w:w="187" w:type="pct"/>
            <w:gridSpan w:val="2"/>
            <w:tcBorders>
              <w:top w:val="nil"/>
              <w:left w:val="nil"/>
              <w:bottom w:val="nil"/>
              <w:right w:val="nil"/>
            </w:tcBorders>
            <w:shd w:val="clear" w:color="auto" w:fill="auto"/>
            <w:vAlign w:val="center"/>
            <w:hideMark/>
          </w:tcPr>
          <w:p w14:paraId="1A6D8ABE"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p>
        </w:tc>
        <w:tc>
          <w:tcPr>
            <w:tcW w:w="425" w:type="pct"/>
            <w:tcBorders>
              <w:top w:val="nil"/>
              <w:left w:val="nil"/>
              <w:bottom w:val="nil"/>
              <w:right w:val="nil"/>
            </w:tcBorders>
            <w:shd w:val="clear" w:color="auto" w:fill="auto"/>
            <w:vAlign w:val="center"/>
            <w:hideMark/>
          </w:tcPr>
          <w:p w14:paraId="77705038"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2341</w:t>
            </w:r>
          </w:p>
        </w:tc>
        <w:tc>
          <w:tcPr>
            <w:tcW w:w="481" w:type="pct"/>
            <w:tcBorders>
              <w:top w:val="nil"/>
              <w:left w:val="nil"/>
              <w:bottom w:val="nil"/>
              <w:right w:val="nil"/>
            </w:tcBorders>
            <w:shd w:val="clear" w:color="auto" w:fill="auto"/>
            <w:vAlign w:val="center"/>
            <w:hideMark/>
          </w:tcPr>
          <w:p w14:paraId="2AC27333"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(24)</w:t>
            </w:r>
          </w:p>
        </w:tc>
        <w:tc>
          <w:tcPr>
            <w:tcW w:w="185" w:type="pct"/>
            <w:tcBorders>
              <w:top w:val="nil"/>
              <w:left w:val="nil"/>
              <w:bottom w:val="nil"/>
              <w:right w:val="nil"/>
            </w:tcBorders>
            <w:shd w:val="clear" w:color="auto" w:fill="auto"/>
            <w:vAlign w:val="center"/>
            <w:hideMark/>
          </w:tcPr>
          <w:p w14:paraId="00CA32F0"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p>
        </w:tc>
        <w:tc>
          <w:tcPr>
            <w:tcW w:w="492" w:type="pct"/>
            <w:tcBorders>
              <w:top w:val="nil"/>
              <w:left w:val="nil"/>
              <w:bottom w:val="nil"/>
              <w:right w:val="nil"/>
            </w:tcBorders>
            <w:shd w:val="clear" w:color="auto" w:fill="auto"/>
            <w:vAlign w:val="center"/>
            <w:hideMark/>
          </w:tcPr>
          <w:p w14:paraId="6810D8A2"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10345</w:t>
            </w:r>
          </w:p>
        </w:tc>
        <w:tc>
          <w:tcPr>
            <w:tcW w:w="479" w:type="pct"/>
            <w:tcBorders>
              <w:top w:val="nil"/>
              <w:left w:val="nil"/>
              <w:bottom w:val="nil"/>
              <w:right w:val="nil"/>
            </w:tcBorders>
            <w:shd w:val="clear" w:color="auto" w:fill="auto"/>
            <w:vAlign w:val="center"/>
            <w:hideMark/>
          </w:tcPr>
          <w:p w14:paraId="6953A893"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(29.8)</w:t>
            </w:r>
          </w:p>
        </w:tc>
      </w:tr>
      <w:tr w:rsidR="00874B74" w:rsidRPr="00874B74" w14:paraId="7FBCEE35" w14:textId="77777777" w:rsidTr="00A1434F">
        <w:trPr>
          <w:trHeight w:val="315"/>
        </w:trPr>
        <w:tc>
          <w:tcPr>
            <w:tcW w:w="1774" w:type="pct"/>
            <w:tcBorders>
              <w:top w:val="nil"/>
              <w:bottom w:val="nil"/>
              <w:right w:val="nil"/>
            </w:tcBorders>
            <w:shd w:val="clear" w:color="auto" w:fill="auto"/>
            <w:noWrap/>
            <w:vAlign w:val="center"/>
            <w:hideMark/>
          </w:tcPr>
          <w:p w14:paraId="754899E1" w14:textId="77777777" w:rsidR="00874B74" w:rsidRPr="00A1434F" w:rsidRDefault="00874B74" w:rsidP="00785B67">
            <w:pPr>
              <w:suppressAutoHyphens w:val="0"/>
              <w:spacing w:after="0" w:line="240" w:lineRule="auto"/>
              <w:rPr>
                <w:rFonts w:ascii="Times New Roman" w:eastAsia="Times New Roman" w:hAnsi="Times New Roman"/>
                <w:b/>
                <w:bCs/>
                <w:color w:val="000000"/>
                <w:sz w:val="24"/>
                <w:szCs w:val="24"/>
                <w:lang w:eastAsia="it-IT"/>
              </w:rPr>
            </w:pPr>
            <w:r w:rsidRPr="00A1434F">
              <w:rPr>
                <w:rFonts w:ascii="Times New Roman" w:eastAsia="Times New Roman" w:hAnsi="Times New Roman"/>
                <w:b/>
                <w:bCs/>
                <w:color w:val="000000"/>
                <w:sz w:val="24"/>
                <w:szCs w:val="24"/>
                <w:lang w:eastAsia="it-IT"/>
              </w:rPr>
              <w:t>Cephalosporins - III gen.</w:t>
            </w:r>
          </w:p>
        </w:tc>
        <w:tc>
          <w:tcPr>
            <w:tcW w:w="494" w:type="pct"/>
            <w:tcBorders>
              <w:top w:val="nil"/>
              <w:left w:val="nil"/>
              <w:bottom w:val="nil"/>
              <w:right w:val="nil"/>
            </w:tcBorders>
            <w:shd w:val="clear" w:color="auto" w:fill="auto"/>
            <w:vAlign w:val="center"/>
            <w:hideMark/>
          </w:tcPr>
          <w:p w14:paraId="7D443350"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4022</w:t>
            </w:r>
          </w:p>
        </w:tc>
        <w:tc>
          <w:tcPr>
            <w:tcW w:w="483" w:type="pct"/>
            <w:tcBorders>
              <w:top w:val="nil"/>
              <w:left w:val="nil"/>
              <w:bottom w:val="nil"/>
              <w:right w:val="nil"/>
            </w:tcBorders>
            <w:shd w:val="clear" w:color="auto" w:fill="auto"/>
            <w:vAlign w:val="center"/>
            <w:hideMark/>
          </w:tcPr>
          <w:p w14:paraId="3C717787"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(16.1)</w:t>
            </w:r>
          </w:p>
        </w:tc>
        <w:tc>
          <w:tcPr>
            <w:tcW w:w="187" w:type="pct"/>
            <w:gridSpan w:val="2"/>
            <w:tcBorders>
              <w:top w:val="nil"/>
              <w:left w:val="nil"/>
              <w:bottom w:val="nil"/>
              <w:right w:val="nil"/>
            </w:tcBorders>
            <w:shd w:val="clear" w:color="auto" w:fill="auto"/>
            <w:vAlign w:val="center"/>
            <w:hideMark/>
          </w:tcPr>
          <w:p w14:paraId="68034C6F"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p>
        </w:tc>
        <w:tc>
          <w:tcPr>
            <w:tcW w:w="425" w:type="pct"/>
            <w:tcBorders>
              <w:top w:val="nil"/>
              <w:left w:val="nil"/>
              <w:bottom w:val="nil"/>
              <w:right w:val="nil"/>
            </w:tcBorders>
            <w:shd w:val="clear" w:color="auto" w:fill="auto"/>
            <w:vAlign w:val="center"/>
            <w:hideMark/>
          </w:tcPr>
          <w:p w14:paraId="619828B8"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1127</w:t>
            </w:r>
          </w:p>
        </w:tc>
        <w:tc>
          <w:tcPr>
            <w:tcW w:w="481" w:type="pct"/>
            <w:tcBorders>
              <w:top w:val="nil"/>
              <w:left w:val="nil"/>
              <w:bottom w:val="nil"/>
              <w:right w:val="nil"/>
            </w:tcBorders>
            <w:shd w:val="clear" w:color="auto" w:fill="auto"/>
            <w:vAlign w:val="center"/>
            <w:hideMark/>
          </w:tcPr>
          <w:p w14:paraId="255F185A"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(11.6)</w:t>
            </w:r>
          </w:p>
        </w:tc>
        <w:tc>
          <w:tcPr>
            <w:tcW w:w="185" w:type="pct"/>
            <w:tcBorders>
              <w:top w:val="nil"/>
              <w:left w:val="nil"/>
              <w:bottom w:val="nil"/>
              <w:right w:val="nil"/>
            </w:tcBorders>
            <w:shd w:val="clear" w:color="auto" w:fill="auto"/>
            <w:vAlign w:val="center"/>
            <w:hideMark/>
          </w:tcPr>
          <w:p w14:paraId="4C35F1B0"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p>
        </w:tc>
        <w:tc>
          <w:tcPr>
            <w:tcW w:w="492" w:type="pct"/>
            <w:tcBorders>
              <w:top w:val="nil"/>
              <w:left w:val="nil"/>
              <w:bottom w:val="nil"/>
              <w:right w:val="nil"/>
            </w:tcBorders>
            <w:shd w:val="clear" w:color="auto" w:fill="auto"/>
            <w:vAlign w:val="center"/>
            <w:hideMark/>
          </w:tcPr>
          <w:p w14:paraId="4C85C13B"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5149</w:t>
            </w:r>
          </w:p>
        </w:tc>
        <w:tc>
          <w:tcPr>
            <w:tcW w:w="479" w:type="pct"/>
            <w:tcBorders>
              <w:top w:val="nil"/>
              <w:left w:val="nil"/>
              <w:bottom w:val="nil"/>
              <w:right w:val="nil"/>
            </w:tcBorders>
            <w:shd w:val="clear" w:color="auto" w:fill="auto"/>
            <w:vAlign w:val="center"/>
            <w:hideMark/>
          </w:tcPr>
          <w:p w14:paraId="4252DB89"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(14.9)</w:t>
            </w:r>
          </w:p>
        </w:tc>
      </w:tr>
      <w:tr w:rsidR="00874B74" w:rsidRPr="00874B74" w14:paraId="47C10A6C" w14:textId="77777777" w:rsidTr="00A1434F">
        <w:trPr>
          <w:trHeight w:val="315"/>
        </w:trPr>
        <w:tc>
          <w:tcPr>
            <w:tcW w:w="1774" w:type="pct"/>
            <w:tcBorders>
              <w:top w:val="nil"/>
              <w:bottom w:val="nil"/>
              <w:right w:val="nil"/>
            </w:tcBorders>
            <w:shd w:val="clear" w:color="auto" w:fill="auto"/>
            <w:noWrap/>
            <w:vAlign w:val="center"/>
            <w:hideMark/>
          </w:tcPr>
          <w:p w14:paraId="0E0B667C" w14:textId="77777777" w:rsidR="00874B74" w:rsidRPr="00A1434F" w:rsidRDefault="00874B74" w:rsidP="00785B67">
            <w:pPr>
              <w:suppressAutoHyphens w:val="0"/>
              <w:spacing w:after="0" w:line="240" w:lineRule="auto"/>
              <w:rPr>
                <w:rFonts w:ascii="Times New Roman" w:eastAsia="Times New Roman" w:hAnsi="Times New Roman"/>
                <w:b/>
                <w:bCs/>
                <w:color w:val="000000"/>
                <w:sz w:val="24"/>
                <w:szCs w:val="24"/>
                <w:lang w:eastAsia="it-IT"/>
              </w:rPr>
            </w:pPr>
            <w:r w:rsidRPr="00A1434F">
              <w:rPr>
                <w:rFonts w:ascii="Times New Roman" w:eastAsia="Times New Roman" w:hAnsi="Times New Roman"/>
                <w:b/>
                <w:bCs/>
                <w:color w:val="000000"/>
                <w:sz w:val="24"/>
                <w:szCs w:val="24"/>
                <w:lang w:eastAsia="it-IT"/>
              </w:rPr>
              <w:t>Cephalosporins - II gen.</w:t>
            </w:r>
          </w:p>
        </w:tc>
        <w:tc>
          <w:tcPr>
            <w:tcW w:w="494" w:type="pct"/>
            <w:tcBorders>
              <w:top w:val="nil"/>
              <w:left w:val="nil"/>
              <w:bottom w:val="nil"/>
              <w:right w:val="nil"/>
            </w:tcBorders>
            <w:shd w:val="clear" w:color="auto" w:fill="auto"/>
            <w:vAlign w:val="center"/>
            <w:hideMark/>
          </w:tcPr>
          <w:p w14:paraId="66676701"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1349</w:t>
            </w:r>
          </w:p>
        </w:tc>
        <w:tc>
          <w:tcPr>
            <w:tcW w:w="483" w:type="pct"/>
            <w:tcBorders>
              <w:top w:val="nil"/>
              <w:left w:val="nil"/>
              <w:bottom w:val="nil"/>
              <w:right w:val="nil"/>
            </w:tcBorders>
            <w:shd w:val="clear" w:color="auto" w:fill="auto"/>
            <w:vAlign w:val="center"/>
            <w:hideMark/>
          </w:tcPr>
          <w:p w14:paraId="27E787E7"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(5.4)</w:t>
            </w:r>
          </w:p>
        </w:tc>
        <w:tc>
          <w:tcPr>
            <w:tcW w:w="187" w:type="pct"/>
            <w:gridSpan w:val="2"/>
            <w:tcBorders>
              <w:top w:val="nil"/>
              <w:left w:val="nil"/>
              <w:bottom w:val="nil"/>
              <w:right w:val="nil"/>
            </w:tcBorders>
            <w:shd w:val="clear" w:color="auto" w:fill="auto"/>
            <w:vAlign w:val="center"/>
            <w:hideMark/>
          </w:tcPr>
          <w:p w14:paraId="78556A07"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p>
        </w:tc>
        <w:tc>
          <w:tcPr>
            <w:tcW w:w="425" w:type="pct"/>
            <w:tcBorders>
              <w:top w:val="nil"/>
              <w:left w:val="nil"/>
              <w:bottom w:val="nil"/>
              <w:right w:val="nil"/>
            </w:tcBorders>
            <w:shd w:val="clear" w:color="auto" w:fill="auto"/>
            <w:vAlign w:val="center"/>
            <w:hideMark/>
          </w:tcPr>
          <w:p w14:paraId="7FD188D3"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389</w:t>
            </w:r>
          </w:p>
        </w:tc>
        <w:tc>
          <w:tcPr>
            <w:tcW w:w="481" w:type="pct"/>
            <w:tcBorders>
              <w:top w:val="nil"/>
              <w:left w:val="nil"/>
              <w:bottom w:val="nil"/>
              <w:right w:val="nil"/>
            </w:tcBorders>
            <w:shd w:val="clear" w:color="auto" w:fill="auto"/>
            <w:vAlign w:val="center"/>
            <w:hideMark/>
          </w:tcPr>
          <w:p w14:paraId="247AF147"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(4)</w:t>
            </w:r>
          </w:p>
        </w:tc>
        <w:tc>
          <w:tcPr>
            <w:tcW w:w="185" w:type="pct"/>
            <w:tcBorders>
              <w:top w:val="nil"/>
              <w:left w:val="nil"/>
              <w:bottom w:val="nil"/>
              <w:right w:val="nil"/>
            </w:tcBorders>
            <w:shd w:val="clear" w:color="auto" w:fill="auto"/>
            <w:vAlign w:val="center"/>
            <w:hideMark/>
          </w:tcPr>
          <w:p w14:paraId="1B86F68E"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p>
        </w:tc>
        <w:tc>
          <w:tcPr>
            <w:tcW w:w="492" w:type="pct"/>
            <w:tcBorders>
              <w:top w:val="nil"/>
              <w:left w:val="nil"/>
              <w:bottom w:val="nil"/>
              <w:right w:val="nil"/>
            </w:tcBorders>
            <w:shd w:val="clear" w:color="auto" w:fill="auto"/>
            <w:vAlign w:val="center"/>
            <w:hideMark/>
          </w:tcPr>
          <w:p w14:paraId="23AD5D2F"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1738</w:t>
            </w:r>
          </w:p>
        </w:tc>
        <w:tc>
          <w:tcPr>
            <w:tcW w:w="479" w:type="pct"/>
            <w:tcBorders>
              <w:top w:val="nil"/>
              <w:left w:val="nil"/>
              <w:bottom w:val="nil"/>
              <w:right w:val="nil"/>
            </w:tcBorders>
            <w:shd w:val="clear" w:color="auto" w:fill="auto"/>
            <w:vAlign w:val="center"/>
            <w:hideMark/>
          </w:tcPr>
          <w:p w14:paraId="4CDCA55F"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(5)</w:t>
            </w:r>
          </w:p>
        </w:tc>
      </w:tr>
      <w:tr w:rsidR="00874B74" w:rsidRPr="00874B74" w14:paraId="09602594" w14:textId="77777777" w:rsidTr="00A1434F">
        <w:trPr>
          <w:trHeight w:val="315"/>
        </w:trPr>
        <w:tc>
          <w:tcPr>
            <w:tcW w:w="1774" w:type="pct"/>
            <w:tcBorders>
              <w:top w:val="nil"/>
              <w:bottom w:val="nil"/>
              <w:right w:val="nil"/>
            </w:tcBorders>
            <w:shd w:val="clear" w:color="auto" w:fill="auto"/>
            <w:noWrap/>
            <w:vAlign w:val="center"/>
            <w:hideMark/>
          </w:tcPr>
          <w:p w14:paraId="53B9B410" w14:textId="77777777" w:rsidR="00874B74" w:rsidRPr="00A1434F" w:rsidRDefault="00874B74" w:rsidP="00785B67">
            <w:pPr>
              <w:suppressAutoHyphens w:val="0"/>
              <w:spacing w:after="0" w:line="240" w:lineRule="auto"/>
              <w:rPr>
                <w:rFonts w:ascii="Times New Roman" w:eastAsia="Times New Roman" w:hAnsi="Times New Roman"/>
                <w:b/>
                <w:bCs/>
                <w:color w:val="000000"/>
                <w:sz w:val="24"/>
                <w:szCs w:val="24"/>
                <w:lang w:eastAsia="it-IT"/>
              </w:rPr>
            </w:pPr>
            <w:r w:rsidRPr="00A1434F">
              <w:rPr>
                <w:rFonts w:ascii="Times New Roman" w:eastAsia="Times New Roman" w:hAnsi="Times New Roman"/>
                <w:b/>
                <w:bCs/>
                <w:color w:val="000000"/>
                <w:sz w:val="24"/>
                <w:szCs w:val="24"/>
                <w:lang w:eastAsia="it-IT"/>
              </w:rPr>
              <w:t>Macrolides/Lincosamides</w:t>
            </w:r>
          </w:p>
        </w:tc>
        <w:tc>
          <w:tcPr>
            <w:tcW w:w="494" w:type="pct"/>
            <w:tcBorders>
              <w:top w:val="nil"/>
              <w:left w:val="nil"/>
              <w:bottom w:val="nil"/>
              <w:right w:val="nil"/>
            </w:tcBorders>
            <w:shd w:val="clear" w:color="auto" w:fill="auto"/>
            <w:vAlign w:val="center"/>
            <w:hideMark/>
          </w:tcPr>
          <w:p w14:paraId="163DBA0F"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925</w:t>
            </w:r>
          </w:p>
        </w:tc>
        <w:tc>
          <w:tcPr>
            <w:tcW w:w="483" w:type="pct"/>
            <w:tcBorders>
              <w:top w:val="nil"/>
              <w:left w:val="nil"/>
              <w:bottom w:val="nil"/>
              <w:right w:val="nil"/>
            </w:tcBorders>
            <w:shd w:val="clear" w:color="auto" w:fill="auto"/>
            <w:vAlign w:val="center"/>
            <w:hideMark/>
          </w:tcPr>
          <w:p w14:paraId="591788AC"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(3.7)</w:t>
            </w:r>
          </w:p>
        </w:tc>
        <w:tc>
          <w:tcPr>
            <w:tcW w:w="187" w:type="pct"/>
            <w:gridSpan w:val="2"/>
            <w:tcBorders>
              <w:top w:val="nil"/>
              <w:left w:val="nil"/>
              <w:bottom w:val="nil"/>
              <w:right w:val="nil"/>
            </w:tcBorders>
            <w:shd w:val="clear" w:color="auto" w:fill="auto"/>
            <w:vAlign w:val="center"/>
            <w:hideMark/>
          </w:tcPr>
          <w:p w14:paraId="76E3034D"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p>
        </w:tc>
        <w:tc>
          <w:tcPr>
            <w:tcW w:w="425" w:type="pct"/>
            <w:tcBorders>
              <w:top w:val="nil"/>
              <w:left w:val="nil"/>
              <w:bottom w:val="nil"/>
              <w:right w:val="nil"/>
            </w:tcBorders>
            <w:shd w:val="clear" w:color="auto" w:fill="auto"/>
            <w:vAlign w:val="center"/>
            <w:hideMark/>
          </w:tcPr>
          <w:p w14:paraId="7E02927C"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449</w:t>
            </w:r>
          </w:p>
        </w:tc>
        <w:tc>
          <w:tcPr>
            <w:tcW w:w="481" w:type="pct"/>
            <w:tcBorders>
              <w:top w:val="nil"/>
              <w:left w:val="nil"/>
              <w:bottom w:val="nil"/>
              <w:right w:val="nil"/>
            </w:tcBorders>
            <w:shd w:val="clear" w:color="auto" w:fill="auto"/>
            <w:vAlign w:val="center"/>
            <w:hideMark/>
          </w:tcPr>
          <w:p w14:paraId="43BAA671"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(4.6)</w:t>
            </w:r>
          </w:p>
        </w:tc>
        <w:tc>
          <w:tcPr>
            <w:tcW w:w="185" w:type="pct"/>
            <w:tcBorders>
              <w:top w:val="nil"/>
              <w:left w:val="nil"/>
              <w:bottom w:val="nil"/>
              <w:right w:val="nil"/>
            </w:tcBorders>
            <w:shd w:val="clear" w:color="auto" w:fill="auto"/>
            <w:vAlign w:val="center"/>
            <w:hideMark/>
          </w:tcPr>
          <w:p w14:paraId="6A901F94"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p>
        </w:tc>
        <w:tc>
          <w:tcPr>
            <w:tcW w:w="492" w:type="pct"/>
            <w:tcBorders>
              <w:top w:val="nil"/>
              <w:left w:val="nil"/>
              <w:bottom w:val="nil"/>
              <w:right w:val="nil"/>
            </w:tcBorders>
            <w:shd w:val="clear" w:color="auto" w:fill="auto"/>
            <w:vAlign w:val="center"/>
            <w:hideMark/>
          </w:tcPr>
          <w:p w14:paraId="36186B80"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1374</w:t>
            </w:r>
          </w:p>
        </w:tc>
        <w:tc>
          <w:tcPr>
            <w:tcW w:w="479" w:type="pct"/>
            <w:tcBorders>
              <w:top w:val="nil"/>
              <w:left w:val="nil"/>
              <w:bottom w:val="nil"/>
              <w:right w:val="nil"/>
            </w:tcBorders>
            <w:shd w:val="clear" w:color="auto" w:fill="auto"/>
            <w:vAlign w:val="center"/>
            <w:hideMark/>
          </w:tcPr>
          <w:p w14:paraId="61E0D534"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(4)</w:t>
            </w:r>
          </w:p>
        </w:tc>
      </w:tr>
      <w:tr w:rsidR="00874B74" w:rsidRPr="00874B74" w14:paraId="2217140B" w14:textId="77777777" w:rsidTr="00A1434F">
        <w:trPr>
          <w:trHeight w:val="315"/>
        </w:trPr>
        <w:tc>
          <w:tcPr>
            <w:tcW w:w="1774" w:type="pct"/>
            <w:tcBorders>
              <w:top w:val="nil"/>
              <w:bottom w:val="nil"/>
              <w:right w:val="nil"/>
            </w:tcBorders>
            <w:shd w:val="clear" w:color="auto" w:fill="auto"/>
            <w:noWrap/>
            <w:vAlign w:val="bottom"/>
            <w:hideMark/>
          </w:tcPr>
          <w:p w14:paraId="488E51A4" w14:textId="77777777" w:rsidR="00874B74" w:rsidRPr="00A1434F" w:rsidRDefault="00874B74" w:rsidP="00785B67">
            <w:pPr>
              <w:suppressAutoHyphens w:val="0"/>
              <w:spacing w:after="0" w:line="240" w:lineRule="auto"/>
              <w:rPr>
                <w:rFonts w:ascii="Times New Roman" w:eastAsia="Times New Roman" w:hAnsi="Times New Roman"/>
                <w:b/>
                <w:bCs/>
                <w:color w:val="000000"/>
                <w:sz w:val="24"/>
                <w:szCs w:val="24"/>
                <w:lang w:eastAsia="it-IT"/>
              </w:rPr>
            </w:pPr>
            <w:r w:rsidRPr="00A1434F">
              <w:rPr>
                <w:rFonts w:ascii="Times New Roman" w:eastAsia="Times New Roman" w:hAnsi="Times New Roman"/>
                <w:b/>
                <w:bCs/>
                <w:color w:val="000000"/>
                <w:sz w:val="24"/>
                <w:szCs w:val="24"/>
                <w:lang w:eastAsia="it-IT"/>
              </w:rPr>
              <w:t>Other⸸</w:t>
            </w:r>
          </w:p>
        </w:tc>
        <w:tc>
          <w:tcPr>
            <w:tcW w:w="494" w:type="pct"/>
            <w:tcBorders>
              <w:top w:val="nil"/>
              <w:left w:val="nil"/>
              <w:bottom w:val="single" w:sz="4" w:space="0" w:color="auto"/>
              <w:right w:val="nil"/>
            </w:tcBorders>
            <w:shd w:val="clear" w:color="auto" w:fill="auto"/>
            <w:vAlign w:val="center"/>
            <w:hideMark/>
          </w:tcPr>
          <w:p w14:paraId="16DEE73C"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20</w:t>
            </w:r>
          </w:p>
        </w:tc>
        <w:tc>
          <w:tcPr>
            <w:tcW w:w="483" w:type="pct"/>
            <w:tcBorders>
              <w:top w:val="nil"/>
              <w:left w:val="nil"/>
              <w:bottom w:val="single" w:sz="4" w:space="0" w:color="auto"/>
              <w:right w:val="nil"/>
            </w:tcBorders>
            <w:shd w:val="clear" w:color="auto" w:fill="auto"/>
            <w:vAlign w:val="center"/>
            <w:hideMark/>
          </w:tcPr>
          <w:p w14:paraId="0059966F"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(0.1)</w:t>
            </w:r>
          </w:p>
        </w:tc>
        <w:tc>
          <w:tcPr>
            <w:tcW w:w="187" w:type="pct"/>
            <w:gridSpan w:val="2"/>
            <w:tcBorders>
              <w:top w:val="nil"/>
              <w:left w:val="nil"/>
              <w:bottom w:val="single" w:sz="4" w:space="0" w:color="auto"/>
              <w:right w:val="nil"/>
            </w:tcBorders>
            <w:shd w:val="clear" w:color="auto" w:fill="auto"/>
            <w:vAlign w:val="center"/>
            <w:hideMark/>
          </w:tcPr>
          <w:p w14:paraId="07ECC531"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p>
        </w:tc>
        <w:tc>
          <w:tcPr>
            <w:tcW w:w="425" w:type="pct"/>
            <w:tcBorders>
              <w:top w:val="nil"/>
              <w:left w:val="nil"/>
              <w:bottom w:val="single" w:sz="4" w:space="0" w:color="auto"/>
              <w:right w:val="nil"/>
            </w:tcBorders>
            <w:shd w:val="clear" w:color="auto" w:fill="auto"/>
            <w:vAlign w:val="center"/>
            <w:hideMark/>
          </w:tcPr>
          <w:p w14:paraId="2155AA5E"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5</w:t>
            </w:r>
          </w:p>
        </w:tc>
        <w:tc>
          <w:tcPr>
            <w:tcW w:w="481" w:type="pct"/>
            <w:tcBorders>
              <w:top w:val="nil"/>
              <w:left w:val="nil"/>
              <w:bottom w:val="single" w:sz="4" w:space="0" w:color="auto"/>
              <w:right w:val="nil"/>
            </w:tcBorders>
            <w:shd w:val="clear" w:color="auto" w:fill="auto"/>
            <w:vAlign w:val="center"/>
            <w:hideMark/>
          </w:tcPr>
          <w:p w14:paraId="6E759787"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(0.1)</w:t>
            </w:r>
          </w:p>
        </w:tc>
        <w:tc>
          <w:tcPr>
            <w:tcW w:w="185" w:type="pct"/>
            <w:tcBorders>
              <w:top w:val="nil"/>
              <w:left w:val="nil"/>
              <w:bottom w:val="single" w:sz="4" w:space="0" w:color="auto"/>
              <w:right w:val="nil"/>
            </w:tcBorders>
            <w:shd w:val="clear" w:color="auto" w:fill="auto"/>
            <w:vAlign w:val="center"/>
            <w:hideMark/>
          </w:tcPr>
          <w:p w14:paraId="3042FA43"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p>
        </w:tc>
        <w:tc>
          <w:tcPr>
            <w:tcW w:w="492" w:type="pct"/>
            <w:tcBorders>
              <w:top w:val="nil"/>
              <w:left w:val="nil"/>
              <w:bottom w:val="single" w:sz="4" w:space="0" w:color="auto"/>
              <w:right w:val="nil"/>
            </w:tcBorders>
            <w:shd w:val="clear" w:color="auto" w:fill="auto"/>
            <w:vAlign w:val="center"/>
            <w:hideMark/>
          </w:tcPr>
          <w:p w14:paraId="1487A0E7"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25</w:t>
            </w:r>
          </w:p>
        </w:tc>
        <w:tc>
          <w:tcPr>
            <w:tcW w:w="479" w:type="pct"/>
            <w:tcBorders>
              <w:top w:val="nil"/>
              <w:left w:val="nil"/>
              <w:bottom w:val="single" w:sz="4" w:space="0" w:color="auto"/>
              <w:right w:val="nil"/>
            </w:tcBorders>
            <w:shd w:val="clear" w:color="auto" w:fill="auto"/>
            <w:vAlign w:val="center"/>
            <w:hideMark/>
          </w:tcPr>
          <w:p w14:paraId="3234791D"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(0.1)</w:t>
            </w:r>
          </w:p>
        </w:tc>
      </w:tr>
      <w:tr w:rsidR="00874B74" w:rsidRPr="00874B74" w14:paraId="51C2DDA0" w14:textId="77777777" w:rsidTr="00A1434F">
        <w:trPr>
          <w:trHeight w:val="300"/>
        </w:trPr>
        <w:tc>
          <w:tcPr>
            <w:tcW w:w="1774" w:type="pct"/>
            <w:tcBorders>
              <w:top w:val="nil"/>
              <w:bottom w:val="nil"/>
              <w:right w:val="nil"/>
            </w:tcBorders>
            <w:shd w:val="clear" w:color="auto" w:fill="auto"/>
            <w:vAlign w:val="center"/>
            <w:hideMark/>
          </w:tcPr>
          <w:p w14:paraId="6A68C0E9" w14:textId="77777777" w:rsidR="00874B74" w:rsidRPr="00A1434F" w:rsidRDefault="00874B74" w:rsidP="00785B67">
            <w:pPr>
              <w:suppressAutoHyphens w:val="0"/>
              <w:spacing w:after="0" w:line="240" w:lineRule="auto"/>
              <w:jc w:val="right"/>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Total treated</w:t>
            </w:r>
          </w:p>
        </w:tc>
        <w:tc>
          <w:tcPr>
            <w:tcW w:w="494" w:type="pct"/>
            <w:tcBorders>
              <w:top w:val="nil"/>
              <w:left w:val="nil"/>
              <w:bottom w:val="nil"/>
              <w:right w:val="nil"/>
            </w:tcBorders>
            <w:shd w:val="clear" w:color="auto" w:fill="auto"/>
            <w:vAlign w:val="center"/>
            <w:hideMark/>
          </w:tcPr>
          <w:p w14:paraId="4FBD9F75"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24922</w:t>
            </w:r>
          </w:p>
        </w:tc>
        <w:tc>
          <w:tcPr>
            <w:tcW w:w="483" w:type="pct"/>
            <w:tcBorders>
              <w:top w:val="nil"/>
              <w:left w:val="nil"/>
              <w:bottom w:val="nil"/>
              <w:right w:val="nil"/>
            </w:tcBorders>
            <w:shd w:val="clear" w:color="auto" w:fill="auto"/>
            <w:vAlign w:val="center"/>
            <w:hideMark/>
          </w:tcPr>
          <w:p w14:paraId="389B2C2A"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(90.2)</w:t>
            </w:r>
          </w:p>
        </w:tc>
        <w:tc>
          <w:tcPr>
            <w:tcW w:w="187" w:type="pct"/>
            <w:gridSpan w:val="2"/>
            <w:tcBorders>
              <w:top w:val="nil"/>
              <w:left w:val="nil"/>
              <w:bottom w:val="nil"/>
              <w:right w:val="nil"/>
            </w:tcBorders>
            <w:shd w:val="clear" w:color="auto" w:fill="auto"/>
            <w:vAlign w:val="center"/>
            <w:hideMark/>
          </w:tcPr>
          <w:p w14:paraId="33FA06DF"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p>
        </w:tc>
        <w:tc>
          <w:tcPr>
            <w:tcW w:w="425" w:type="pct"/>
            <w:tcBorders>
              <w:top w:val="nil"/>
              <w:left w:val="nil"/>
              <w:bottom w:val="nil"/>
              <w:right w:val="nil"/>
            </w:tcBorders>
            <w:shd w:val="clear" w:color="auto" w:fill="auto"/>
            <w:vAlign w:val="center"/>
            <w:hideMark/>
          </w:tcPr>
          <w:p w14:paraId="19E67B05"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9749</w:t>
            </w:r>
          </w:p>
        </w:tc>
        <w:tc>
          <w:tcPr>
            <w:tcW w:w="481" w:type="pct"/>
            <w:tcBorders>
              <w:top w:val="nil"/>
              <w:left w:val="nil"/>
              <w:bottom w:val="nil"/>
              <w:right w:val="nil"/>
            </w:tcBorders>
            <w:shd w:val="clear" w:color="auto" w:fill="auto"/>
            <w:vAlign w:val="center"/>
            <w:hideMark/>
          </w:tcPr>
          <w:p w14:paraId="3A0A38C5"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(94.7)</w:t>
            </w:r>
          </w:p>
        </w:tc>
        <w:tc>
          <w:tcPr>
            <w:tcW w:w="185" w:type="pct"/>
            <w:tcBorders>
              <w:top w:val="nil"/>
              <w:left w:val="nil"/>
              <w:bottom w:val="nil"/>
              <w:right w:val="nil"/>
            </w:tcBorders>
            <w:shd w:val="clear" w:color="auto" w:fill="auto"/>
            <w:vAlign w:val="center"/>
            <w:hideMark/>
          </w:tcPr>
          <w:p w14:paraId="3530C21F"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p>
        </w:tc>
        <w:tc>
          <w:tcPr>
            <w:tcW w:w="492" w:type="pct"/>
            <w:tcBorders>
              <w:top w:val="nil"/>
              <w:left w:val="nil"/>
              <w:bottom w:val="nil"/>
              <w:right w:val="nil"/>
            </w:tcBorders>
            <w:shd w:val="clear" w:color="auto" w:fill="auto"/>
            <w:vAlign w:val="center"/>
            <w:hideMark/>
          </w:tcPr>
          <w:p w14:paraId="2A93EFF6"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34671</w:t>
            </w:r>
          </w:p>
        </w:tc>
        <w:tc>
          <w:tcPr>
            <w:tcW w:w="479" w:type="pct"/>
            <w:tcBorders>
              <w:top w:val="nil"/>
              <w:left w:val="nil"/>
              <w:bottom w:val="nil"/>
              <w:right w:val="nil"/>
            </w:tcBorders>
            <w:shd w:val="clear" w:color="auto" w:fill="auto"/>
            <w:vAlign w:val="center"/>
            <w:hideMark/>
          </w:tcPr>
          <w:p w14:paraId="08697BE6"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(91.4)</w:t>
            </w:r>
          </w:p>
        </w:tc>
      </w:tr>
      <w:tr w:rsidR="00874B74" w:rsidRPr="00874B74" w14:paraId="6431509D" w14:textId="77777777" w:rsidTr="00A1434F">
        <w:trPr>
          <w:trHeight w:val="300"/>
        </w:trPr>
        <w:tc>
          <w:tcPr>
            <w:tcW w:w="1774" w:type="pct"/>
            <w:tcBorders>
              <w:top w:val="nil"/>
              <w:bottom w:val="single" w:sz="18" w:space="0" w:color="auto"/>
              <w:right w:val="nil"/>
            </w:tcBorders>
            <w:shd w:val="clear" w:color="auto" w:fill="auto"/>
            <w:vAlign w:val="center"/>
            <w:hideMark/>
          </w:tcPr>
          <w:p w14:paraId="3BBD305F" w14:textId="77777777" w:rsidR="00874B74" w:rsidRPr="00A1434F" w:rsidRDefault="00874B74" w:rsidP="00785B67">
            <w:pPr>
              <w:suppressAutoHyphens w:val="0"/>
              <w:spacing w:after="0" w:line="240" w:lineRule="auto"/>
              <w:jc w:val="right"/>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Total not treated</w:t>
            </w:r>
          </w:p>
        </w:tc>
        <w:tc>
          <w:tcPr>
            <w:tcW w:w="494" w:type="pct"/>
            <w:tcBorders>
              <w:top w:val="nil"/>
              <w:left w:val="nil"/>
              <w:bottom w:val="single" w:sz="18" w:space="0" w:color="auto"/>
              <w:right w:val="nil"/>
            </w:tcBorders>
            <w:shd w:val="clear" w:color="auto" w:fill="auto"/>
            <w:vAlign w:val="center"/>
            <w:hideMark/>
          </w:tcPr>
          <w:p w14:paraId="63F57FE8"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2708</w:t>
            </w:r>
          </w:p>
        </w:tc>
        <w:tc>
          <w:tcPr>
            <w:tcW w:w="483" w:type="pct"/>
            <w:tcBorders>
              <w:top w:val="nil"/>
              <w:left w:val="nil"/>
              <w:bottom w:val="single" w:sz="18" w:space="0" w:color="auto"/>
              <w:right w:val="nil"/>
            </w:tcBorders>
            <w:shd w:val="clear" w:color="auto" w:fill="auto"/>
            <w:vAlign w:val="center"/>
            <w:hideMark/>
          </w:tcPr>
          <w:p w14:paraId="5C38C77D"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(9.8)</w:t>
            </w:r>
          </w:p>
        </w:tc>
        <w:tc>
          <w:tcPr>
            <w:tcW w:w="187" w:type="pct"/>
            <w:gridSpan w:val="2"/>
            <w:tcBorders>
              <w:top w:val="nil"/>
              <w:left w:val="nil"/>
              <w:bottom w:val="single" w:sz="18" w:space="0" w:color="auto"/>
              <w:right w:val="nil"/>
            </w:tcBorders>
            <w:shd w:val="clear" w:color="auto" w:fill="auto"/>
            <w:vAlign w:val="center"/>
            <w:hideMark/>
          </w:tcPr>
          <w:p w14:paraId="0949E8F2"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p>
        </w:tc>
        <w:tc>
          <w:tcPr>
            <w:tcW w:w="425" w:type="pct"/>
            <w:tcBorders>
              <w:top w:val="nil"/>
              <w:left w:val="nil"/>
              <w:bottom w:val="single" w:sz="18" w:space="0" w:color="auto"/>
              <w:right w:val="nil"/>
            </w:tcBorders>
            <w:shd w:val="clear" w:color="auto" w:fill="auto"/>
            <w:vAlign w:val="center"/>
            <w:hideMark/>
          </w:tcPr>
          <w:p w14:paraId="737A39EB"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550</w:t>
            </w:r>
          </w:p>
        </w:tc>
        <w:tc>
          <w:tcPr>
            <w:tcW w:w="481" w:type="pct"/>
            <w:tcBorders>
              <w:top w:val="nil"/>
              <w:left w:val="nil"/>
              <w:bottom w:val="single" w:sz="18" w:space="0" w:color="auto"/>
              <w:right w:val="nil"/>
            </w:tcBorders>
            <w:shd w:val="clear" w:color="auto" w:fill="auto"/>
            <w:vAlign w:val="center"/>
            <w:hideMark/>
          </w:tcPr>
          <w:p w14:paraId="330CDA71"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(5.3)</w:t>
            </w:r>
          </w:p>
        </w:tc>
        <w:tc>
          <w:tcPr>
            <w:tcW w:w="185" w:type="pct"/>
            <w:tcBorders>
              <w:top w:val="nil"/>
              <w:left w:val="nil"/>
              <w:bottom w:val="single" w:sz="18" w:space="0" w:color="auto"/>
              <w:right w:val="nil"/>
            </w:tcBorders>
            <w:shd w:val="clear" w:color="auto" w:fill="auto"/>
            <w:vAlign w:val="center"/>
            <w:hideMark/>
          </w:tcPr>
          <w:p w14:paraId="0F24F473"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p>
        </w:tc>
        <w:tc>
          <w:tcPr>
            <w:tcW w:w="492" w:type="pct"/>
            <w:tcBorders>
              <w:top w:val="nil"/>
              <w:left w:val="nil"/>
              <w:bottom w:val="single" w:sz="18" w:space="0" w:color="auto"/>
              <w:right w:val="nil"/>
            </w:tcBorders>
            <w:shd w:val="clear" w:color="auto" w:fill="auto"/>
            <w:vAlign w:val="center"/>
            <w:hideMark/>
          </w:tcPr>
          <w:p w14:paraId="17C299A0"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3258</w:t>
            </w:r>
          </w:p>
        </w:tc>
        <w:tc>
          <w:tcPr>
            <w:tcW w:w="479" w:type="pct"/>
            <w:tcBorders>
              <w:top w:val="nil"/>
              <w:left w:val="nil"/>
              <w:bottom w:val="single" w:sz="18" w:space="0" w:color="auto"/>
              <w:right w:val="nil"/>
            </w:tcBorders>
            <w:shd w:val="clear" w:color="auto" w:fill="auto"/>
            <w:vAlign w:val="center"/>
            <w:hideMark/>
          </w:tcPr>
          <w:p w14:paraId="1F8C4B4B"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(8.6)</w:t>
            </w:r>
          </w:p>
        </w:tc>
      </w:tr>
    </w:tbl>
    <w:p w14:paraId="0CDDF150" w14:textId="64CB8F45" w:rsidR="00874B74" w:rsidRDefault="001565AD" w:rsidP="00785B67">
      <w:pPr>
        <w:spacing w:line="240" w:lineRule="auto"/>
      </w:pPr>
      <w:r w:rsidRPr="00874B74">
        <w:rPr>
          <w:rFonts w:ascii="Times New Roman" w:eastAsia="Times New Roman" w:hAnsi="Times New Roman"/>
          <w:b/>
          <w:bCs/>
          <w:color w:val="000000"/>
          <w:sz w:val="24"/>
          <w:szCs w:val="24"/>
          <w:lang w:eastAsia="it-IT"/>
        </w:rPr>
        <w:t>⸸</w:t>
      </w:r>
      <w:r w:rsidR="00874B74" w:rsidRPr="00874B74">
        <w:rPr>
          <w:rFonts w:ascii="Times New Roman" w:eastAsia="Times New Roman" w:hAnsi="Times New Roman"/>
          <w:color w:val="000000"/>
          <w:sz w:val="24"/>
          <w:szCs w:val="24"/>
          <w:lang w:val="en-US" w:eastAsia="it-IT"/>
        </w:rPr>
        <w:t>Clofoctol</w:t>
      </w:r>
    </w:p>
    <w:p w14:paraId="775D27C3" w14:textId="0C9753D0" w:rsidR="001565AD" w:rsidRDefault="001565AD" w:rsidP="00785B67">
      <w:pPr>
        <w:suppressAutoHyphens w:val="0"/>
        <w:spacing w:after="160" w:line="240" w:lineRule="auto"/>
        <w:jc w:val="both"/>
        <w:rPr>
          <w:rFonts w:asciiTheme="majorBidi" w:hAnsiTheme="majorBidi" w:cstheme="majorBidi"/>
          <w:b/>
          <w:bCs/>
          <w:sz w:val="28"/>
          <w:szCs w:val="28"/>
          <w:lang w:val="en-US"/>
        </w:rPr>
      </w:pPr>
    </w:p>
    <w:tbl>
      <w:tblPr>
        <w:tblW w:w="0" w:type="auto"/>
        <w:tblCellMar>
          <w:left w:w="70" w:type="dxa"/>
          <w:right w:w="70" w:type="dxa"/>
        </w:tblCellMar>
        <w:tblLook w:val="04A0" w:firstRow="1" w:lastRow="0" w:firstColumn="1" w:lastColumn="0" w:noHBand="0" w:noVBand="1"/>
      </w:tblPr>
      <w:tblGrid>
        <w:gridCol w:w="3541"/>
        <w:gridCol w:w="980"/>
        <w:gridCol w:w="954"/>
        <w:gridCol w:w="224"/>
        <w:gridCol w:w="827"/>
        <w:gridCol w:w="954"/>
        <w:gridCol w:w="224"/>
        <w:gridCol w:w="980"/>
        <w:gridCol w:w="954"/>
      </w:tblGrid>
      <w:tr w:rsidR="00874B74" w:rsidRPr="00F0224F" w14:paraId="4456226C" w14:textId="77777777" w:rsidTr="001F22FF">
        <w:trPr>
          <w:trHeight w:val="330"/>
        </w:trPr>
        <w:tc>
          <w:tcPr>
            <w:tcW w:w="0" w:type="auto"/>
            <w:gridSpan w:val="9"/>
            <w:tcBorders>
              <w:top w:val="nil"/>
              <w:left w:val="nil"/>
              <w:bottom w:val="single" w:sz="18" w:space="0" w:color="auto"/>
              <w:right w:val="nil"/>
            </w:tcBorders>
            <w:shd w:val="clear" w:color="auto" w:fill="auto"/>
            <w:noWrap/>
            <w:vAlign w:val="bottom"/>
            <w:hideMark/>
          </w:tcPr>
          <w:p w14:paraId="77599FD8" w14:textId="19311EE1" w:rsidR="00874B74" w:rsidRPr="00F0224F" w:rsidRDefault="00874B74" w:rsidP="00F0224F">
            <w:pPr>
              <w:suppressAutoHyphens w:val="0"/>
              <w:spacing w:after="0" w:line="240" w:lineRule="auto"/>
              <w:rPr>
                <w:rFonts w:ascii="Times New Roman" w:eastAsia="Times New Roman" w:hAnsi="Times New Roman"/>
                <w:b/>
                <w:bCs/>
                <w:color w:val="000000"/>
                <w:sz w:val="24"/>
                <w:szCs w:val="24"/>
                <w:lang w:val="en-US" w:eastAsia="it-IT"/>
                <w:rPrChange w:id="90" w:author="ELISA BARBIERI" w:date="2019-05-20T15:53:00Z">
                  <w:rPr>
                    <w:rFonts w:ascii="Times New Roman" w:eastAsia="Times New Roman" w:hAnsi="Times New Roman"/>
                    <w:b/>
                    <w:bCs/>
                    <w:color w:val="000000"/>
                    <w:sz w:val="24"/>
                    <w:szCs w:val="24"/>
                    <w:lang w:eastAsia="it-IT"/>
                  </w:rPr>
                </w:rPrChange>
              </w:rPr>
            </w:pPr>
            <w:r w:rsidRPr="00874B74">
              <w:rPr>
                <w:rFonts w:ascii="Times New Roman" w:eastAsia="Times New Roman" w:hAnsi="Times New Roman"/>
                <w:b/>
                <w:bCs/>
                <w:color w:val="000000"/>
                <w:sz w:val="24"/>
                <w:szCs w:val="24"/>
                <w:lang w:val="en-US" w:eastAsia="it-IT"/>
              </w:rPr>
              <w:t xml:space="preserve">Table 4. </w:t>
            </w:r>
            <w:r w:rsidRPr="00874B74">
              <w:rPr>
                <w:rFonts w:ascii="Times New Roman" w:eastAsia="Times New Roman" w:hAnsi="Times New Roman"/>
                <w:color w:val="000000"/>
                <w:sz w:val="24"/>
                <w:szCs w:val="24"/>
                <w:lang w:val="en-US" w:eastAsia="it-IT"/>
              </w:rPr>
              <w:t>Distribution of first line treatment antibiotic therapy for non-</w:t>
            </w:r>
            <w:del w:id="91" w:author="ELISA BARBIERI" w:date="2019-05-20T15:53:00Z">
              <w:r w:rsidRPr="00874B74" w:rsidDel="00F0224F">
                <w:rPr>
                  <w:rFonts w:ascii="Times New Roman" w:eastAsia="Times New Roman" w:hAnsi="Times New Roman"/>
                  <w:color w:val="000000"/>
                  <w:sz w:val="24"/>
                  <w:szCs w:val="24"/>
                  <w:lang w:val="en-US" w:eastAsia="it-IT"/>
                </w:rPr>
                <w:delText xml:space="preserve">streptococcal </w:delText>
              </w:r>
            </w:del>
            <w:ins w:id="92" w:author="ELISA BARBIERI" w:date="2019-05-20T15:53:00Z">
              <w:r w:rsidR="00F0224F">
                <w:rPr>
                  <w:rFonts w:ascii="Times New Roman" w:eastAsia="Times New Roman" w:hAnsi="Times New Roman"/>
                  <w:color w:val="000000"/>
                  <w:sz w:val="24"/>
                  <w:szCs w:val="24"/>
                  <w:lang w:val="en-US" w:eastAsia="it-IT"/>
                </w:rPr>
                <w:t>GABHS</w:t>
              </w:r>
              <w:r w:rsidR="00F0224F" w:rsidRPr="00874B74">
                <w:rPr>
                  <w:rFonts w:ascii="Times New Roman" w:eastAsia="Times New Roman" w:hAnsi="Times New Roman"/>
                  <w:color w:val="000000"/>
                  <w:sz w:val="24"/>
                  <w:szCs w:val="24"/>
                  <w:lang w:val="en-US" w:eastAsia="it-IT"/>
                </w:rPr>
                <w:t xml:space="preserve"> </w:t>
              </w:r>
            </w:ins>
            <w:r w:rsidRPr="00874B74">
              <w:rPr>
                <w:rFonts w:ascii="Times New Roman" w:eastAsia="Times New Roman" w:hAnsi="Times New Roman"/>
                <w:color w:val="000000"/>
                <w:sz w:val="24"/>
                <w:szCs w:val="24"/>
                <w:lang w:val="en-US" w:eastAsia="it-IT"/>
              </w:rPr>
              <w:t xml:space="preserve">pharyngitis. </w:t>
            </w:r>
            <w:r w:rsidRPr="00F0224F">
              <w:rPr>
                <w:rFonts w:ascii="Times New Roman" w:eastAsia="Times New Roman" w:hAnsi="Times New Roman"/>
                <w:color w:val="000000"/>
                <w:sz w:val="24"/>
                <w:szCs w:val="24"/>
                <w:lang w:val="en-US" w:eastAsia="it-IT"/>
                <w:rPrChange w:id="93" w:author="ELISA BARBIERI" w:date="2019-05-20T15:53:00Z">
                  <w:rPr>
                    <w:rFonts w:ascii="Times New Roman" w:eastAsia="Times New Roman" w:hAnsi="Times New Roman"/>
                    <w:color w:val="000000"/>
                    <w:sz w:val="24"/>
                    <w:szCs w:val="24"/>
                    <w:lang w:eastAsia="it-IT"/>
                  </w:rPr>
                </w:rPrChange>
              </w:rPr>
              <w:t>Pedianet, Italy, 2010-2015.</w:t>
            </w:r>
          </w:p>
        </w:tc>
      </w:tr>
      <w:tr w:rsidR="00874B74" w:rsidRPr="00A1434F" w14:paraId="5E67FBB2" w14:textId="77777777" w:rsidTr="001F22FF">
        <w:trPr>
          <w:trHeight w:val="300"/>
        </w:trPr>
        <w:tc>
          <w:tcPr>
            <w:tcW w:w="0" w:type="auto"/>
            <w:gridSpan w:val="9"/>
            <w:tcBorders>
              <w:top w:val="single" w:sz="18" w:space="0" w:color="auto"/>
              <w:left w:val="nil"/>
              <w:bottom w:val="nil"/>
              <w:right w:val="nil"/>
            </w:tcBorders>
            <w:shd w:val="clear" w:color="auto" w:fill="auto"/>
            <w:vAlign w:val="center"/>
            <w:hideMark/>
          </w:tcPr>
          <w:p w14:paraId="377353F0" w14:textId="3D3A354F" w:rsidR="00874B74" w:rsidRPr="00A1434F" w:rsidRDefault="00874B74" w:rsidP="00031BE9">
            <w:pPr>
              <w:suppressAutoHyphens w:val="0"/>
              <w:spacing w:after="0" w:line="240" w:lineRule="auto"/>
              <w:jc w:val="center"/>
              <w:rPr>
                <w:rFonts w:ascii="Times New Roman" w:eastAsia="Times New Roman" w:hAnsi="Times New Roman"/>
                <w:b/>
                <w:bCs/>
                <w:color w:val="000000"/>
                <w:sz w:val="24"/>
                <w:szCs w:val="24"/>
                <w:lang w:eastAsia="it-IT"/>
              </w:rPr>
            </w:pPr>
            <w:r w:rsidRPr="00A1434F">
              <w:rPr>
                <w:rFonts w:ascii="Times New Roman" w:eastAsia="Times New Roman" w:hAnsi="Times New Roman"/>
                <w:b/>
                <w:bCs/>
                <w:color w:val="000000"/>
                <w:sz w:val="24"/>
                <w:szCs w:val="24"/>
                <w:lang w:eastAsia="it-IT"/>
              </w:rPr>
              <w:t>non-</w:t>
            </w:r>
            <w:ins w:id="94" w:author="ELISA BARBIERI" w:date="2019-05-20T15:40:00Z">
              <w:r w:rsidR="00031BE9">
                <w:rPr>
                  <w:rFonts w:ascii="Times New Roman" w:eastAsia="Times New Roman" w:hAnsi="Times New Roman"/>
                  <w:b/>
                  <w:bCs/>
                  <w:color w:val="000000"/>
                  <w:sz w:val="24"/>
                  <w:szCs w:val="24"/>
                  <w:lang w:eastAsia="it-IT"/>
                </w:rPr>
                <w:t>GABHS</w:t>
              </w:r>
            </w:ins>
            <w:del w:id="95" w:author="ELISA BARBIERI" w:date="2019-05-20T15:40:00Z">
              <w:r w:rsidRPr="00A1434F" w:rsidDel="00031BE9">
                <w:rPr>
                  <w:rFonts w:ascii="Times New Roman" w:eastAsia="Times New Roman" w:hAnsi="Times New Roman"/>
                  <w:b/>
                  <w:bCs/>
                  <w:color w:val="000000"/>
                  <w:sz w:val="24"/>
                  <w:szCs w:val="24"/>
                  <w:lang w:eastAsia="it-IT"/>
                </w:rPr>
                <w:delText>streptococcal</w:delText>
              </w:r>
            </w:del>
            <w:r w:rsidRPr="00A1434F">
              <w:rPr>
                <w:rFonts w:ascii="Times New Roman" w:eastAsia="Times New Roman" w:hAnsi="Times New Roman"/>
                <w:b/>
                <w:bCs/>
                <w:color w:val="000000"/>
                <w:sz w:val="24"/>
                <w:szCs w:val="24"/>
                <w:lang w:eastAsia="it-IT"/>
              </w:rPr>
              <w:t xml:space="preserve"> pharyngitis</w:t>
            </w:r>
          </w:p>
        </w:tc>
      </w:tr>
      <w:tr w:rsidR="00874B74" w:rsidRPr="00A1434F" w14:paraId="0346BA04" w14:textId="77777777" w:rsidTr="001F22FF">
        <w:trPr>
          <w:trHeight w:val="396"/>
        </w:trPr>
        <w:tc>
          <w:tcPr>
            <w:tcW w:w="0" w:type="auto"/>
            <w:gridSpan w:val="9"/>
            <w:tcBorders>
              <w:top w:val="nil"/>
              <w:left w:val="nil"/>
              <w:bottom w:val="nil"/>
              <w:right w:val="nil"/>
            </w:tcBorders>
            <w:shd w:val="clear" w:color="auto" w:fill="auto"/>
            <w:vAlign w:val="center"/>
            <w:hideMark/>
          </w:tcPr>
          <w:p w14:paraId="562FCFE0" w14:textId="77777777" w:rsidR="00874B74" w:rsidRPr="00A1434F" w:rsidRDefault="00874B74" w:rsidP="00785B67">
            <w:pPr>
              <w:suppressAutoHyphens w:val="0"/>
              <w:spacing w:after="0" w:line="240" w:lineRule="auto"/>
              <w:jc w:val="center"/>
              <w:rPr>
                <w:rFonts w:ascii="Times New Roman" w:eastAsia="Times New Roman" w:hAnsi="Times New Roman"/>
                <w:sz w:val="24"/>
                <w:szCs w:val="24"/>
                <w:lang w:eastAsia="it-IT"/>
              </w:rPr>
            </w:pPr>
            <w:r w:rsidRPr="00A1434F">
              <w:rPr>
                <w:rFonts w:ascii="Times New Roman" w:eastAsia="Times New Roman" w:hAnsi="Times New Roman"/>
                <w:sz w:val="24"/>
                <w:szCs w:val="24"/>
                <w:lang w:eastAsia="it-IT"/>
              </w:rPr>
              <w:t>(N = 37025)</w:t>
            </w:r>
          </w:p>
        </w:tc>
      </w:tr>
      <w:tr w:rsidR="00874B74" w:rsidRPr="00A1434F" w14:paraId="1540A227" w14:textId="77777777" w:rsidTr="001F22FF">
        <w:trPr>
          <w:trHeight w:val="600"/>
        </w:trPr>
        <w:tc>
          <w:tcPr>
            <w:tcW w:w="0" w:type="auto"/>
            <w:tcBorders>
              <w:top w:val="nil"/>
              <w:left w:val="nil"/>
              <w:bottom w:val="nil"/>
              <w:right w:val="nil"/>
            </w:tcBorders>
            <w:shd w:val="clear" w:color="auto" w:fill="auto"/>
            <w:vAlign w:val="center"/>
            <w:hideMark/>
          </w:tcPr>
          <w:p w14:paraId="4B5AE5AC" w14:textId="77777777" w:rsidR="00874B74" w:rsidRPr="00A1434F" w:rsidRDefault="00874B74" w:rsidP="00785B67">
            <w:pPr>
              <w:suppressAutoHyphens w:val="0"/>
              <w:spacing w:after="0" w:line="240" w:lineRule="auto"/>
              <w:jc w:val="center"/>
              <w:rPr>
                <w:rFonts w:ascii="Times New Roman" w:eastAsia="Times New Roman" w:hAnsi="Times New Roman"/>
                <w:sz w:val="24"/>
                <w:szCs w:val="24"/>
                <w:lang w:eastAsia="it-IT"/>
              </w:rPr>
            </w:pPr>
          </w:p>
        </w:tc>
        <w:tc>
          <w:tcPr>
            <w:tcW w:w="0" w:type="auto"/>
            <w:gridSpan w:val="2"/>
            <w:tcBorders>
              <w:top w:val="nil"/>
              <w:left w:val="nil"/>
              <w:bottom w:val="nil"/>
              <w:right w:val="nil"/>
            </w:tcBorders>
            <w:shd w:val="clear" w:color="auto" w:fill="auto"/>
            <w:vAlign w:val="center"/>
            <w:hideMark/>
          </w:tcPr>
          <w:p w14:paraId="7929D67E"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val="en-US" w:eastAsia="it-IT"/>
              </w:rPr>
            </w:pPr>
            <w:r w:rsidRPr="00A1434F">
              <w:rPr>
                <w:rFonts w:ascii="Times New Roman" w:eastAsia="Times New Roman" w:hAnsi="Times New Roman"/>
                <w:color w:val="000000"/>
                <w:sz w:val="24"/>
                <w:szCs w:val="24"/>
                <w:lang w:val="en-US" w:eastAsia="it-IT"/>
              </w:rPr>
              <w:t>No test-</w:t>
            </w:r>
            <w:r w:rsidRPr="00A1434F">
              <w:rPr>
                <w:rFonts w:ascii="Times New Roman" w:eastAsia="Times New Roman" w:hAnsi="Times New Roman"/>
                <w:color w:val="000000"/>
                <w:sz w:val="24"/>
                <w:szCs w:val="24"/>
                <w:lang w:val="en-US" w:eastAsia="it-IT"/>
              </w:rPr>
              <w:br/>
              <w:t>No result/Dubious result</w:t>
            </w:r>
          </w:p>
        </w:tc>
        <w:tc>
          <w:tcPr>
            <w:tcW w:w="0" w:type="auto"/>
            <w:tcBorders>
              <w:top w:val="nil"/>
              <w:left w:val="nil"/>
              <w:bottom w:val="nil"/>
              <w:right w:val="nil"/>
            </w:tcBorders>
            <w:shd w:val="clear" w:color="auto" w:fill="auto"/>
            <w:vAlign w:val="center"/>
            <w:hideMark/>
          </w:tcPr>
          <w:p w14:paraId="55169CE7"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val="en-US" w:eastAsia="it-IT"/>
              </w:rPr>
            </w:pPr>
          </w:p>
        </w:tc>
        <w:tc>
          <w:tcPr>
            <w:tcW w:w="0" w:type="auto"/>
            <w:gridSpan w:val="2"/>
            <w:tcBorders>
              <w:top w:val="nil"/>
              <w:left w:val="nil"/>
              <w:bottom w:val="nil"/>
              <w:right w:val="nil"/>
            </w:tcBorders>
            <w:shd w:val="clear" w:color="auto" w:fill="auto"/>
            <w:vAlign w:val="center"/>
            <w:hideMark/>
          </w:tcPr>
          <w:p w14:paraId="5F8E30F1"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Negative test</w:t>
            </w:r>
          </w:p>
        </w:tc>
        <w:tc>
          <w:tcPr>
            <w:tcW w:w="0" w:type="auto"/>
            <w:tcBorders>
              <w:top w:val="nil"/>
              <w:left w:val="nil"/>
              <w:bottom w:val="nil"/>
              <w:right w:val="nil"/>
            </w:tcBorders>
            <w:shd w:val="clear" w:color="auto" w:fill="auto"/>
            <w:vAlign w:val="center"/>
            <w:hideMark/>
          </w:tcPr>
          <w:p w14:paraId="6CF88462"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p>
        </w:tc>
        <w:tc>
          <w:tcPr>
            <w:tcW w:w="0" w:type="auto"/>
            <w:gridSpan w:val="2"/>
            <w:tcBorders>
              <w:top w:val="nil"/>
              <w:left w:val="nil"/>
              <w:bottom w:val="nil"/>
              <w:right w:val="nil"/>
            </w:tcBorders>
            <w:shd w:val="clear" w:color="auto" w:fill="auto"/>
            <w:vAlign w:val="center"/>
            <w:hideMark/>
          </w:tcPr>
          <w:p w14:paraId="14FBA6F4"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Total</w:t>
            </w:r>
          </w:p>
        </w:tc>
      </w:tr>
      <w:tr w:rsidR="00874B74" w:rsidRPr="00A1434F" w14:paraId="1DB28789" w14:textId="77777777" w:rsidTr="001F22FF">
        <w:trPr>
          <w:trHeight w:val="300"/>
        </w:trPr>
        <w:tc>
          <w:tcPr>
            <w:tcW w:w="0" w:type="auto"/>
            <w:tcBorders>
              <w:top w:val="nil"/>
              <w:left w:val="nil"/>
              <w:bottom w:val="single" w:sz="2" w:space="0" w:color="auto"/>
              <w:right w:val="nil"/>
            </w:tcBorders>
            <w:shd w:val="clear" w:color="auto" w:fill="auto"/>
            <w:vAlign w:val="center"/>
            <w:hideMark/>
          </w:tcPr>
          <w:p w14:paraId="6B997EE4"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p>
        </w:tc>
        <w:tc>
          <w:tcPr>
            <w:tcW w:w="0" w:type="auto"/>
            <w:tcBorders>
              <w:top w:val="nil"/>
              <w:left w:val="nil"/>
              <w:bottom w:val="single" w:sz="2" w:space="0" w:color="auto"/>
              <w:right w:val="nil"/>
            </w:tcBorders>
            <w:shd w:val="clear" w:color="auto" w:fill="auto"/>
            <w:vAlign w:val="center"/>
            <w:hideMark/>
          </w:tcPr>
          <w:p w14:paraId="7AA5F107"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N</w:t>
            </w:r>
          </w:p>
        </w:tc>
        <w:tc>
          <w:tcPr>
            <w:tcW w:w="0" w:type="auto"/>
            <w:tcBorders>
              <w:top w:val="nil"/>
              <w:left w:val="nil"/>
              <w:bottom w:val="single" w:sz="2" w:space="0" w:color="auto"/>
              <w:right w:val="nil"/>
            </w:tcBorders>
            <w:shd w:val="clear" w:color="auto" w:fill="auto"/>
            <w:vAlign w:val="center"/>
            <w:hideMark/>
          </w:tcPr>
          <w:p w14:paraId="4B1C91A7"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w:t>
            </w:r>
          </w:p>
        </w:tc>
        <w:tc>
          <w:tcPr>
            <w:tcW w:w="0" w:type="auto"/>
            <w:tcBorders>
              <w:top w:val="nil"/>
              <w:left w:val="nil"/>
              <w:bottom w:val="single" w:sz="2" w:space="0" w:color="auto"/>
              <w:right w:val="nil"/>
            </w:tcBorders>
            <w:shd w:val="clear" w:color="auto" w:fill="auto"/>
            <w:vAlign w:val="center"/>
            <w:hideMark/>
          </w:tcPr>
          <w:p w14:paraId="220C941A"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p>
        </w:tc>
        <w:tc>
          <w:tcPr>
            <w:tcW w:w="0" w:type="auto"/>
            <w:tcBorders>
              <w:top w:val="nil"/>
              <w:left w:val="nil"/>
              <w:bottom w:val="single" w:sz="2" w:space="0" w:color="auto"/>
              <w:right w:val="nil"/>
            </w:tcBorders>
            <w:shd w:val="clear" w:color="auto" w:fill="auto"/>
            <w:vAlign w:val="center"/>
            <w:hideMark/>
          </w:tcPr>
          <w:p w14:paraId="579A7A84"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N</w:t>
            </w:r>
          </w:p>
        </w:tc>
        <w:tc>
          <w:tcPr>
            <w:tcW w:w="0" w:type="auto"/>
            <w:tcBorders>
              <w:top w:val="nil"/>
              <w:left w:val="nil"/>
              <w:bottom w:val="single" w:sz="2" w:space="0" w:color="auto"/>
              <w:right w:val="nil"/>
            </w:tcBorders>
            <w:shd w:val="clear" w:color="auto" w:fill="auto"/>
            <w:vAlign w:val="center"/>
            <w:hideMark/>
          </w:tcPr>
          <w:p w14:paraId="5C5B0852"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w:t>
            </w:r>
          </w:p>
        </w:tc>
        <w:tc>
          <w:tcPr>
            <w:tcW w:w="0" w:type="auto"/>
            <w:tcBorders>
              <w:top w:val="nil"/>
              <w:left w:val="nil"/>
              <w:bottom w:val="single" w:sz="2" w:space="0" w:color="auto"/>
              <w:right w:val="nil"/>
            </w:tcBorders>
            <w:shd w:val="clear" w:color="auto" w:fill="auto"/>
            <w:vAlign w:val="center"/>
            <w:hideMark/>
          </w:tcPr>
          <w:p w14:paraId="2B5B20FC"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p>
        </w:tc>
        <w:tc>
          <w:tcPr>
            <w:tcW w:w="0" w:type="auto"/>
            <w:tcBorders>
              <w:top w:val="nil"/>
              <w:left w:val="nil"/>
              <w:bottom w:val="single" w:sz="2" w:space="0" w:color="auto"/>
              <w:right w:val="nil"/>
            </w:tcBorders>
            <w:shd w:val="clear" w:color="auto" w:fill="auto"/>
            <w:vAlign w:val="center"/>
            <w:hideMark/>
          </w:tcPr>
          <w:p w14:paraId="620D2C4D"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N</w:t>
            </w:r>
          </w:p>
        </w:tc>
        <w:tc>
          <w:tcPr>
            <w:tcW w:w="0" w:type="auto"/>
            <w:tcBorders>
              <w:top w:val="nil"/>
              <w:left w:val="nil"/>
              <w:bottom w:val="single" w:sz="2" w:space="0" w:color="auto"/>
              <w:right w:val="nil"/>
            </w:tcBorders>
            <w:shd w:val="clear" w:color="auto" w:fill="auto"/>
            <w:vAlign w:val="center"/>
            <w:hideMark/>
          </w:tcPr>
          <w:p w14:paraId="2E696E20"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w:t>
            </w:r>
          </w:p>
        </w:tc>
      </w:tr>
      <w:tr w:rsidR="00874B74" w:rsidRPr="00A1434F" w14:paraId="38C48803" w14:textId="77777777" w:rsidTr="001F22FF">
        <w:trPr>
          <w:trHeight w:val="315"/>
        </w:trPr>
        <w:tc>
          <w:tcPr>
            <w:tcW w:w="0" w:type="auto"/>
            <w:tcBorders>
              <w:top w:val="single" w:sz="2" w:space="0" w:color="auto"/>
              <w:left w:val="nil"/>
              <w:bottom w:val="nil"/>
              <w:right w:val="nil"/>
            </w:tcBorders>
            <w:shd w:val="clear" w:color="auto" w:fill="auto"/>
            <w:noWrap/>
            <w:vAlign w:val="center"/>
            <w:hideMark/>
          </w:tcPr>
          <w:p w14:paraId="6506584D" w14:textId="77777777" w:rsidR="00874B74" w:rsidRPr="00A1434F" w:rsidRDefault="00874B74" w:rsidP="00785B67">
            <w:pPr>
              <w:suppressAutoHyphens w:val="0"/>
              <w:spacing w:after="0" w:line="240" w:lineRule="auto"/>
              <w:rPr>
                <w:rFonts w:ascii="Times New Roman" w:eastAsia="Times New Roman" w:hAnsi="Times New Roman"/>
                <w:b/>
                <w:bCs/>
                <w:color w:val="000000"/>
                <w:sz w:val="24"/>
                <w:szCs w:val="24"/>
                <w:lang w:eastAsia="it-IT"/>
              </w:rPr>
            </w:pPr>
            <w:r w:rsidRPr="00A1434F">
              <w:rPr>
                <w:rFonts w:ascii="Times New Roman" w:eastAsia="Times New Roman" w:hAnsi="Times New Roman"/>
                <w:b/>
                <w:bCs/>
                <w:color w:val="000000"/>
                <w:sz w:val="24"/>
                <w:szCs w:val="24"/>
                <w:lang w:eastAsia="it-IT"/>
              </w:rPr>
              <w:t xml:space="preserve">Amoxicillin </w:t>
            </w:r>
          </w:p>
        </w:tc>
        <w:tc>
          <w:tcPr>
            <w:tcW w:w="0" w:type="auto"/>
            <w:tcBorders>
              <w:top w:val="single" w:sz="2" w:space="0" w:color="auto"/>
              <w:left w:val="nil"/>
              <w:bottom w:val="nil"/>
              <w:right w:val="nil"/>
            </w:tcBorders>
            <w:shd w:val="clear" w:color="auto" w:fill="auto"/>
            <w:vAlign w:val="center"/>
            <w:hideMark/>
          </w:tcPr>
          <w:p w14:paraId="3F767164"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2944</w:t>
            </w:r>
          </w:p>
        </w:tc>
        <w:tc>
          <w:tcPr>
            <w:tcW w:w="0" w:type="auto"/>
            <w:tcBorders>
              <w:top w:val="single" w:sz="2" w:space="0" w:color="auto"/>
              <w:left w:val="nil"/>
              <w:bottom w:val="nil"/>
              <w:right w:val="nil"/>
            </w:tcBorders>
            <w:shd w:val="clear" w:color="auto" w:fill="auto"/>
            <w:vAlign w:val="center"/>
            <w:hideMark/>
          </w:tcPr>
          <w:p w14:paraId="3DE8E6FD"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(18.6)</w:t>
            </w:r>
          </w:p>
        </w:tc>
        <w:tc>
          <w:tcPr>
            <w:tcW w:w="0" w:type="auto"/>
            <w:tcBorders>
              <w:top w:val="single" w:sz="2" w:space="0" w:color="auto"/>
              <w:left w:val="nil"/>
              <w:bottom w:val="nil"/>
              <w:right w:val="nil"/>
            </w:tcBorders>
            <w:shd w:val="clear" w:color="auto" w:fill="auto"/>
            <w:vAlign w:val="center"/>
            <w:hideMark/>
          </w:tcPr>
          <w:p w14:paraId="2AF253B3"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p>
        </w:tc>
        <w:tc>
          <w:tcPr>
            <w:tcW w:w="0" w:type="auto"/>
            <w:tcBorders>
              <w:top w:val="single" w:sz="2" w:space="0" w:color="auto"/>
              <w:left w:val="nil"/>
              <w:bottom w:val="nil"/>
              <w:right w:val="nil"/>
            </w:tcBorders>
            <w:shd w:val="clear" w:color="auto" w:fill="auto"/>
            <w:vAlign w:val="center"/>
            <w:hideMark/>
          </w:tcPr>
          <w:p w14:paraId="2D81C110"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221</w:t>
            </w:r>
          </w:p>
        </w:tc>
        <w:tc>
          <w:tcPr>
            <w:tcW w:w="0" w:type="auto"/>
            <w:tcBorders>
              <w:top w:val="single" w:sz="2" w:space="0" w:color="auto"/>
              <w:left w:val="nil"/>
              <w:bottom w:val="nil"/>
              <w:right w:val="nil"/>
            </w:tcBorders>
            <w:shd w:val="clear" w:color="auto" w:fill="auto"/>
            <w:vAlign w:val="center"/>
            <w:hideMark/>
          </w:tcPr>
          <w:p w14:paraId="65D83DC7"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(36.5)</w:t>
            </w:r>
          </w:p>
        </w:tc>
        <w:tc>
          <w:tcPr>
            <w:tcW w:w="0" w:type="auto"/>
            <w:tcBorders>
              <w:top w:val="single" w:sz="2" w:space="0" w:color="auto"/>
              <w:left w:val="nil"/>
              <w:bottom w:val="nil"/>
              <w:right w:val="nil"/>
            </w:tcBorders>
            <w:shd w:val="clear" w:color="auto" w:fill="auto"/>
            <w:vAlign w:val="center"/>
            <w:hideMark/>
          </w:tcPr>
          <w:p w14:paraId="33C6F9A0"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p>
        </w:tc>
        <w:tc>
          <w:tcPr>
            <w:tcW w:w="0" w:type="auto"/>
            <w:tcBorders>
              <w:top w:val="single" w:sz="2" w:space="0" w:color="auto"/>
              <w:left w:val="nil"/>
              <w:bottom w:val="nil"/>
              <w:right w:val="nil"/>
            </w:tcBorders>
            <w:shd w:val="clear" w:color="auto" w:fill="auto"/>
            <w:vAlign w:val="center"/>
            <w:hideMark/>
          </w:tcPr>
          <w:p w14:paraId="73632C0A"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3165</w:t>
            </w:r>
          </w:p>
        </w:tc>
        <w:tc>
          <w:tcPr>
            <w:tcW w:w="0" w:type="auto"/>
            <w:tcBorders>
              <w:top w:val="single" w:sz="2" w:space="0" w:color="auto"/>
              <w:left w:val="nil"/>
              <w:bottom w:val="nil"/>
              <w:right w:val="nil"/>
            </w:tcBorders>
            <w:shd w:val="clear" w:color="auto" w:fill="auto"/>
            <w:vAlign w:val="center"/>
            <w:hideMark/>
          </w:tcPr>
          <w:p w14:paraId="3E9D6F53"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(19.2)</w:t>
            </w:r>
          </w:p>
        </w:tc>
      </w:tr>
      <w:tr w:rsidR="00874B74" w:rsidRPr="00A1434F" w14:paraId="2EF36F4C" w14:textId="77777777" w:rsidTr="001F22FF">
        <w:trPr>
          <w:trHeight w:val="315"/>
        </w:trPr>
        <w:tc>
          <w:tcPr>
            <w:tcW w:w="0" w:type="auto"/>
            <w:tcBorders>
              <w:top w:val="nil"/>
              <w:left w:val="nil"/>
              <w:bottom w:val="nil"/>
              <w:right w:val="nil"/>
            </w:tcBorders>
            <w:shd w:val="clear" w:color="auto" w:fill="auto"/>
            <w:noWrap/>
            <w:vAlign w:val="center"/>
            <w:hideMark/>
          </w:tcPr>
          <w:p w14:paraId="66A2B228" w14:textId="77777777" w:rsidR="00874B74" w:rsidRPr="00A1434F" w:rsidRDefault="00874B74" w:rsidP="00785B67">
            <w:pPr>
              <w:suppressAutoHyphens w:val="0"/>
              <w:spacing w:after="0" w:line="240" w:lineRule="auto"/>
              <w:rPr>
                <w:rFonts w:ascii="Times New Roman" w:eastAsia="Times New Roman" w:hAnsi="Times New Roman"/>
                <w:b/>
                <w:bCs/>
                <w:color w:val="000000"/>
                <w:sz w:val="24"/>
                <w:szCs w:val="24"/>
                <w:lang w:eastAsia="it-IT"/>
              </w:rPr>
            </w:pPr>
            <w:r w:rsidRPr="00A1434F">
              <w:rPr>
                <w:rFonts w:ascii="Times New Roman" w:eastAsia="Times New Roman" w:hAnsi="Times New Roman"/>
                <w:b/>
                <w:bCs/>
                <w:color w:val="000000"/>
                <w:sz w:val="24"/>
                <w:szCs w:val="24"/>
                <w:lang w:eastAsia="it-IT"/>
              </w:rPr>
              <w:t>CV-Amoxicillin</w:t>
            </w:r>
          </w:p>
        </w:tc>
        <w:tc>
          <w:tcPr>
            <w:tcW w:w="0" w:type="auto"/>
            <w:tcBorders>
              <w:top w:val="nil"/>
              <w:left w:val="nil"/>
              <w:bottom w:val="nil"/>
              <w:right w:val="nil"/>
            </w:tcBorders>
            <w:shd w:val="clear" w:color="auto" w:fill="auto"/>
            <w:vAlign w:val="center"/>
            <w:hideMark/>
          </w:tcPr>
          <w:p w14:paraId="0A9984EC"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4856</w:t>
            </w:r>
          </w:p>
        </w:tc>
        <w:tc>
          <w:tcPr>
            <w:tcW w:w="0" w:type="auto"/>
            <w:tcBorders>
              <w:top w:val="nil"/>
              <w:left w:val="nil"/>
              <w:bottom w:val="nil"/>
              <w:right w:val="nil"/>
            </w:tcBorders>
            <w:shd w:val="clear" w:color="auto" w:fill="auto"/>
            <w:vAlign w:val="center"/>
            <w:hideMark/>
          </w:tcPr>
          <w:p w14:paraId="3E8D03C9"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(30.6)</w:t>
            </w:r>
          </w:p>
        </w:tc>
        <w:tc>
          <w:tcPr>
            <w:tcW w:w="0" w:type="auto"/>
            <w:tcBorders>
              <w:top w:val="nil"/>
              <w:left w:val="nil"/>
              <w:bottom w:val="nil"/>
              <w:right w:val="nil"/>
            </w:tcBorders>
            <w:shd w:val="clear" w:color="auto" w:fill="auto"/>
            <w:vAlign w:val="center"/>
            <w:hideMark/>
          </w:tcPr>
          <w:p w14:paraId="42D71CBF"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p>
        </w:tc>
        <w:tc>
          <w:tcPr>
            <w:tcW w:w="0" w:type="auto"/>
            <w:tcBorders>
              <w:top w:val="nil"/>
              <w:left w:val="nil"/>
              <w:bottom w:val="nil"/>
              <w:right w:val="nil"/>
            </w:tcBorders>
            <w:shd w:val="clear" w:color="auto" w:fill="auto"/>
            <w:vAlign w:val="center"/>
            <w:hideMark/>
          </w:tcPr>
          <w:p w14:paraId="5176A659"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149</w:t>
            </w:r>
          </w:p>
        </w:tc>
        <w:tc>
          <w:tcPr>
            <w:tcW w:w="0" w:type="auto"/>
            <w:tcBorders>
              <w:top w:val="nil"/>
              <w:left w:val="nil"/>
              <w:bottom w:val="nil"/>
              <w:right w:val="nil"/>
            </w:tcBorders>
            <w:shd w:val="clear" w:color="auto" w:fill="auto"/>
            <w:vAlign w:val="center"/>
            <w:hideMark/>
          </w:tcPr>
          <w:p w14:paraId="4FD891CD"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(24.6)</w:t>
            </w:r>
          </w:p>
        </w:tc>
        <w:tc>
          <w:tcPr>
            <w:tcW w:w="0" w:type="auto"/>
            <w:tcBorders>
              <w:top w:val="nil"/>
              <w:left w:val="nil"/>
              <w:bottom w:val="nil"/>
              <w:right w:val="nil"/>
            </w:tcBorders>
            <w:shd w:val="clear" w:color="auto" w:fill="auto"/>
            <w:vAlign w:val="center"/>
            <w:hideMark/>
          </w:tcPr>
          <w:p w14:paraId="425E4DC6"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p>
        </w:tc>
        <w:tc>
          <w:tcPr>
            <w:tcW w:w="0" w:type="auto"/>
            <w:tcBorders>
              <w:top w:val="nil"/>
              <w:left w:val="nil"/>
              <w:bottom w:val="nil"/>
              <w:right w:val="nil"/>
            </w:tcBorders>
            <w:shd w:val="clear" w:color="auto" w:fill="auto"/>
            <w:vAlign w:val="center"/>
            <w:hideMark/>
          </w:tcPr>
          <w:p w14:paraId="36DA78C6"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5005</w:t>
            </w:r>
          </w:p>
        </w:tc>
        <w:tc>
          <w:tcPr>
            <w:tcW w:w="0" w:type="auto"/>
            <w:tcBorders>
              <w:top w:val="nil"/>
              <w:left w:val="nil"/>
              <w:bottom w:val="nil"/>
              <w:right w:val="nil"/>
            </w:tcBorders>
            <w:shd w:val="clear" w:color="auto" w:fill="auto"/>
            <w:vAlign w:val="center"/>
            <w:hideMark/>
          </w:tcPr>
          <w:p w14:paraId="76582795"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(30.4)</w:t>
            </w:r>
          </w:p>
        </w:tc>
      </w:tr>
      <w:tr w:rsidR="00874B74" w:rsidRPr="00A1434F" w14:paraId="051E07C2" w14:textId="77777777" w:rsidTr="001F22FF">
        <w:trPr>
          <w:trHeight w:val="315"/>
        </w:trPr>
        <w:tc>
          <w:tcPr>
            <w:tcW w:w="0" w:type="auto"/>
            <w:tcBorders>
              <w:top w:val="nil"/>
              <w:left w:val="nil"/>
              <w:bottom w:val="nil"/>
              <w:right w:val="nil"/>
            </w:tcBorders>
            <w:shd w:val="clear" w:color="auto" w:fill="auto"/>
            <w:noWrap/>
            <w:vAlign w:val="center"/>
            <w:hideMark/>
          </w:tcPr>
          <w:p w14:paraId="4C018D4D" w14:textId="77777777" w:rsidR="00874B74" w:rsidRPr="00A1434F" w:rsidRDefault="00874B74" w:rsidP="00785B67">
            <w:pPr>
              <w:suppressAutoHyphens w:val="0"/>
              <w:spacing w:after="0" w:line="240" w:lineRule="auto"/>
              <w:rPr>
                <w:rFonts w:ascii="Times New Roman" w:eastAsia="Times New Roman" w:hAnsi="Times New Roman"/>
                <w:b/>
                <w:bCs/>
                <w:color w:val="000000"/>
                <w:sz w:val="24"/>
                <w:szCs w:val="24"/>
                <w:lang w:eastAsia="it-IT"/>
              </w:rPr>
            </w:pPr>
            <w:r w:rsidRPr="00A1434F">
              <w:rPr>
                <w:rFonts w:ascii="Times New Roman" w:eastAsia="Times New Roman" w:hAnsi="Times New Roman"/>
                <w:b/>
                <w:bCs/>
                <w:color w:val="000000"/>
                <w:sz w:val="24"/>
                <w:szCs w:val="24"/>
                <w:lang w:eastAsia="it-IT"/>
              </w:rPr>
              <w:t>Cephalosporins - III gen.</w:t>
            </w:r>
          </w:p>
        </w:tc>
        <w:tc>
          <w:tcPr>
            <w:tcW w:w="0" w:type="auto"/>
            <w:tcBorders>
              <w:top w:val="nil"/>
              <w:left w:val="nil"/>
              <w:bottom w:val="nil"/>
              <w:right w:val="nil"/>
            </w:tcBorders>
            <w:shd w:val="clear" w:color="auto" w:fill="auto"/>
            <w:vAlign w:val="center"/>
            <w:hideMark/>
          </w:tcPr>
          <w:p w14:paraId="7296A2E1"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4458</w:t>
            </w:r>
          </w:p>
        </w:tc>
        <w:tc>
          <w:tcPr>
            <w:tcW w:w="0" w:type="auto"/>
            <w:tcBorders>
              <w:top w:val="nil"/>
              <w:left w:val="nil"/>
              <w:bottom w:val="nil"/>
              <w:right w:val="nil"/>
            </w:tcBorders>
            <w:shd w:val="clear" w:color="auto" w:fill="auto"/>
            <w:vAlign w:val="center"/>
            <w:hideMark/>
          </w:tcPr>
          <w:p w14:paraId="17F37EC3"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(28.1)</w:t>
            </w:r>
          </w:p>
        </w:tc>
        <w:tc>
          <w:tcPr>
            <w:tcW w:w="0" w:type="auto"/>
            <w:tcBorders>
              <w:top w:val="nil"/>
              <w:left w:val="nil"/>
              <w:bottom w:val="nil"/>
              <w:right w:val="nil"/>
            </w:tcBorders>
            <w:shd w:val="clear" w:color="auto" w:fill="auto"/>
            <w:vAlign w:val="center"/>
            <w:hideMark/>
          </w:tcPr>
          <w:p w14:paraId="7352BD67"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p>
        </w:tc>
        <w:tc>
          <w:tcPr>
            <w:tcW w:w="0" w:type="auto"/>
            <w:tcBorders>
              <w:top w:val="nil"/>
              <w:left w:val="nil"/>
              <w:bottom w:val="nil"/>
              <w:right w:val="nil"/>
            </w:tcBorders>
            <w:shd w:val="clear" w:color="auto" w:fill="auto"/>
            <w:vAlign w:val="center"/>
            <w:hideMark/>
          </w:tcPr>
          <w:p w14:paraId="48390BF5"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100</w:t>
            </w:r>
          </w:p>
        </w:tc>
        <w:tc>
          <w:tcPr>
            <w:tcW w:w="0" w:type="auto"/>
            <w:tcBorders>
              <w:top w:val="nil"/>
              <w:left w:val="nil"/>
              <w:bottom w:val="nil"/>
              <w:right w:val="nil"/>
            </w:tcBorders>
            <w:shd w:val="clear" w:color="auto" w:fill="auto"/>
            <w:vAlign w:val="center"/>
            <w:hideMark/>
          </w:tcPr>
          <w:p w14:paraId="4F8C9370"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(16.5)</w:t>
            </w:r>
          </w:p>
        </w:tc>
        <w:tc>
          <w:tcPr>
            <w:tcW w:w="0" w:type="auto"/>
            <w:tcBorders>
              <w:top w:val="nil"/>
              <w:left w:val="nil"/>
              <w:bottom w:val="nil"/>
              <w:right w:val="nil"/>
            </w:tcBorders>
            <w:shd w:val="clear" w:color="auto" w:fill="auto"/>
            <w:vAlign w:val="center"/>
            <w:hideMark/>
          </w:tcPr>
          <w:p w14:paraId="5F011CEE"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p>
        </w:tc>
        <w:tc>
          <w:tcPr>
            <w:tcW w:w="0" w:type="auto"/>
            <w:tcBorders>
              <w:top w:val="nil"/>
              <w:left w:val="nil"/>
              <w:bottom w:val="nil"/>
              <w:right w:val="nil"/>
            </w:tcBorders>
            <w:shd w:val="clear" w:color="auto" w:fill="auto"/>
            <w:vAlign w:val="center"/>
            <w:hideMark/>
          </w:tcPr>
          <w:p w14:paraId="48BFD038"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4558</w:t>
            </w:r>
          </w:p>
        </w:tc>
        <w:tc>
          <w:tcPr>
            <w:tcW w:w="0" w:type="auto"/>
            <w:tcBorders>
              <w:top w:val="nil"/>
              <w:left w:val="nil"/>
              <w:bottom w:val="nil"/>
              <w:right w:val="nil"/>
            </w:tcBorders>
            <w:shd w:val="clear" w:color="auto" w:fill="auto"/>
            <w:vAlign w:val="center"/>
            <w:hideMark/>
          </w:tcPr>
          <w:p w14:paraId="01A3D48E"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(27.7)</w:t>
            </w:r>
          </w:p>
        </w:tc>
      </w:tr>
      <w:tr w:rsidR="00874B74" w:rsidRPr="00A1434F" w14:paraId="5883FBAD" w14:textId="77777777" w:rsidTr="001F22FF">
        <w:trPr>
          <w:trHeight w:val="315"/>
        </w:trPr>
        <w:tc>
          <w:tcPr>
            <w:tcW w:w="0" w:type="auto"/>
            <w:tcBorders>
              <w:top w:val="nil"/>
              <w:left w:val="nil"/>
              <w:bottom w:val="nil"/>
              <w:right w:val="nil"/>
            </w:tcBorders>
            <w:shd w:val="clear" w:color="auto" w:fill="auto"/>
            <w:noWrap/>
            <w:vAlign w:val="center"/>
            <w:hideMark/>
          </w:tcPr>
          <w:p w14:paraId="6C1C4B7B" w14:textId="77777777" w:rsidR="00874B74" w:rsidRPr="00A1434F" w:rsidRDefault="00874B74" w:rsidP="00785B67">
            <w:pPr>
              <w:suppressAutoHyphens w:val="0"/>
              <w:spacing w:after="0" w:line="240" w:lineRule="auto"/>
              <w:rPr>
                <w:rFonts w:ascii="Times New Roman" w:eastAsia="Times New Roman" w:hAnsi="Times New Roman"/>
                <w:b/>
                <w:bCs/>
                <w:color w:val="000000"/>
                <w:sz w:val="24"/>
                <w:szCs w:val="24"/>
                <w:lang w:eastAsia="it-IT"/>
              </w:rPr>
            </w:pPr>
            <w:r w:rsidRPr="00A1434F">
              <w:rPr>
                <w:rFonts w:ascii="Times New Roman" w:eastAsia="Times New Roman" w:hAnsi="Times New Roman"/>
                <w:b/>
                <w:bCs/>
                <w:color w:val="000000"/>
                <w:sz w:val="24"/>
                <w:szCs w:val="24"/>
                <w:lang w:eastAsia="it-IT"/>
              </w:rPr>
              <w:t>Cephalosporins - II gen.</w:t>
            </w:r>
          </w:p>
        </w:tc>
        <w:tc>
          <w:tcPr>
            <w:tcW w:w="0" w:type="auto"/>
            <w:tcBorders>
              <w:top w:val="nil"/>
              <w:left w:val="nil"/>
              <w:bottom w:val="nil"/>
              <w:right w:val="nil"/>
            </w:tcBorders>
            <w:shd w:val="clear" w:color="auto" w:fill="auto"/>
            <w:vAlign w:val="center"/>
            <w:hideMark/>
          </w:tcPr>
          <w:p w14:paraId="1488A741"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1835</w:t>
            </w:r>
          </w:p>
        </w:tc>
        <w:tc>
          <w:tcPr>
            <w:tcW w:w="0" w:type="auto"/>
            <w:tcBorders>
              <w:top w:val="nil"/>
              <w:left w:val="nil"/>
              <w:bottom w:val="nil"/>
              <w:right w:val="nil"/>
            </w:tcBorders>
            <w:shd w:val="clear" w:color="auto" w:fill="auto"/>
            <w:vAlign w:val="center"/>
            <w:hideMark/>
          </w:tcPr>
          <w:p w14:paraId="59851CB0"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(11.6)</w:t>
            </w:r>
          </w:p>
        </w:tc>
        <w:tc>
          <w:tcPr>
            <w:tcW w:w="0" w:type="auto"/>
            <w:tcBorders>
              <w:top w:val="nil"/>
              <w:left w:val="nil"/>
              <w:bottom w:val="nil"/>
              <w:right w:val="nil"/>
            </w:tcBorders>
            <w:shd w:val="clear" w:color="auto" w:fill="auto"/>
            <w:vAlign w:val="center"/>
            <w:hideMark/>
          </w:tcPr>
          <w:p w14:paraId="62AA6EFE"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p>
        </w:tc>
        <w:tc>
          <w:tcPr>
            <w:tcW w:w="0" w:type="auto"/>
            <w:tcBorders>
              <w:top w:val="nil"/>
              <w:left w:val="nil"/>
              <w:bottom w:val="nil"/>
              <w:right w:val="nil"/>
            </w:tcBorders>
            <w:shd w:val="clear" w:color="auto" w:fill="auto"/>
            <w:vAlign w:val="center"/>
            <w:hideMark/>
          </w:tcPr>
          <w:p w14:paraId="3F70E50F"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28</w:t>
            </w:r>
          </w:p>
        </w:tc>
        <w:tc>
          <w:tcPr>
            <w:tcW w:w="0" w:type="auto"/>
            <w:tcBorders>
              <w:top w:val="nil"/>
              <w:left w:val="nil"/>
              <w:bottom w:val="nil"/>
              <w:right w:val="nil"/>
            </w:tcBorders>
            <w:shd w:val="clear" w:color="auto" w:fill="auto"/>
            <w:vAlign w:val="center"/>
            <w:hideMark/>
          </w:tcPr>
          <w:p w14:paraId="691041AB"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(4.6)</w:t>
            </w:r>
          </w:p>
        </w:tc>
        <w:tc>
          <w:tcPr>
            <w:tcW w:w="0" w:type="auto"/>
            <w:tcBorders>
              <w:top w:val="nil"/>
              <w:left w:val="nil"/>
              <w:bottom w:val="nil"/>
              <w:right w:val="nil"/>
            </w:tcBorders>
            <w:shd w:val="clear" w:color="auto" w:fill="auto"/>
            <w:vAlign w:val="center"/>
            <w:hideMark/>
          </w:tcPr>
          <w:p w14:paraId="2FB4396E"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p>
        </w:tc>
        <w:tc>
          <w:tcPr>
            <w:tcW w:w="0" w:type="auto"/>
            <w:tcBorders>
              <w:top w:val="nil"/>
              <w:left w:val="nil"/>
              <w:bottom w:val="nil"/>
              <w:right w:val="nil"/>
            </w:tcBorders>
            <w:shd w:val="clear" w:color="auto" w:fill="auto"/>
            <w:vAlign w:val="center"/>
            <w:hideMark/>
          </w:tcPr>
          <w:p w14:paraId="300BF18D"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1863</w:t>
            </w:r>
          </w:p>
        </w:tc>
        <w:tc>
          <w:tcPr>
            <w:tcW w:w="0" w:type="auto"/>
            <w:tcBorders>
              <w:top w:val="nil"/>
              <w:left w:val="nil"/>
              <w:bottom w:val="nil"/>
              <w:right w:val="nil"/>
            </w:tcBorders>
            <w:shd w:val="clear" w:color="auto" w:fill="auto"/>
            <w:vAlign w:val="center"/>
            <w:hideMark/>
          </w:tcPr>
          <w:p w14:paraId="553E77BA"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(11.3)</w:t>
            </w:r>
          </w:p>
        </w:tc>
      </w:tr>
      <w:tr w:rsidR="00874B74" w:rsidRPr="00A1434F" w14:paraId="71EFFEDA" w14:textId="77777777" w:rsidTr="001F22FF">
        <w:trPr>
          <w:trHeight w:val="315"/>
        </w:trPr>
        <w:tc>
          <w:tcPr>
            <w:tcW w:w="0" w:type="auto"/>
            <w:tcBorders>
              <w:top w:val="nil"/>
              <w:left w:val="nil"/>
              <w:bottom w:val="nil"/>
              <w:right w:val="nil"/>
            </w:tcBorders>
            <w:shd w:val="clear" w:color="auto" w:fill="auto"/>
            <w:noWrap/>
            <w:vAlign w:val="center"/>
            <w:hideMark/>
          </w:tcPr>
          <w:p w14:paraId="5A5B0545" w14:textId="77777777" w:rsidR="00874B74" w:rsidRPr="00A1434F" w:rsidRDefault="00874B74" w:rsidP="00785B67">
            <w:pPr>
              <w:suppressAutoHyphens w:val="0"/>
              <w:spacing w:after="0" w:line="240" w:lineRule="auto"/>
              <w:rPr>
                <w:rFonts w:ascii="Times New Roman" w:eastAsia="Times New Roman" w:hAnsi="Times New Roman"/>
                <w:b/>
                <w:bCs/>
                <w:color w:val="000000"/>
                <w:sz w:val="24"/>
                <w:szCs w:val="24"/>
                <w:lang w:eastAsia="it-IT"/>
              </w:rPr>
            </w:pPr>
            <w:r w:rsidRPr="00A1434F">
              <w:rPr>
                <w:rFonts w:ascii="Times New Roman" w:eastAsia="Times New Roman" w:hAnsi="Times New Roman"/>
                <w:b/>
                <w:bCs/>
                <w:color w:val="000000"/>
                <w:sz w:val="24"/>
                <w:szCs w:val="24"/>
                <w:lang w:eastAsia="it-IT"/>
              </w:rPr>
              <w:t>Macrolides/Lincosamides</w:t>
            </w:r>
          </w:p>
        </w:tc>
        <w:tc>
          <w:tcPr>
            <w:tcW w:w="0" w:type="auto"/>
            <w:tcBorders>
              <w:top w:val="nil"/>
              <w:left w:val="nil"/>
              <w:bottom w:val="nil"/>
              <w:right w:val="nil"/>
            </w:tcBorders>
            <w:shd w:val="clear" w:color="auto" w:fill="auto"/>
            <w:vAlign w:val="center"/>
            <w:hideMark/>
          </w:tcPr>
          <w:p w14:paraId="70E617B5"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1652</w:t>
            </w:r>
          </w:p>
        </w:tc>
        <w:tc>
          <w:tcPr>
            <w:tcW w:w="0" w:type="auto"/>
            <w:tcBorders>
              <w:top w:val="nil"/>
              <w:left w:val="nil"/>
              <w:bottom w:val="nil"/>
              <w:right w:val="nil"/>
            </w:tcBorders>
            <w:shd w:val="clear" w:color="auto" w:fill="auto"/>
            <w:vAlign w:val="center"/>
            <w:hideMark/>
          </w:tcPr>
          <w:p w14:paraId="46286D52"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(10.4)</w:t>
            </w:r>
          </w:p>
        </w:tc>
        <w:tc>
          <w:tcPr>
            <w:tcW w:w="0" w:type="auto"/>
            <w:tcBorders>
              <w:top w:val="nil"/>
              <w:left w:val="nil"/>
              <w:bottom w:val="nil"/>
              <w:right w:val="nil"/>
            </w:tcBorders>
            <w:shd w:val="clear" w:color="auto" w:fill="auto"/>
            <w:vAlign w:val="center"/>
            <w:hideMark/>
          </w:tcPr>
          <w:p w14:paraId="17F6B24A"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p>
        </w:tc>
        <w:tc>
          <w:tcPr>
            <w:tcW w:w="0" w:type="auto"/>
            <w:tcBorders>
              <w:top w:val="nil"/>
              <w:left w:val="nil"/>
              <w:bottom w:val="nil"/>
              <w:right w:val="nil"/>
            </w:tcBorders>
            <w:shd w:val="clear" w:color="auto" w:fill="auto"/>
            <w:vAlign w:val="center"/>
            <w:hideMark/>
          </w:tcPr>
          <w:p w14:paraId="6E229001"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99</w:t>
            </w:r>
          </w:p>
        </w:tc>
        <w:tc>
          <w:tcPr>
            <w:tcW w:w="0" w:type="auto"/>
            <w:tcBorders>
              <w:top w:val="nil"/>
              <w:left w:val="nil"/>
              <w:bottom w:val="nil"/>
              <w:right w:val="nil"/>
            </w:tcBorders>
            <w:shd w:val="clear" w:color="auto" w:fill="auto"/>
            <w:vAlign w:val="center"/>
            <w:hideMark/>
          </w:tcPr>
          <w:p w14:paraId="3EFB6F5F"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(16.4)</w:t>
            </w:r>
          </w:p>
        </w:tc>
        <w:tc>
          <w:tcPr>
            <w:tcW w:w="0" w:type="auto"/>
            <w:tcBorders>
              <w:top w:val="nil"/>
              <w:left w:val="nil"/>
              <w:bottom w:val="nil"/>
              <w:right w:val="nil"/>
            </w:tcBorders>
            <w:shd w:val="clear" w:color="auto" w:fill="auto"/>
            <w:vAlign w:val="center"/>
            <w:hideMark/>
          </w:tcPr>
          <w:p w14:paraId="4EEC76D6"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p>
        </w:tc>
        <w:tc>
          <w:tcPr>
            <w:tcW w:w="0" w:type="auto"/>
            <w:tcBorders>
              <w:top w:val="nil"/>
              <w:left w:val="nil"/>
              <w:bottom w:val="nil"/>
              <w:right w:val="nil"/>
            </w:tcBorders>
            <w:shd w:val="clear" w:color="auto" w:fill="auto"/>
            <w:vAlign w:val="center"/>
            <w:hideMark/>
          </w:tcPr>
          <w:p w14:paraId="6097DC16"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1751</w:t>
            </w:r>
          </w:p>
        </w:tc>
        <w:tc>
          <w:tcPr>
            <w:tcW w:w="0" w:type="auto"/>
            <w:tcBorders>
              <w:top w:val="nil"/>
              <w:left w:val="nil"/>
              <w:bottom w:val="nil"/>
              <w:right w:val="nil"/>
            </w:tcBorders>
            <w:shd w:val="clear" w:color="auto" w:fill="auto"/>
            <w:vAlign w:val="center"/>
            <w:hideMark/>
          </w:tcPr>
          <w:p w14:paraId="3CE32ADC"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(10.6)</w:t>
            </w:r>
          </w:p>
        </w:tc>
      </w:tr>
      <w:tr w:rsidR="00874B74" w:rsidRPr="00A1434F" w14:paraId="4372A6CF" w14:textId="77777777" w:rsidTr="001F22FF">
        <w:trPr>
          <w:trHeight w:val="315"/>
        </w:trPr>
        <w:tc>
          <w:tcPr>
            <w:tcW w:w="0" w:type="auto"/>
            <w:tcBorders>
              <w:top w:val="nil"/>
              <w:left w:val="nil"/>
              <w:bottom w:val="nil"/>
              <w:right w:val="nil"/>
            </w:tcBorders>
            <w:shd w:val="clear" w:color="auto" w:fill="auto"/>
            <w:noWrap/>
            <w:vAlign w:val="bottom"/>
            <w:hideMark/>
          </w:tcPr>
          <w:p w14:paraId="1F10F599" w14:textId="77777777" w:rsidR="00874B74" w:rsidRPr="00A1434F" w:rsidRDefault="00874B74" w:rsidP="00785B67">
            <w:pPr>
              <w:suppressAutoHyphens w:val="0"/>
              <w:spacing w:after="0" w:line="240" w:lineRule="auto"/>
              <w:rPr>
                <w:rFonts w:ascii="Times New Roman" w:eastAsia="Times New Roman" w:hAnsi="Times New Roman"/>
                <w:b/>
                <w:bCs/>
                <w:color w:val="000000"/>
                <w:sz w:val="24"/>
                <w:szCs w:val="24"/>
                <w:lang w:eastAsia="it-IT"/>
              </w:rPr>
            </w:pPr>
            <w:r w:rsidRPr="00A1434F">
              <w:rPr>
                <w:rFonts w:ascii="Times New Roman" w:eastAsia="Times New Roman" w:hAnsi="Times New Roman"/>
                <w:b/>
                <w:bCs/>
                <w:color w:val="000000"/>
                <w:sz w:val="24"/>
                <w:szCs w:val="24"/>
                <w:lang w:eastAsia="it-IT"/>
              </w:rPr>
              <w:t>Other⸸</w:t>
            </w:r>
          </w:p>
        </w:tc>
        <w:tc>
          <w:tcPr>
            <w:tcW w:w="0" w:type="auto"/>
            <w:tcBorders>
              <w:top w:val="nil"/>
              <w:left w:val="nil"/>
              <w:bottom w:val="single" w:sz="4" w:space="0" w:color="auto"/>
              <w:right w:val="nil"/>
            </w:tcBorders>
            <w:shd w:val="clear" w:color="auto" w:fill="auto"/>
            <w:vAlign w:val="center"/>
            <w:hideMark/>
          </w:tcPr>
          <w:p w14:paraId="68AAA08F"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116</w:t>
            </w:r>
          </w:p>
        </w:tc>
        <w:tc>
          <w:tcPr>
            <w:tcW w:w="0" w:type="auto"/>
            <w:tcBorders>
              <w:top w:val="nil"/>
              <w:left w:val="nil"/>
              <w:bottom w:val="single" w:sz="4" w:space="0" w:color="auto"/>
              <w:right w:val="nil"/>
            </w:tcBorders>
            <w:shd w:val="clear" w:color="auto" w:fill="auto"/>
            <w:vAlign w:val="center"/>
            <w:hideMark/>
          </w:tcPr>
          <w:p w14:paraId="74DE6DB4"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(0.7)</w:t>
            </w:r>
          </w:p>
        </w:tc>
        <w:tc>
          <w:tcPr>
            <w:tcW w:w="0" w:type="auto"/>
            <w:tcBorders>
              <w:top w:val="nil"/>
              <w:left w:val="nil"/>
              <w:bottom w:val="single" w:sz="4" w:space="0" w:color="auto"/>
              <w:right w:val="nil"/>
            </w:tcBorders>
            <w:shd w:val="clear" w:color="auto" w:fill="auto"/>
            <w:vAlign w:val="center"/>
            <w:hideMark/>
          </w:tcPr>
          <w:p w14:paraId="142397D7"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p>
        </w:tc>
        <w:tc>
          <w:tcPr>
            <w:tcW w:w="0" w:type="auto"/>
            <w:tcBorders>
              <w:top w:val="nil"/>
              <w:left w:val="nil"/>
              <w:bottom w:val="single" w:sz="4" w:space="0" w:color="auto"/>
              <w:right w:val="nil"/>
            </w:tcBorders>
            <w:shd w:val="clear" w:color="auto" w:fill="auto"/>
            <w:vAlign w:val="center"/>
            <w:hideMark/>
          </w:tcPr>
          <w:p w14:paraId="3484D9EA"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8</w:t>
            </w:r>
          </w:p>
        </w:tc>
        <w:tc>
          <w:tcPr>
            <w:tcW w:w="0" w:type="auto"/>
            <w:tcBorders>
              <w:top w:val="nil"/>
              <w:left w:val="nil"/>
              <w:bottom w:val="single" w:sz="4" w:space="0" w:color="auto"/>
              <w:right w:val="nil"/>
            </w:tcBorders>
            <w:shd w:val="clear" w:color="auto" w:fill="auto"/>
            <w:vAlign w:val="center"/>
            <w:hideMark/>
          </w:tcPr>
          <w:p w14:paraId="67A8B26F"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(1.3)</w:t>
            </w:r>
          </w:p>
        </w:tc>
        <w:tc>
          <w:tcPr>
            <w:tcW w:w="0" w:type="auto"/>
            <w:tcBorders>
              <w:top w:val="nil"/>
              <w:left w:val="nil"/>
              <w:bottom w:val="single" w:sz="4" w:space="0" w:color="auto"/>
              <w:right w:val="nil"/>
            </w:tcBorders>
            <w:shd w:val="clear" w:color="auto" w:fill="auto"/>
            <w:vAlign w:val="center"/>
            <w:hideMark/>
          </w:tcPr>
          <w:p w14:paraId="4DD230A7"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p>
        </w:tc>
        <w:tc>
          <w:tcPr>
            <w:tcW w:w="0" w:type="auto"/>
            <w:tcBorders>
              <w:top w:val="nil"/>
              <w:left w:val="nil"/>
              <w:bottom w:val="single" w:sz="4" w:space="0" w:color="auto"/>
              <w:right w:val="nil"/>
            </w:tcBorders>
            <w:shd w:val="clear" w:color="auto" w:fill="auto"/>
            <w:vAlign w:val="center"/>
            <w:hideMark/>
          </w:tcPr>
          <w:p w14:paraId="13A158D4"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124</w:t>
            </w:r>
          </w:p>
        </w:tc>
        <w:tc>
          <w:tcPr>
            <w:tcW w:w="0" w:type="auto"/>
            <w:tcBorders>
              <w:top w:val="nil"/>
              <w:left w:val="nil"/>
              <w:bottom w:val="single" w:sz="4" w:space="0" w:color="auto"/>
              <w:right w:val="nil"/>
            </w:tcBorders>
            <w:shd w:val="clear" w:color="auto" w:fill="auto"/>
            <w:vAlign w:val="center"/>
            <w:hideMark/>
          </w:tcPr>
          <w:p w14:paraId="2FD96E8B"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(0.8)</w:t>
            </w:r>
          </w:p>
        </w:tc>
      </w:tr>
      <w:tr w:rsidR="00874B74" w:rsidRPr="00A1434F" w14:paraId="6E698D77" w14:textId="77777777" w:rsidTr="001F22FF">
        <w:trPr>
          <w:trHeight w:val="300"/>
        </w:trPr>
        <w:tc>
          <w:tcPr>
            <w:tcW w:w="0" w:type="auto"/>
            <w:tcBorders>
              <w:top w:val="nil"/>
              <w:left w:val="nil"/>
              <w:bottom w:val="nil"/>
              <w:right w:val="nil"/>
            </w:tcBorders>
            <w:shd w:val="clear" w:color="auto" w:fill="auto"/>
            <w:vAlign w:val="center"/>
            <w:hideMark/>
          </w:tcPr>
          <w:p w14:paraId="207624A6" w14:textId="77777777" w:rsidR="00874B74" w:rsidRPr="00A1434F" w:rsidRDefault="00874B74" w:rsidP="00785B67">
            <w:pPr>
              <w:suppressAutoHyphens w:val="0"/>
              <w:spacing w:after="0" w:line="240" w:lineRule="auto"/>
              <w:jc w:val="right"/>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Total treated</w:t>
            </w:r>
          </w:p>
        </w:tc>
        <w:tc>
          <w:tcPr>
            <w:tcW w:w="0" w:type="auto"/>
            <w:tcBorders>
              <w:top w:val="nil"/>
              <w:left w:val="nil"/>
              <w:bottom w:val="nil"/>
              <w:right w:val="nil"/>
            </w:tcBorders>
            <w:shd w:val="clear" w:color="auto" w:fill="auto"/>
            <w:vAlign w:val="center"/>
            <w:hideMark/>
          </w:tcPr>
          <w:p w14:paraId="6F68B8C9"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15861</w:t>
            </w:r>
          </w:p>
        </w:tc>
        <w:tc>
          <w:tcPr>
            <w:tcW w:w="0" w:type="auto"/>
            <w:tcBorders>
              <w:top w:val="nil"/>
              <w:left w:val="nil"/>
              <w:bottom w:val="nil"/>
              <w:right w:val="nil"/>
            </w:tcBorders>
            <w:shd w:val="clear" w:color="auto" w:fill="auto"/>
            <w:vAlign w:val="center"/>
            <w:hideMark/>
          </w:tcPr>
          <w:p w14:paraId="1F85F7F9"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(53.6)</w:t>
            </w:r>
          </w:p>
        </w:tc>
        <w:tc>
          <w:tcPr>
            <w:tcW w:w="0" w:type="auto"/>
            <w:tcBorders>
              <w:top w:val="nil"/>
              <w:left w:val="nil"/>
              <w:bottom w:val="nil"/>
              <w:right w:val="nil"/>
            </w:tcBorders>
            <w:shd w:val="clear" w:color="auto" w:fill="auto"/>
            <w:vAlign w:val="center"/>
            <w:hideMark/>
          </w:tcPr>
          <w:p w14:paraId="7186D628"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p>
        </w:tc>
        <w:tc>
          <w:tcPr>
            <w:tcW w:w="0" w:type="auto"/>
            <w:tcBorders>
              <w:top w:val="nil"/>
              <w:left w:val="nil"/>
              <w:bottom w:val="nil"/>
              <w:right w:val="nil"/>
            </w:tcBorders>
            <w:shd w:val="clear" w:color="auto" w:fill="auto"/>
            <w:vAlign w:val="center"/>
            <w:hideMark/>
          </w:tcPr>
          <w:p w14:paraId="5CD2C067"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605</w:t>
            </w:r>
          </w:p>
        </w:tc>
        <w:tc>
          <w:tcPr>
            <w:tcW w:w="0" w:type="auto"/>
            <w:tcBorders>
              <w:top w:val="nil"/>
              <w:left w:val="nil"/>
              <w:bottom w:val="nil"/>
              <w:right w:val="nil"/>
            </w:tcBorders>
            <w:shd w:val="clear" w:color="auto" w:fill="auto"/>
            <w:vAlign w:val="center"/>
            <w:hideMark/>
          </w:tcPr>
          <w:p w14:paraId="1C2C23A2"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(8.2)</w:t>
            </w:r>
          </w:p>
        </w:tc>
        <w:tc>
          <w:tcPr>
            <w:tcW w:w="0" w:type="auto"/>
            <w:tcBorders>
              <w:top w:val="nil"/>
              <w:left w:val="nil"/>
              <w:bottom w:val="nil"/>
              <w:right w:val="nil"/>
            </w:tcBorders>
            <w:shd w:val="clear" w:color="auto" w:fill="auto"/>
            <w:vAlign w:val="center"/>
            <w:hideMark/>
          </w:tcPr>
          <w:p w14:paraId="645FCD20"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p>
        </w:tc>
        <w:tc>
          <w:tcPr>
            <w:tcW w:w="0" w:type="auto"/>
            <w:tcBorders>
              <w:top w:val="nil"/>
              <w:left w:val="nil"/>
              <w:bottom w:val="nil"/>
              <w:right w:val="nil"/>
            </w:tcBorders>
            <w:shd w:val="clear" w:color="auto" w:fill="auto"/>
            <w:vAlign w:val="center"/>
            <w:hideMark/>
          </w:tcPr>
          <w:p w14:paraId="4A4D2535"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16466</w:t>
            </w:r>
          </w:p>
        </w:tc>
        <w:tc>
          <w:tcPr>
            <w:tcW w:w="0" w:type="auto"/>
            <w:tcBorders>
              <w:top w:val="nil"/>
              <w:left w:val="nil"/>
              <w:bottom w:val="nil"/>
              <w:right w:val="nil"/>
            </w:tcBorders>
            <w:shd w:val="clear" w:color="auto" w:fill="auto"/>
            <w:vAlign w:val="center"/>
            <w:hideMark/>
          </w:tcPr>
          <w:p w14:paraId="0C994144"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(44.5)</w:t>
            </w:r>
          </w:p>
        </w:tc>
      </w:tr>
      <w:tr w:rsidR="00874B74" w:rsidRPr="00A1434F" w14:paraId="31C31196" w14:textId="77777777" w:rsidTr="001F22FF">
        <w:trPr>
          <w:trHeight w:val="300"/>
        </w:trPr>
        <w:tc>
          <w:tcPr>
            <w:tcW w:w="0" w:type="auto"/>
            <w:tcBorders>
              <w:top w:val="nil"/>
              <w:left w:val="nil"/>
              <w:bottom w:val="single" w:sz="18" w:space="0" w:color="auto"/>
              <w:right w:val="nil"/>
            </w:tcBorders>
            <w:shd w:val="clear" w:color="auto" w:fill="auto"/>
            <w:vAlign w:val="center"/>
            <w:hideMark/>
          </w:tcPr>
          <w:p w14:paraId="6264FE2C" w14:textId="77777777" w:rsidR="00874B74" w:rsidRPr="00A1434F" w:rsidRDefault="00874B74" w:rsidP="00785B67">
            <w:pPr>
              <w:suppressAutoHyphens w:val="0"/>
              <w:spacing w:after="0" w:line="240" w:lineRule="auto"/>
              <w:jc w:val="right"/>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Total not treated</w:t>
            </w:r>
          </w:p>
        </w:tc>
        <w:tc>
          <w:tcPr>
            <w:tcW w:w="0" w:type="auto"/>
            <w:tcBorders>
              <w:top w:val="nil"/>
              <w:left w:val="nil"/>
              <w:bottom w:val="single" w:sz="18" w:space="0" w:color="auto"/>
              <w:right w:val="nil"/>
            </w:tcBorders>
            <w:shd w:val="clear" w:color="auto" w:fill="auto"/>
            <w:vAlign w:val="center"/>
            <w:hideMark/>
          </w:tcPr>
          <w:p w14:paraId="5777C635"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13749</w:t>
            </w:r>
          </w:p>
        </w:tc>
        <w:tc>
          <w:tcPr>
            <w:tcW w:w="0" w:type="auto"/>
            <w:tcBorders>
              <w:top w:val="nil"/>
              <w:left w:val="nil"/>
              <w:bottom w:val="single" w:sz="18" w:space="0" w:color="auto"/>
              <w:right w:val="nil"/>
            </w:tcBorders>
            <w:shd w:val="clear" w:color="auto" w:fill="auto"/>
            <w:vAlign w:val="center"/>
            <w:hideMark/>
          </w:tcPr>
          <w:p w14:paraId="28FBD27F"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(46.4)</w:t>
            </w:r>
          </w:p>
        </w:tc>
        <w:tc>
          <w:tcPr>
            <w:tcW w:w="0" w:type="auto"/>
            <w:tcBorders>
              <w:top w:val="nil"/>
              <w:left w:val="nil"/>
              <w:bottom w:val="single" w:sz="18" w:space="0" w:color="auto"/>
              <w:right w:val="nil"/>
            </w:tcBorders>
            <w:shd w:val="clear" w:color="auto" w:fill="auto"/>
            <w:vAlign w:val="center"/>
            <w:hideMark/>
          </w:tcPr>
          <w:p w14:paraId="5FC7138C"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p>
        </w:tc>
        <w:tc>
          <w:tcPr>
            <w:tcW w:w="0" w:type="auto"/>
            <w:tcBorders>
              <w:top w:val="nil"/>
              <w:left w:val="nil"/>
              <w:bottom w:val="single" w:sz="18" w:space="0" w:color="auto"/>
              <w:right w:val="nil"/>
            </w:tcBorders>
            <w:shd w:val="clear" w:color="auto" w:fill="auto"/>
            <w:vAlign w:val="center"/>
            <w:hideMark/>
          </w:tcPr>
          <w:p w14:paraId="7345D1A6"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6810</w:t>
            </w:r>
          </w:p>
        </w:tc>
        <w:tc>
          <w:tcPr>
            <w:tcW w:w="0" w:type="auto"/>
            <w:tcBorders>
              <w:top w:val="nil"/>
              <w:left w:val="nil"/>
              <w:bottom w:val="single" w:sz="18" w:space="0" w:color="auto"/>
              <w:right w:val="nil"/>
            </w:tcBorders>
            <w:shd w:val="clear" w:color="auto" w:fill="auto"/>
            <w:vAlign w:val="center"/>
            <w:hideMark/>
          </w:tcPr>
          <w:p w14:paraId="5888CDCE"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(91.8)</w:t>
            </w:r>
          </w:p>
        </w:tc>
        <w:tc>
          <w:tcPr>
            <w:tcW w:w="0" w:type="auto"/>
            <w:tcBorders>
              <w:top w:val="nil"/>
              <w:left w:val="nil"/>
              <w:bottom w:val="single" w:sz="18" w:space="0" w:color="auto"/>
              <w:right w:val="nil"/>
            </w:tcBorders>
            <w:shd w:val="clear" w:color="auto" w:fill="auto"/>
            <w:vAlign w:val="center"/>
            <w:hideMark/>
          </w:tcPr>
          <w:p w14:paraId="134C4576"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p>
        </w:tc>
        <w:tc>
          <w:tcPr>
            <w:tcW w:w="0" w:type="auto"/>
            <w:tcBorders>
              <w:top w:val="nil"/>
              <w:left w:val="nil"/>
              <w:bottom w:val="single" w:sz="18" w:space="0" w:color="auto"/>
              <w:right w:val="nil"/>
            </w:tcBorders>
            <w:shd w:val="clear" w:color="auto" w:fill="auto"/>
            <w:vAlign w:val="center"/>
            <w:hideMark/>
          </w:tcPr>
          <w:p w14:paraId="70116960"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20559</w:t>
            </w:r>
          </w:p>
        </w:tc>
        <w:tc>
          <w:tcPr>
            <w:tcW w:w="0" w:type="auto"/>
            <w:tcBorders>
              <w:top w:val="nil"/>
              <w:left w:val="nil"/>
              <w:bottom w:val="single" w:sz="18" w:space="0" w:color="auto"/>
              <w:right w:val="nil"/>
            </w:tcBorders>
            <w:shd w:val="clear" w:color="auto" w:fill="auto"/>
            <w:vAlign w:val="center"/>
            <w:hideMark/>
          </w:tcPr>
          <w:p w14:paraId="670479D7" w14:textId="77777777" w:rsidR="00874B74" w:rsidRPr="00A1434F" w:rsidRDefault="00874B74" w:rsidP="00785B67">
            <w:pPr>
              <w:suppressAutoHyphens w:val="0"/>
              <w:spacing w:after="0" w:line="240" w:lineRule="auto"/>
              <w:jc w:val="center"/>
              <w:rPr>
                <w:rFonts w:ascii="Times New Roman" w:eastAsia="Times New Roman" w:hAnsi="Times New Roman"/>
                <w:color w:val="000000"/>
                <w:sz w:val="24"/>
                <w:szCs w:val="24"/>
                <w:lang w:eastAsia="it-IT"/>
              </w:rPr>
            </w:pPr>
            <w:r w:rsidRPr="00A1434F">
              <w:rPr>
                <w:rFonts w:ascii="Times New Roman" w:eastAsia="Times New Roman" w:hAnsi="Times New Roman"/>
                <w:color w:val="000000"/>
                <w:sz w:val="24"/>
                <w:szCs w:val="24"/>
                <w:lang w:eastAsia="it-IT"/>
              </w:rPr>
              <w:t>(55.5)</w:t>
            </w:r>
          </w:p>
        </w:tc>
      </w:tr>
    </w:tbl>
    <w:p w14:paraId="030D2A95" w14:textId="0FA5ED98" w:rsidR="00874B74" w:rsidRDefault="001565AD" w:rsidP="00785B67">
      <w:pPr>
        <w:spacing w:line="240" w:lineRule="auto"/>
      </w:pPr>
      <w:r w:rsidRPr="00874B74">
        <w:rPr>
          <w:rFonts w:ascii="Times New Roman" w:eastAsia="Times New Roman" w:hAnsi="Times New Roman"/>
          <w:b/>
          <w:bCs/>
          <w:color w:val="000000"/>
          <w:sz w:val="24"/>
          <w:szCs w:val="24"/>
          <w:lang w:eastAsia="it-IT"/>
        </w:rPr>
        <w:t>⸸</w:t>
      </w:r>
      <w:r w:rsidR="00874B74" w:rsidRPr="00874B74">
        <w:rPr>
          <w:rFonts w:ascii="Times New Roman" w:eastAsia="Times New Roman" w:hAnsi="Times New Roman"/>
          <w:color w:val="000000"/>
          <w:sz w:val="24"/>
          <w:szCs w:val="24"/>
          <w:lang w:val="en-US" w:eastAsia="it-IT"/>
        </w:rPr>
        <w:t>Clofoctol</w:t>
      </w:r>
    </w:p>
    <w:p w14:paraId="78B2559A" w14:textId="77777777" w:rsidR="00874B74" w:rsidRDefault="00874B74" w:rsidP="00785B67">
      <w:pPr>
        <w:suppressAutoHyphens w:val="0"/>
        <w:spacing w:after="160" w:line="480" w:lineRule="auto"/>
        <w:jc w:val="both"/>
        <w:rPr>
          <w:rFonts w:asciiTheme="majorBidi" w:hAnsiTheme="majorBidi" w:cstheme="majorBidi"/>
          <w:b/>
          <w:bCs/>
          <w:sz w:val="28"/>
          <w:szCs w:val="28"/>
          <w:lang w:val="en-US"/>
        </w:rPr>
      </w:pPr>
    </w:p>
    <w:p w14:paraId="482CE572" w14:textId="6E9E3EE9" w:rsidR="00874B74" w:rsidRDefault="00874B74" w:rsidP="00785B67">
      <w:pPr>
        <w:suppressAutoHyphens w:val="0"/>
        <w:spacing w:after="160" w:line="480" w:lineRule="auto"/>
        <w:jc w:val="both"/>
        <w:rPr>
          <w:rFonts w:asciiTheme="majorBidi" w:hAnsiTheme="majorBidi" w:cstheme="majorBidi"/>
          <w:b/>
          <w:bCs/>
          <w:sz w:val="28"/>
          <w:szCs w:val="28"/>
          <w:lang w:val="en-US"/>
        </w:rPr>
      </w:pPr>
    </w:p>
    <w:p w14:paraId="47E06190" w14:textId="7A325AAB" w:rsidR="00874B74" w:rsidRDefault="00874B74" w:rsidP="00785B67">
      <w:pPr>
        <w:suppressAutoHyphens w:val="0"/>
        <w:spacing w:after="160" w:line="480" w:lineRule="auto"/>
        <w:jc w:val="both"/>
        <w:rPr>
          <w:rFonts w:asciiTheme="majorBidi" w:hAnsiTheme="majorBidi" w:cstheme="majorBidi"/>
          <w:b/>
          <w:bCs/>
          <w:sz w:val="28"/>
          <w:szCs w:val="28"/>
          <w:lang w:val="en-US"/>
        </w:rPr>
      </w:pPr>
    </w:p>
    <w:p w14:paraId="78CD4C8D" w14:textId="23919410" w:rsidR="00874B74" w:rsidRDefault="00874B74" w:rsidP="00785B67">
      <w:pPr>
        <w:suppressAutoHyphens w:val="0"/>
        <w:spacing w:after="160" w:line="480" w:lineRule="auto"/>
        <w:jc w:val="both"/>
        <w:rPr>
          <w:rFonts w:asciiTheme="majorBidi" w:hAnsiTheme="majorBidi" w:cstheme="majorBidi"/>
          <w:b/>
          <w:bCs/>
          <w:sz w:val="28"/>
          <w:szCs w:val="28"/>
          <w:lang w:val="en-US"/>
        </w:rPr>
      </w:pPr>
    </w:p>
    <w:p w14:paraId="0256AA16" w14:textId="45DC3B84" w:rsidR="00A816D8" w:rsidRPr="00A816D8" w:rsidRDefault="00A816D8" w:rsidP="00785B67">
      <w:pPr>
        <w:suppressAutoHyphens w:val="0"/>
        <w:spacing w:after="160" w:line="480" w:lineRule="auto"/>
        <w:jc w:val="both"/>
        <w:rPr>
          <w:rFonts w:asciiTheme="majorBidi" w:hAnsiTheme="majorBidi" w:cstheme="majorBidi"/>
          <w:b/>
          <w:bCs/>
          <w:sz w:val="28"/>
          <w:szCs w:val="28"/>
          <w:lang w:val="en-US"/>
        </w:rPr>
      </w:pPr>
      <w:r w:rsidRPr="00A816D8">
        <w:rPr>
          <w:rFonts w:asciiTheme="majorBidi" w:hAnsiTheme="majorBidi" w:cstheme="majorBidi"/>
          <w:b/>
          <w:bCs/>
          <w:sz w:val="28"/>
          <w:szCs w:val="28"/>
          <w:lang w:val="en-US"/>
        </w:rPr>
        <w:lastRenderedPageBreak/>
        <w:t>Figures title</w:t>
      </w:r>
    </w:p>
    <w:p w14:paraId="6D1C44F5" w14:textId="47F7A3E0" w:rsidR="008B4335" w:rsidRDefault="008B4335" w:rsidP="00785B67">
      <w:pPr>
        <w:suppressAutoHyphens w:val="0"/>
        <w:spacing w:after="160" w:line="480" w:lineRule="auto"/>
        <w:jc w:val="both"/>
        <w:rPr>
          <w:rFonts w:asciiTheme="majorBidi" w:hAnsiTheme="majorBidi" w:cstheme="majorBidi"/>
          <w:sz w:val="24"/>
          <w:szCs w:val="24"/>
          <w:lang w:val="en-US"/>
        </w:rPr>
      </w:pPr>
      <w:r w:rsidRPr="00463038">
        <w:rPr>
          <w:rFonts w:asciiTheme="majorBidi" w:hAnsiTheme="majorBidi" w:cstheme="majorBidi"/>
          <w:b/>
          <w:bCs/>
          <w:sz w:val="24"/>
          <w:szCs w:val="24"/>
          <w:lang w:val="en-US"/>
        </w:rPr>
        <w:t>Figure 1.</w:t>
      </w:r>
      <w:r>
        <w:rPr>
          <w:rFonts w:asciiTheme="majorBidi" w:hAnsiTheme="majorBidi" w:cstheme="majorBidi"/>
          <w:b/>
          <w:bCs/>
          <w:sz w:val="24"/>
          <w:szCs w:val="24"/>
          <w:lang w:val="en-US"/>
        </w:rPr>
        <w:t xml:space="preserve"> </w:t>
      </w:r>
      <w:r w:rsidRPr="006F7C33">
        <w:rPr>
          <w:rFonts w:asciiTheme="majorBidi" w:hAnsiTheme="majorBidi" w:cstheme="majorBidi"/>
          <w:sz w:val="24"/>
          <w:szCs w:val="24"/>
          <w:lang w:val="en-US"/>
        </w:rPr>
        <w:t xml:space="preserve">Distribution of first line antibiotic prescriptions for AOM </w:t>
      </w:r>
      <w:r>
        <w:rPr>
          <w:rFonts w:asciiTheme="majorBidi" w:hAnsiTheme="majorBidi" w:cstheme="majorBidi"/>
          <w:sz w:val="24"/>
          <w:szCs w:val="24"/>
          <w:lang w:val="en-US"/>
        </w:rPr>
        <w:t xml:space="preserve">differentiated </w:t>
      </w:r>
      <w:r w:rsidRPr="006F7C33">
        <w:rPr>
          <w:rFonts w:asciiTheme="majorBidi" w:hAnsiTheme="majorBidi" w:cstheme="majorBidi"/>
          <w:sz w:val="24"/>
          <w:szCs w:val="24"/>
          <w:lang w:val="en-US"/>
        </w:rPr>
        <w:t>by age bands. Pedianet, Italy, 2010-2015.</w:t>
      </w:r>
    </w:p>
    <w:p w14:paraId="6A07A5EC" w14:textId="73B39F77" w:rsidR="008B4335" w:rsidRDefault="008B4335" w:rsidP="00785B67">
      <w:pPr>
        <w:autoSpaceDE w:val="0"/>
        <w:autoSpaceDN w:val="0"/>
        <w:adjustRightInd w:val="0"/>
        <w:spacing w:line="480" w:lineRule="auto"/>
        <w:jc w:val="both"/>
        <w:rPr>
          <w:rFonts w:ascii="Times New Roman" w:eastAsia="Times New Roman" w:hAnsi="Times New Roman"/>
          <w:color w:val="000000"/>
          <w:sz w:val="24"/>
          <w:szCs w:val="24"/>
          <w:lang w:val="en-US"/>
        </w:rPr>
      </w:pPr>
      <w:r w:rsidRPr="000932F3">
        <w:rPr>
          <w:rFonts w:asciiTheme="majorBidi" w:hAnsiTheme="majorBidi" w:cstheme="majorBidi"/>
          <w:b/>
          <w:bCs/>
          <w:sz w:val="24"/>
          <w:szCs w:val="24"/>
          <w:lang w:val="en-US"/>
        </w:rPr>
        <w:t>Figure 2</w:t>
      </w:r>
      <w:r>
        <w:rPr>
          <w:rFonts w:asciiTheme="majorBidi" w:hAnsiTheme="majorBidi" w:cstheme="majorBidi"/>
          <w:sz w:val="24"/>
          <w:szCs w:val="24"/>
          <w:lang w:val="en-US"/>
        </w:rPr>
        <w:t xml:space="preserve">. </w:t>
      </w:r>
      <w:r w:rsidRPr="00715AE8">
        <w:rPr>
          <w:rFonts w:ascii="Times New Roman" w:eastAsia="Times New Roman" w:hAnsi="Times New Roman"/>
          <w:color w:val="000000"/>
          <w:sz w:val="24"/>
          <w:szCs w:val="24"/>
          <w:lang w:val="en-US"/>
        </w:rPr>
        <w:t>Distribution of first line treatment approach for AOM by years. Pedianet, Italy, 2010-2015.</w:t>
      </w:r>
    </w:p>
    <w:p w14:paraId="4CF98C5E" w14:textId="3BC33291" w:rsidR="00A816D8" w:rsidRDefault="00A816D8" w:rsidP="00785B67">
      <w:pPr>
        <w:autoSpaceDE w:val="0"/>
        <w:autoSpaceDN w:val="0"/>
        <w:adjustRightInd w:val="0"/>
        <w:spacing w:line="480" w:lineRule="auto"/>
        <w:jc w:val="both"/>
        <w:rPr>
          <w:rFonts w:ascii="Times New Roman" w:eastAsia="Times New Roman" w:hAnsi="Times New Roman"/>
          <w:color w:val="000000"/>
          <w:sz w:val="24"/>
          <w:szCs w:val="24"/>
          <w:lang w:val="en-US"/>
        </w:rPr>
      </w:pPr>
    </w:p>
    <w:p w14:paraId="4A77C81B" w14:textId="00F8D171" w:rsidR="00A816D8" w:rsidRDefault="00A816D8" w:rsidP="00785B67">
      <w:pPr>
        <w:autoSpaceDE w:val="0"/>
        <w:autoSpaceDN w:val="0"/>
        <w:adjustRightInd w:val="0"/>
        <w:spacing w:line="480" w:lineRule="auto"/>
        <w:jc w:val="both"/>
        <w:rPr>
          <w:rFonts w:ascii="Times New Roman" w:eastAsia="Times New Roman" w:hAnsi="Times New Roman"/>
          <w:b/>
          <w:color w:val="000000"/>
          <w:sz w:val="28"/>
          <w:szCs w:val="28"/>
          <w:lang w:val="en-US"/>
        </w:rPr>
      </w:pPr>
      <w:r w:rsidRPr="00A816D8">
        <w:rPr>
          <w:rFonts w:ascii="Times New Roman" w:eastAsia="Times New Roman" w:hAnsi="Times New Roman"/>
          <w:b/>
          <w:color w:val="000000"/>
          <w:sz w:val="28"/>
          <w:szCs w:val="28"/>
          <w:lang w:val="en-US"/>
        </w:rPr>
        <w:t>Additional material</w:t>
      </w:r>
    </w:p>
    <w:p w14:paraId="059BC981" w14:textId="2C1241FC" w:rsidR="00976EEF" w:rsidRDefault="00976EEF" w:rsidP="00785B67">
      <w:pPr>
        <w:autoSpaceDE w:val="0"/>
        <w:autoSpaceDN w:val="0"/>
        <w:adjustRightInd w:val="0"/>
        <w:spacing w:line="480" w:lineRule="auto"/>
        <w:jc w:val="both"/>
        <w:rPr>
          <w:rFonts w:ascii="Times New Roman" w:eastAsia="Times New Roman" w:hAnsi="Times New Roman"/>
          <w:b/>
          <w:color w:val="000000"/>
          <w:sz w:val="24"/>
          <w:szCs w:val="24"/>
          <w:lang w:val="en-US"/>
        </w:rPr>
      </w:pPr>
      <w:r>
        <w:rPr>
          <w:rFonts w:ascii="Times New Roman" w:eastAsia="Times New Roman" w:hAnsi="Times New Roman"/>
          <w:b/>
          <w:color w:val="000000"/>
          <w:sz w:val="24"/>
          <w:szCs w:val="24"/>
          <w:lang w:val="en-US"/>
        </w:rPr>
        <w:t xml:space="preserve">Additional file 1(.txt) -  </w:t>
      </w:r>
      <w:r w:rsidRPr="00A816D8">
        <w:rPr>
          <w:rFonts w:ascii="Times New Roman" w:eastAsia="Times New Roman" w:hAnsi="Times New Roman"/>
          <w:color w:val="000000"/>
          <w:sz w:val="24"/>
          <w:szCs w:val="24"/>
          <w:lang w:val="en-US"/>
        </w:rPr>
        <w:t xml:space="preserve">Distribution of test results according to pharyngitis diagnosis. </w:t>
      </w:r>
      <w:r w:rsidRPr="006341D0">
        <w:rPr>
          <w:rFonts w:ascii="Times New Roman" w:eastAsia="Times New Roman" w:hAnsi="Times New Roman"/>
          <w:color w:val="000000"/>
          <w:sz w:val="24"/>
          <w:szCs w:val="24"/>
          <w:lang w:val="en-US" w:eastAsia="it-IT"/>
        </w:rPr>
        <w:t>Pedianet, Italy, 2010-2015.</w:t>
      </w:r>
    </w:p>
    <w:p w14:paraId="713E6E0A" w14:textId="51069C02" w:rsidR="00A816D8" w:rsidRPr="00976EEF" w:rsidRDefault="00A816D8" w:rsidP="00785B67">
      <w:pPr>
        <w:autoSpaceDE w:val="0"/>
        <w:autoSpaceDN w:val="0"/>
        <w:adjustRightInd w:val="0"/>
        <w:spacing w:line="480" w:lineRule="auto"/>
        <w:jc w:val="both"/>
        <w:rPr>
          <w:rFonts w:ascii="Times New Roman" w:eastAsia="Times New Roman" w:hAnsi="Times New Roman"/>
          <w:color w:val="000000"/>
          <w:sz w:val="24"/>
          <w:szCs w:val="24"/>
          <w:lang w:val="en-US"/>
        </w:rPr>
      </w:pPr>
      <w:r>
        <w:rPr>
          <w:rFonts w:ascii="Times New Roman" w:eastAsia="Times New Roman" w:hAnsi="Times New Roman"/>
          <w:b/>
          <w:color w:val="000000"/>
          <w:sz w:val="24"/>
          <w:szCs w:val="24"/>
          <w:lang w:val="en-US"/>
        </w:rPr>
        <w:t xml:space="preserve">Additional file </w:t>
      </w:r>
      <w:r w:rsidR="00976EEF">
        <w:rPr>
          <w:rFonts w:ascii="Times New Roman" w:eastAsia="Times New Roman" w:hAnsi="Times New Roman"/>
          <w:b/>
          <w:color w:val="000000"/>
          <w:sz w:val="24"/>
          <w:szCs w:val="24"/>
          <w:lang w:val="en-US"/>
        </w:rPr>
        <w:t>2</w:t>
      </w:r>
      <w:r>
        <w:rPr>
          <w:rFonts w:ascii="Times New Roman" w:eastAsia="Times New Roman" w:hAnsi="Times New Roman"/>
          <w:b/>
          <w:color w:val="000000"/>
          <w:sz w:val="24"/>
          <w:szCs w:val="24"/>
          <w:lang w:val="en-US"/>
        </w:rPr>
        <w:t xml:space="preserve">(.txt) - </w:t>
      </w:r>
      <w:r w:rsidRPr="00A816D8">
        <w:rPr>
          <w:rFonts w:ascii="Times New Roman" w:eastAsia="Times New Roman" w:hAnsi="Times New Roman"/>
          <w:b/>
          <w:color w:val="000000"/>
          <w:sz w:val="24"/>
          <w:szCs w:val="24"/>
          <w:lang w:val="en-US"/>
        </w:rPr>
        <w:t xml:space="preserve"> </w:t>
      </w:r>
      <w:r w:rsidRPr="00A816D8">
        <w:rPr>
          <w:rFonts w:ascii="Times New Roman" w:eastAsia="Times New Roman" w:hAnsi="Times New Roman"/>
          <w:color w:val="000000"/>
          <w:sz w:val="24"/>
          <w:szCs w:val="24"/>
          <w:lang w:val="en-US"/>
        </w:rPr>
        <w:t xml:space="preserve">Distribution of first line approach according to pharyngitis diagnosis. </w:t>
      </w:r>
      <w:r w:rsidRPr="006341D0">
        <w:rPr>
          <w:rFonts w:ascii="Times New Roman" w:eastAsia="Times New Roman" w:hAnsi="Times New Roman"/>
          <w:color w:val="000000"/>
          <w:sz w:val="24"/>
          <w:szCs w:val="24"/>
          <w:lang w:val="en-US" w:eastAsia="it-IT"/>
        </w:rPr>
        <w:t>Pedianet, Italy, 2010-2015.</w:t>
      </w:r>
      <w:r w:rsidRPr="00A816D8">
        <w:rPr>
          <w:rFonts w:ascii="Times New Roman" w:eastAsia="Times New Roman" w:hAnsi="Times New Roman"/>
          <w:color w:val="000000"/>
          <w:sz w:val="24"/>
          <w:szCs w:val="24"/>
          <w:lang w:val="en-US"/>
        </w:rPr>
        <w:tab/>
      </w:r>
      <w:r w:rsidRPr="00A816D8">
        <w:rPr>
          <w:rFonts w:ascii="Times New Roman" w:eastAsia="Times New Roman" w:hAnsi="Times New Roman"/>
          <w:color w:val="000000"/>
          <w:sz w:val="24"/>
          <w:szCs w:val="24"/>
          <w:lang w:val="en-US"/>
        </w:rPr>
        <w:tab/>
      </w:r>
      <w:r w:rsidRPr="00A816D8">
        <w:rPr>
          <w:rFonts w:ascii="Times New Roman" w:eastAsia="Times New Roman" w:hAnsi="Times New Roman"/>
          <w:b/>
          <w:color w:val="000000"/>
          <w:sz w:val="24"/>
          <w:szCs w:val="24"/>
          <w:lang w:val="en-US"/>
        </w:rPr>
        <w:tab/>
      </w:r>
      <w:r w:rsidRPr="00A816D8">
        <w:rPr>
          <w:rFonts w:ascii="Times New Roman" w:eastAsia="Times New Roman" w:hAnsi="Times New Roman"/>
          <w:b/>
          <w:color w:val="000000"/>
          <w:sz w:val="24"/>
          <w:szCs w:val="24"/>
          <w:lang w:val="en-US"/>
        </w:rPr>
        <w:tab/>
      </w:r>
      <w:r w:rsidRPr="00A816D8">
        <w:rPr>
          <w:rFonts w:ascii="Times New Roman" w:eastAsia="Times New Roman" w:hAnsi="Times New Roman"/>
          <w:b/>
          <w:color w:val="000000"/>
          <w:sz w:val="24"/>
          <w:szCs w:val="24"/>
          <w:lang w:val="en-US"/>
        </w:rPr>
        <w:tab/>
      </w:r>
      <w:r w:rsidRPr="00A816D8">
        <w:rPr>
          <w:rFonts w:ascii="Times New Roman" w:eastAsia="Times New Roman" w:hAnsi="Times New Roman"/>
          <w:b/>
          <w:color w:val="000000"/>
          <w:sz w:val="24"/>
          <w:szCs w:val="24"/>
          <w:lang w:val="en-US"/>
        </w:rPr>
        <w:tab/>
      </w:r>
      <w:r w:rsidRPr="00A816D8">
        <w:rPr>
          <w:rFonts w:ascii="Times New Roman" w:eastAsia="Times New Roman" w:hAnsi="Times New Roman"/>
          <w:b/>
          <w:color w:val="000000"/>
          <w:sz w:val="24"/>
          <w:szCs w:val="24"/>
          <w:lang w:val="en-US"/>
        </w:rPr>
        <w:tab/>
      </w:r>
      <w:r w:rsidRPr="00A816D8">
        <w:rPr>
          <w:rFonts w:ascii="Times New Roman" w:eastAsia="Times New Roman" w:hAnsi="Times New Roman"/>
          <w:b/>
          <w:color w:val="000000"/>
          <w:sz w:val="24"/>
          <w:szCs w:val="24"/>
          <w:lang w:val="en-US"/>
        </w:rPr>
        <w:tab/>
      </w:r>
      <w:r w:rsidRPr="00A816D8">
        <w:rPr>
          <w:rFonts w:ascii="Times New Roman" w:eastAsia="Times New Roman" w:hAnsi="Times New Roman"/>
          <w:b/>
          <w:color w:val="000000"/>
          <w:sz w:val="24"/>
          <w:szCs w:val="24"/>
          <w:lang w:val="en-US"/>
        </w:rPr>
        <w:tab/>
      </w:r>
    </w:p>
    <w:p w14:paraId="19FA6F5E" w14:textId="3D0B2E7F" w:rsidR="00A816D8" w:rsidRPr="006341D0" w:rsidRDefault="00A816D8" w:rsidP="00785B67">
      <w:pPr>
        <w:suppressAutoHyphens w:val="0"/>
        <w:spacing w:after="0" w:line="480" w:lineRule="auto"/>
        <w:jc w:val="both"/>
        <w:rPr>
          <w:rFonts w:ascii="Times New Roman" w:eastAsia="Times New Roman" w:hAnsi="Times New Roman"/>
          <w:b/>
          <w:bCs/>
          <w:color w:val="000000"/>
          <w:sz w:val="24"/>
          <w:szCs w:val="24"/>
          <w:lang w:val="en-US" w:eastAsia="it-IT"/>
        </w:rPr>
      </w:pPr>
      <w:r>
        <w:rPr>
          <w:rFonts w:ascii="Times New Roman" w:eastAsia="Times New Roman" w:hAnsi="Times New Roman"/>
          <w:b/>
          <w:color w:val="000000"/>
          <w:sz w:val="24"/>
          <w:szCs w:val="24"/>
          <w:lang w:val="en-US"/>
        </w:rPr>
        <w:t xml:space="preserve">Additional file 3(.txt) - </w:t>
      </w:r>
      <w:r w:rsidRPr="00A816D8">
        <w:rPr>
          <w:rFonts w:ascii="Times New Roman" w:eastAsia="Times New Roman" w:hAnsi="Times New Roman"/>
          <w:b/>
          <w:bCs/>
          <w:color w:val="000000"/>
          <w:sz w:val="24"/>
          <w:szCs w:val="24"/>
          <w:lang w:val="en-US" w:eastAsia="it-IT"/>
        </w:rPr>
        <w:t xml:space="preserve"> </w:t>
      </w:r>
      <w:r w:rsidRPr="00A816D8">
        <w:rPr>
          <w:rFonts w:ascii="Times New Roman" w:eastAsia="Times New Roman" w:hAnsi="Times New Roman"/>
          <w:color w:val="000000"/>
          <w:sz w:val="24"/>
          <w:szCs w:val="24"/>
          <w:lang w:val="en-US" w:eastAsia="it-IT"/>
        </w:rPr>
        <w:t xml:space="preserve">Distribution of first line treatment antibiotic therapy for non-defined pharyngitis. </w:t>
      </w:r>
      <w:r w:rsidRPr="006341D0">
        <w:rPr>
          <w:rFonts w:ascii="Times New Roman" w:eastAsia="Times New Roman" w:hAnsi="Times New Roman"/>
          <w:color w:val="000000"/>
          <w:sz w:val="24"/>
          <w:szCs w:val="24"/>
          <w:lang w:val="en-US" w:eastAsia="it-IT"/>
        </w:rPr>
        <w:t>Pedianet, Italy, 2010-2015.</w:t>
      </w:r>
    </w:p>
    <w:p w14:paraId="3D237C9B" w14:textId="12500DA6" w:rsidR="00A816D8" w:rsidRDefault="00A816D8" w:rsidP="00785B67">
      <w:pPr>
        <w:autoSpaceDE w:val="0"/>
        <w:autoSpaceDN w:val="0"/>
        <w:adjustRightInd w:val="0"/>
        <w:spacing w:line="480" w:lineRule="auto"/>
        <w:jc w:val="both"/>
        <w:rPr>
          <w:rFonts w:ascii="Times New Roman" w:eastAsia="Times New Roman" w:hAnsi="Times New Roman"/>
          <w:b/>
          <w:color w:val="000000"/>
          <w:sz w:val="24"/>
          <w:szCs w:val="24"/>
          <w:lang w:val="en-US"/>
        </w:rPr>
      </w:pPr>
    </w:p>
    <w:p w14:paraId="460DCAB7" w14:textId="77777777" w:rsidR="002F7195" w:rsidRPr="004308E2" w:rsidRDefault="002F7195" w:rsidP="00785B67">
      <w:pPr>
        <w:spacing w:line="480" w:lineRule="auto"/>
        <w:jc w:val="both"/>
        <w:rPr>
          <w:rFonts w:asciiTheme="majorBidi" w:hAnsiTheme="majorBidi" w:cstheme="majorBidi"/>
          <w:sz w:val="24"/>
          <w:szCs w:val="24"/>
          <w:lang w:val="en-US"/>
        </w:rPr>
      </w:pPr>
    </w:p>
    <w:sectPr w:rsidR="002F7195" w:rsidRPr="004308E2" w:rsidSect="0027171B">
      <w:pgSz w:w="11906" w:h="16838"/>
      <w:pgMar w:top="1417" w:right="1134" w:bottom="1134" w:left="1134"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EFDFC5" w14:textId="77777777" w:rsidR="009707C3" w:rsidRDefault="009707C3" w:rsidP="00EF1799">
      <w:pPr>
        <w:spacing w:after="0" w:line="240" w:lineRule="auto"/>
      </w:pPr>
      <w:r>
        <w:separator/>
      </w:r>
    </w:p>
  </w:endnote>
  <w:endnote w:type="continuationSeparator" w:id="0">
    <w:p w14:paraId="218B61D8" w14:textId="77777777" w:rsidR="009707C3" w:rsidRDefault="009707C3" w:rsidP="00EF1799">
      <w:pPr>
        <w:spacing w:after="0" w:line="240" w:lineRule="auto"/>
      </w:pPr>
      <w:r>
        <w:continuationSeparator/>
      </w:r>
    </w:p>
  </w:endnote>
  <w:endnote w:type="continuationNotice" w:id="1">
    <w:p w14:paraId="48EB7706" w14:textId="77777777" w:rsidR="009707C3" w:rsidRDefault="009707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7877381"/>
      <w:docPartObj>
        <w:docPartGallery w:val="Page Numbers (Bottom of Page)"/>
        <w:docPartUnique/>
      </w:docPartObj>
    </w:sdtPr>
    <w:sdtContent>
      <w:sdt>
        <w:sdtPr>
          <w:id w:val="1728636285"/>
          <w:docPartObj>
            <w:docPartGallery w:val="Page Numbers (Top of Page)"/>
            <w:docPartUnique/>
          </w:docPartObj>
        </w:sdtPr>
        <w:sdtContent>
          <w:p w14:paraId="27634687" w14:textId="3690C8FC" w:rsidR="00183963" w:rsidRDefault="00183963">
            <w:pPr>
              <w:pStyle w:val="Pidipagina"/>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564F9">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564F9">
              <w:rPr>
                <w:b/>
                <w:bCs/>
                <w:noProof/>
              </w:rPr>
              <w:t>27</w:t>
            </w:r>
            <w:r>
              <w:rPr>
                <w:b/>
                <w:bCs/>
                <w:sz w:val="24"/>
                <w:szCs w:val="24"/>
              </w:rPr>
              <w:fldChar w:fldCharType="end"/>
            </w:r>
          </w:p>
        </w:sdtContent>
      </w:sdt>
    </w:sdtContent>
  </w:sdt>
  <w:p w14:paraId="3EA495A7" w14:textId="77777777" w:rsidR="00183963" w:rsidRDefault="00183963">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553623" w14:textId="77777777" w:rsidR="009707C3" w:rsidRDefault="009707C3" w:rsidP="00EF1799">
      <w:pPr>
        <w:spacing w:after="0" w:line="240" w:lineRule="auto"/>
      </w:pPr>
      <w:r>
        <w:separator/>
      </w:r>
    </w:p>
  </w:footnote>
  <w:footnote w:type="continuationSeparator" w:id="0">
    <w:p w14:paraId="303FA44F" w14:textId="77777777" w:rsidR="009707C3" w:rsidRDefault="009707C3" w:rsidP="00EF1799">
      <w:pPr>
        <w:spacing w:after="0" w:line="240" w:lineRule="auto"/>
      </w:pPr>
      <w:r>
        <w:continuationSeparator/>
      </w:r>
    </w:p>
  </w:footnote>
  <w:footnote w:type="continuationNotice" w:id="1">
    <w:p w14:paraId="52B34871" w14:textId="77777777" w:rsidR="009707C3" w:rsidRDefault="009707C3">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9585B"/>
    <w:multiLevelType w:val="multilevel"/>
    <w:tmpl w:val="D39C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E528B"/>
    <w:multiLevelType w:val="multilevel"/>
    <w:tmpl w:val="B776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BE05BB"/>
    <w:multiLevelType w:val="hybridMultilevel"/>
    <w:tmpl w:val="D74635C6"/>
    <w:lvl w:ilvl="0" w:tplc="3D80EC1E">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08F0A22"/>
    <w:multiLevelType w:val="multilevel"/>
    <w:tmpl w:val="E26E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6560B"/>
    <w:multiLevelType w:val="hybridMultilevel"/>
    <w:tmpl w:val="57329DE0"/>
    <w:lvl w:ilvl="0" w:tplc="097892C2">
      <w:start w:val="1"/>
      <w:numFmt w:val="bullet"/>
      <w:lvlText w:val=""/>
      <w:lvlJc w:val="left"/>
      <w:pPr>
        <w:ind w:left="720" w:hanging="360"/>
      </w:pPr>
      <w:rPr>
        <w:rFonts w:ascii="Symbol" w:hAnsi="Symbol" w:hint="default"/>
      </w:rPr>
    </w:lvl>
    <w:lvl w:ilvl="1" w:tplc="C366A6AE">
      <w:start w:val="1"/>
      <w:numFmt w:val="bullet"/>
      <w:lvlText w:val="o"/>
      <w:lvlJc w:val="left"/>
      <w:pPr>
        <w:ind w:left="1440" w:hanging="360"/>
      </w:pPr>
      <w:rPr>
        <w:rFonts w:ascii="Courier New" w:hAnsi="Courier New" w:hint="default"/>
      </w:rPr>
    </w:lvl>
    <w:lvl w:ilvl="2" w:tplc="EA02F1AA">
      <w:start w:val="1"/>
      <w:numFmt w:val="bullet"/>
      <w:lvlText w:val=""/>
      <w:lvlJc w:val="left"/>
      <w:pPr>
        <w:ind w:left="2160" w:hanging="360"/>
      </w:pPr>
      <w:rPr>
        <w:rFonts w:ascii="Wingdings" w:hAnsi="Wingdings" w:hint="default"/>
      </w:rPr>
    </w:lvl>
    <w:lvl w:ilvl="3" w:tplc="B9D48D06">
      <w:start w:val="1"/>
      <w:numFmt w:val="bullet"/>
      <w:lvlText w:val=""/>
      <w:lvlJc w:val="left"/>
      <w:pPr>
        <w:ind w:left="2880" w:hanging="360"/>
      </w:pPr>
      <w:rPr>
        <w:rFonts w:ascii="Symbol" w:hAnsi="Symbol" w:hint="default"/>
      </w:rPr>
    </w:lvl>
    <w:lvl w:ilvl="4" w:tplc="B554E70E">
      <w:start w:val="1"/>
      <w:numFmt w:val="bullet"/>
      <w:lvlText w:val="o"/>
      <w:lvlJc w:val="left"/>
      <w:pPr>
        <w:ind w:left="3600" w:hanging="360"/>
      </w:pPr>
      <w:rPr>
        <w:rFonts w:ascii="Courier New" w:hAnsi="Courier New" w:hint="default"/>
      </w:rPr>
    </w:lvl>
    <w:lvl w:ilvl="5" w:tplc="8DC2F798">
      <w:start w:val="1"/>
      <w:numFmt w:val="bullet"/>
      <w:lvlText w:val=""/>
      <w:lvlJc w:val="left"/>
      <w:pPr>
        <w:ind w:left="4320" w:hanging="360"/>
      </w:pPr>
      <w:rPr>
        <w:rFonts w:ascii="Wingdings" w:hAnsi="Wingdings" w:hint="default"/>
      </w:rPr>
    </w:lvl>
    <w:lvl w:ilvl="6" w:tplc="33F6BCB2">
      <w:start w:val="1"/>
      <w:numFmt w:val="bullet"/>
      <w:lvlText w:val=""/>
      <w:lvlJc w:val="left"/>
      <w:pPr>
        <w:ind w:left="5040" w:hanging="360"/>
      </w:pPr>
      <w:rPr>
        <w:rFonts w:ascii="Symbol" w:hAnsi="Symbol" w:hint="default"/>
      </w:rPr>
    </w:lvl>
    <w:lvl w:ilvl="7" w:tplc="979A585E">
      <w:start w:val="1"/>
      <w:numFmt w:val="bullet"/>
      <w:lvlText w:val="o"/>
      <w:lvlJc w:val="left"/>
      <w:pPr>
        <w:ind w:left="5760" w:hanging="360"/>
      </w:pPr>
      <w:rPr>
        <w:rFonts w:ascii="Courier New" w:hAnsi="Courier New" w:hint="default"/>
      </w:rPr>
    </w:lvl>
    <w:lvl w:ilvl="8" w:tplc="8D4C0510">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it-IT" w:vendorID="64" w:dllVersion="6" w:nlCheck="1" w:checkStyle="0"/>
  <w:activeWritingStyle w:appName="MSWord" w:lang="en-US" w:vendorID="64" w:dllVersion="6" w:nlCheck="1" w:checkStyle="0"/>
  <w:activeWritingStyle w:appName="MSWord" w:lang="fr-FR" w:vendorID="64" w:dllVersion="6" w:nlCheck="1" w:checkStyle="0"/>
  <w:activeWritingStyle w:appName="MSWord" w:lang="en-US" w:vendorID="64" w:dllVersion="4096" w:nlCheck="1" w:checkStyle="0"/>
  <w:activeWritingStyle w:appName="MSWord" w:lang="it-IT" w:vendorID="64" w:dllVersion="4096" w:nlCheck="1" w:checkStyle="0"/>
  <w:activeWritingStyle w:appName="MSWord" w:lang="de-DE" w:vendorID="64" w:dllVersion="4096" w:nlCheck="1" w:checkStyle="0"/>
  <w:activeWritingStyle w:appName="MSWord" w:lang="fr-FR" w:vendorID="64" w:dllVersion="4096" w:nlCheck="1" w:checkStyle="0"/>
  <w:activeWritingStyle w:appName="MSWord" w:lang="de-DE" w:vendorID="64" w:dllVersion="6" w:nlCheck="1" w:checkStyle="0"/>
  <w:activeWritingStyle w:appName="MSWord" w:lang="en-US" w:vendorID="64" w:dllVersion="0" w:nlCheck="1" w:checkStyle="0"/>
  <w:activeWritingStyle w:appName="MSWord" w:lang="it-IT" w:vendorID="64" w:dllVersion="0" w:nlCheck="1" w:checkStyle="0"/>
  <w:activeWritingStyle w:appName="MSWord" w:lang="pt-PT" w:vendorID="64" w:dllVersion="4096" w:nlCheck="1" w:checkStyle="0"/>
  <w:activeWritingStyle w:appName="MSWord" w:lang="en-US" w:vendorID="64" w:dllVersion="131078" w:nlCheck="1" w:checkStyle="0"/>
  <w:activeWritingStyle w:appName="MSWord" w:lang="it-IT" w:vendorID="64" w:dllVersion="131078" w:nlCheck="1" w:checkStyle="0"/>
  <w:activeWritingStyle w:appName="MSWord" w:lang="fr-FR" w:vendorID="64" w:dllVersion="131078" w:nlCheck="1" w:checkStyle="0"/>
  <w:trackRevisions/>
  <w:defaultTabStop w:val="720"/>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027"/>
    <w:rsid w:val="00001E84"/>
    <w:rsid w:val="0000386E"/>
    <w:rsid w:val="0000561D"/>
    <w:rsid w:val="000056D7"/>
    <w:rsid w:val="000076EC"/>
    <w:rsid w:val="0001116D"/>
    <w:rsid w:val="00012D51"/>
    <w:rsid w:val="00012FAA"/>
    <w:rsid w:val="00013DEB"/>
    <w:rsid w:val="00014FE5"/>
    <w:rsid w:val="00023708"/>
    <w:rsid w:val="00023D17"/>
    <w:rsid w:val="00024B27"/>
    <w:rsid w:val="00031BE9"/>
    <w:rsid w:val="00031EF1"/>
    <w:rsid w:val="00031F78"/>
    <w:rsid w:val="0003337F"/>
    <w:rsid w:val="00034BC4"/>
    <w:rsid w:val="00034EF6"/>
    <w:rsid w:val="000354B6"/>
    <w:rsid w:val="00042BD0"/>
    <w:rsid w:val="00043923"/>
    <w:rsid w:val="00044B1B"/>
    <w:rsid w:val="00054343"/>
    <w:rsid w:val="00056161"/>
    <w:rsid w:val="00060018"/>
    <w:rsid w:val="00067B4C"/>
    <w:rsid w:val="00071A9B"/>
    <w:rsid w:val="00074329"/>
    <w:rsid w:val="00075160"/>
    <w:rsid w:val="000754C4"/>
    <w:rsid w:val="00075652"/>
    <w:rsid w:val="000774D6"/>
    <w:rsid w:val="00080919"/>
    <w:rsid w:val="00082988"/>
    <w:rsid w:val="00085308"/>
    <w:rsid w:val="000864C3"/>
    <w:rsid w:val="00091A07"/>
    <w:rsid w:val="000932F3"/>
    <w:rsid w:val="00093BBA"/>
    <w:rsid w:val="0009406E"/>
    <w:rsid w:val="00095913"/>
    <w:rsid w:val="00097489"/>
    <w:rsid w:val="000A2ACD"/>
    <w:rsid w:val="000A448A"/>
    <w:rsid w:val="000A5D9F"/>
    <w:rsid w:val="000A67DD"/>
    <w:rsid w:val="000A725A"/>
    <w:rsid w:val="000B098A"/>
    <w:rsid w:val="000B56A1"/>
    <w:rsid w:val="000B68F8"/>
    <w:rsid w:val="000C0119"/>
    <w:rsid w:val="000C1B64"/>
    <w:rsid w:val="000C75C7"/>
    <w:rsid w:val="000D1DCD"/>
    <w:rsid w:val="000D1DF0"/>
    <w:rsid w:val="000D1E71"/>
    <w:rsid w:val="000D2905"/>
    <w:rsid w:val="000D3445"/>
    <w:rsid w:val="000D47A1"/>
    <w:rsid w:val="000E5D5D"/>
    <w:rsid w:val="000E62E9"/>
    <w:rsid w:val="000E713B"/>
    <w:rsid w:val="000F3568"/>
    <w:rsid w:val="000F5000"/>
    <w:rsid w:val="000F7295"/>
    <w:rsid w:val="000F72A6"/>
    <w:rsid w:val="001001B8"/>
    <w:rsid w:val="00100F58"/>
    <w:rsid w:val="0010400C"/>
    <w:rsid w:val="001047CA"/>
    <w:rsid w:val="00107280"/>
    <w:rsid w:val="00107B51"/>
    <w:rsid w:val="00111A55"/>
    <w:rsid w:val="001123D5"/>
    <w:rsid w:val="00114D22"/>
    <w:rsid w:val="00117378"/>
    <w:rsid w:val="00120C43"/>
    <w:rsid w:val="00123527"/>
    <w:rsid w:val="00124093"/>
    <w:rsid w:val="0012738D"/>
    <w:rsid w:val="001276DD"/>
    <w:rsid w:val="00127E37"/>
    <w:rsid w:val="001318BD"/>
    <w:rsid w:val="00137333"/>
    <w:rsid w:val="00137A20"/>
    <w:rsid w:val="00137ED4"/>
    <w:rsid w:val="00146A00"/>
    <w:rsid w:val="001502BF"/>
    <w:rsid w:val="001512A7"/>
    <w:rsid w:val="0015222C"/>
    <w:rsid w:val="00152CCE"/>
    <w:rsid w:val="00154F82"/>
    <w:rsid w:val="001564F9"/>
    <w:rsid w:val="001565AD"/>
    <w:rsid w:val="00162DEF"/>
    <w:rsid w:val="00163D0B"/>
    <w:rsid w:val="00180899"/>
    <w:rsid w:val="00183963"/>
    <w:rsid w:val="0018440D"/>
    <w:rsid w:val="00184F67"/>
    <w:rsid w:val="0018602D"/>
    <w:rsid w:val="00187907"/>
    <w:rsid w:val="001951B2"/>
    <w:rsid w:val="00195E31"/>
    <w:rsid w:val="00196A34"/>
    <w:rsid w:val="001979B1"/>
    <w:rsid w:val="001A05E8"/>
    <w:rsid w:val="001A1EE1"/>
    <w:rsid w:val="001A337D"/>
    <w:rsid w:val="001A35CB"/>
    <w:rsid w:val="001A3C44"/>
    <w:rsid w:val="001A3CD8"/>
    <w:rsid w:val="001A4F79"/>
    <w:rsid w:val="001B25F9"/>
    <w:rsid w:val="001C0B53"/>
    <w:rsid w:val="001C1C45"/>
    <w:rsid w:val="001C24D7"/>
    <w:rsid w:val="001C3318"/>
    <w:rsid w:val="001C3CEF"/>
    <w:rsid w:val="001C4DA1"/>
    <w:rsid w:val="001C54AB"/>
    <w:rsid w:val="001C712D"/>
    <w:rsid w:val="001D1CB4"/>
    <w:rsid w:val="001D3D8C"/>
    <w:rsid w:val="001D51EA"/>
    <w:rsid w:val="001D60C5"/>
    <w:rsid w:val="001D763E"/>
    <w:rsid w:val="001E1A66"/>
    <w:rsid w:val="001E613C"/>
    <w:rsid w:val="001E6E2C"/>
    <w:rsid w:val="001F0872"/>
    <w:rsid w:val="001F0B73"/>
    <w:rsid w:val="001F22FF"/>
    <w:rsid w:val="001F4269"/>
    <w:rsid w:val="001F4D62"/>
    <w:rsid w:val="001F5C0D"/>
    <w:rsid w:val="001F6BA5"/>
    <w:rsid w:val="00200B5C"/>
    <w:rsid w:val="00202FE6"/>
    <w:rsid w:val="002048DC"/>
    <w:rsid w:val="0020677B"/>
    <w:rsid w:val="00207FC7"/>
    <w:rsid w:val="002120E4"/>
    <w:rsid w:val="00212616"/>
    <w:rsid w:val="00213100"/>
    <w:rsid w:val="00216E31"/>
    <w:rsid w:val="00220D1E"/>
    <w:rsid w:val="0022312C"/>
    <w:rsid w:val="00223D86"/>
    <w:rsid w:val="002243B3"/>
    <w:rsid w:val="002246A7"/>
    <w:rsid w:val="00225AE9"/>
    <w:rsid w:val="00226EDB"/>
    <w:rsid w:val="00227167"/>
    <w:rsid w:val="00227950"/>
    <w:rsid w:val="00233085"/>
    <w:rsid w:val="002365FB"/>
    <w:rsid w:val="00236CB9"/>
    <w:rsid w:val="002414B1"/>
    <w:rsid w:val="00241B8D"/>
    <w:rsid w:val="002428AA"/>
    <w:rsid w:val="00246172"/>
    <w:rsid w:val="002467C1"/>
    <w:rsid w:val="002555B9"/>
    <w:rsid w:val="00262BF6"/>
    <w:rsid w:val="00264E0B"/>
    <w:rsid w:val="0026556B"/>
    <w:rsid w:val="00265B51"/>
    <w:rsid w:val="00270BBC"/>
    <w:rsid w:val="0027171B"/>
    <w:rsid w:val="00271F29"/>
    <w:rsid w:val="00272E68"/>
    <w:rsid w:val="00274081"/>
    <w:rsid w:val="00275A7B"/>
    <w:rsid w:val="002779A2"/>
    <w:rsid w:val="002800DA"/>
    <w:rsid w:val="00281A3A"/>
    <w:rsid w:val="002830F3"/>
    <w:rsid w:val="00283B72"/>
    <w:rsid w:val="002860FB"/>
    <w:rsid w:val="002903B8"/>
    <w:rsid w:val="00290AC0"/>
    <w:rsid w:val="00294136"/>
    <w:rsid w:val="002948D9"/>
    <w:rsid w:val="002950B4"/>
    <w:rsid w:val="00296B84"/>
    <w:rsid w:val="00297AE3"/>
    <w:rsid w:val="002A4C28"/>
    <w:rsid w:val="002A4DD6"/>
    <w:rsid w:val="002A5B8E"/>
    <w:rsid w:val="002A7896"/>
    <w:rsid w:val="002B00C9"/>
    <w:rsid w:val="002B430C"/>
    <w:rsid w:val="002B6B09"/>
    <w:rsid w:val="002C001D"/>
    <w:rsid w:val="002C03D9"/>
    <w:rsid w:val="002C1194"/>
    <w:rsid w:val="002C2DFA"/>
    <w:rsid w:val="002C4333"/>
    <w:rsid w:val="002C5766"/>
    <w:rsid w:val="002D63CA"/>
    <w:rsid w:val="002D7485"/>
    <w:rsid w:val="002E0EFE"/>
    <w:rsid w:val="002E548D"/>
    <w:rsid w:val="002E72AA"/>
    <w:rsid w:val="002F242B"/>
    <w:rsid w:val="002F293D"/>
    <w:rsid w:val="002F5BCA"/>
    <w:rsid w:val="002F7195"/>
    <w:rsid w:val="002F7519"/>
    <w:rsid w:val="002F77FC"/>
    <w:rsid w:val="00306354"/>
    <w:rsid w:val="00306500"/>
    <w:rsid w:val="00307F87"/>
    <w:rsid w:val="00310758"/>
    <w:rsid w:val="00310EDC"/>
    <w:rsid w:val="00311A9C"/>
    <w:rsid w:val="00312683"/>
    <w:rsid w:val="0031589D"/>
    <w:rsid w:val="003208B4"/>
    <w:rsid w:val="00327452"/>
    <w:rsid w:val="0033090E"/>
    <w:rsid w:val="0033357B"/>
    <w:rsid w:val="00334914"/>
    <w:rsid w:val="0033629A"/>
    <w:rsid w:val="003432AF"/>
    <w:rsid w:val="00352C4D"/>
    <w:rsid w:val="00352FE6"/>
    <w:rsid w:val="00354944"/>
    <w:rsid w:val="00355C52"/>
    <w:rsid w:val="0035677B"/>
    <w:rsid w:val="00356D10"/>
    <w:rsid w:val="00364B52"/>
    <w:rsid w:val="00367961"/>
    <w:rsid w:val="003717E0"/>
    <w:rsid w:val="003723BA"/>
    <w:rsid w:val="00372776"/>
    <w:rsid w:val="00374FBD"/>
    <w:rsid w:val="00376AEF"/>
    <w:rsid w:val="0039068C"/>
    <w:rsid w:val="0039123B"/>
    <w:rsid w:val="0039173A"/>
    <w:rsid w:val="00392185"/>
    <w:rsid w:val="00393CFC"/>
    <w:rsid w:val="00396959"/>
    <w:rsid w:val="00396ABB"/>
    <w:rsid w:val="0039746D"/>
    <w:rsid w:val="003A0AF9"/>
    <w:rsid w:val="003A22EF"/>
    <w:rsid w:val="003A313E"/>
    <w:rsid w:val="003A6016"/>
    <w:rsid w:val="003B0401"/>
    <w:rsid w:val="003B09A2"/>
    <w:rsid w:val="003B5CF1"/>
    <w:rsid w:val="003B68E3"/>
    <w:rsid w:val="003C0D2C"/>
    <w:rsid w:val="003C4801"/>
    <w:rsid w:val="003C4A0F"/>
    <w:rsid w:val="003C71A0"/>
    <w:rsid w:val="003C7F3C"/>
    <w:rsid w:val="003D091F"/>
    <w:rsid w:val="003D2605"/>
    <w:rsid w:val="003D30A6"/>
    <w:rsid w:val="003D51A6"/>
    <w:rsid w:val="003D6E2A"/>
    <w:rsid w:val="003D6E82"/>
    <w:rsid w:val="003D7CAA"/>
    <w:rsid w:val="003E0337"/>
    <w:rsid w:val="003E14C8"/>
    <w:rsid w:val="003E16C9"/>
    <w:rsid w:val="003E3A2F"/>
    <w:rsid w:val="003E6883"/>
    <w:rsid w:val="003F000B"/>
    <w:rsid w:val="003F3814"/>
    <w:rsid w:val="003F546F"/>
    <w:rsid w:val="00401187"/>
    <w:rsid w:val="00402156"/>
    <w:rsid w:val="00403FC8"/>
    <w:rsid w:val="00407A72"/>
    <w:rsid w:val="00410726"/>
    <w:rsid w:val="004121E1"/>
    <w:rsid w:val="004130DA"/>
    <w:rsid w:val="00413604"/>
    <w:rsid w:val="004155CE"/>
    <w:rsid w:val="004200EA"/>
    <w:rsid w:val="00420A13"/>
    <w:rsid w:val="00426DC5"/>
    <w:rsid w:val="00427495"/>
    <w:rsid w:val="004308E2"/>
    <w:rsid w:val="00431D70"/>
    <w:rsid w:val="0043247C"/>
    <w:rsid w:val="00433693"/>
    <w:rsid w:val="00434124"/>
    <w:rsid w:val="004403A0"/>
    <w:rsid w:val="00443F36"/>
    <w:rsid w:val="004441D3"/>
    <w:rsid w:val="00444A4D"/>
    <w:rsid w:val="00444EE2"/>
    <w:rsid w:val="00446CA7"/>
    <w:rsid w:val="00450E85"/>
    <w:rsid w:val="004510A5"/>
    <w:rsid w:val="004528E1"/>
    <w:rsid w:val="00457AFD"/>
    <w:rsid w:val="00463038"/>
    <w:rsid w:val="004644BE"/>
    <w:rsid w:val="00467BBC"/>
    <w:rsid w:val="0047429D"/>
    <w:rsid w:val="00474640"/>
    <w:rsid w:val="0047510B"/>
    <w:rsid w:val="00475A90"/>
    <w:rsid w:val="0048186F"/>
    <w:rsid w:val="00482CEC"/>
    <w:rsid w:val="0048546C"/>
    <w:rsid w:val="0048587C"/>
    <w:rsid w:val="00485B0F"/>
    <w:rsid w:val="00491F77"/>
    <w:rsid w:val="00492734"/>
    <w:rsid w:val="00493AA1"/>
    <w:rsid w:val="00494E51"/>
    <w:rsid w:val="004960D4"/>
    <w:rsid w:val="00496B1F"/>
    <w:rsid w:val="004A13AE"/>
    <w:rsid w:val="004A3D3C"/>
    <w:rsid w:val="004A445D"/>
    <w:rsid w:val="004A7B38"/>
    <w:rsid w:val="004A7D6F"/>
    <w:rsid w:val="004B43EC"/>
    <w:rsid w:val="004B4CB5"/>
    <w:rsid w:val="004B5743"/>
    <w:rsid w:val="004B6C0B"/>
    <w:rsid w:val="004C1FFE"/>
    <w:rsid w:val="004C3391"/>
    <w:rsid w:val="004C654F"/>
    <w:rsid w:val="004C6E6A"/>
    <w:rsid w:val="004D240D"/>
    <w:rsid w:val="004D507B"/>
    <w:rsid w:val="004D6994"/>
    <w:rsid w:val="004D7217"/>
    <w:rsid w:val="004E54D7"/>
    <w:rsid w:val="004E7388"/>
    <w:rsid w:val="004F0A5C"/>
    <w:rsid w:val="004F3577"/>
    <w:rsid w:val="004F42AA"/>
    <w:rsid w:val="004F68D8"/>
    <w:rsid w:val="005016DE"/>
    <w:rsid w:val="00505A6B"/>
    <w:rsid w:val="00506446"/>
    <w:rsid w:val="00507290"/>
    <w:rsid w:val="00507E31"/>
    <w:rsid w:val="0051055B"/>
    <w:rsid w:val="00512588"/>
    <w:rsid w:val="00512D58"/>
    <w:rsid w:val="00517DAE"/>
    <w:rsid w:val="00520CE9"/>
    <w:rsid w:val="00523179"/>
    <w:rsid w:val="005240B4"/>
    <w:rsid w:val="00524DD4"/>
    <w:rsid w:val="00525EEC"/>
    <w:rsid w:val="00530073"/>
    <w:rsid w:val="00531398"/>
    <w:rsid w:val="00532064"/>
    <w:rsid w:val="00532E43"/>
    <w:rsid w:val="00540577"/>
    <w:rsid w:val="00541683"/>
    <w:rsid w:val="00542AE4"/>
    <w:rsid w:val="00543027"/>
    <w:rsid w:val="005432C6"/>
    <w:rsid w:val="00543313"/>
    <w:rsid w:val="0054508D"/>
    <w:rsid w:val="005473D0"/>
    <w:rsid w:val="005543B9"/>
    <w:rsid w:val="00554ADB"/>
    <w:rsid w:val="00554C16"/>
    <w:rsid w:val="00554F13"/>
    <w:rsid w:val="00564280"/>
    <w:rsid w:val="005656A2"/>
    <w:rsid w:val="0057286E"/>
    <w:rsid w:val="005748B0"/>
    <w:rsid w:val="0058031C"/>
    <w:rsid w:val="00580C48"/>
    <w:rsid w:val="00582C09"/>
    <w:rsid w:val="00583EAA"/>
    <w:rsid w:val="00585F68"/>
    <w:rsid w:val="00586CA0"/>
    <w:rsid w:val="00591472"/>
    <w:rsid w:val="00591ABC"/>
    <w:rsid w:val="005922F6"/>
    <w:rsid w:val="005A045D"/>
    <w:rsid w:val="005A164A"/>
    <w:rsid w:val="005A391F"/>
    <w:rsid w:val="005A79B2"/>
    <w:rsid w:val="005A7CD8"/>
    <w:rsid w:val="005B17FB"/>
    <w:rsid w:val="005B1D68"/>
    <w:rsid w:val="005B1EA7"/>
    <w:rsid w:val="005B3EB6"/>
    <w:rsid w:val="005B40F4"/>
    <w:rsid w:val="005B4B29"/>
    <w:rsid w:val="005B4EA1"/>
    <w:rsid w:val="005B52E3"/>
    <w:rsid w:val="005B665A"/>
    <w:rsid w:val="005C37F4"/>
    <w:rsid w:val="005C3F96"/>
    <w:rsid w:val="005C62B6"/>
    <w:rsid w:val="005C6C18"/>
    <w:rsid w:val="005C7D76"/>
    <w:rsid w:val="005D217A"/>
    <w:rsid w:val="005D21E9"/>
    <w:rsid w:val="005D2376"/>
    <w:rsid w:val="005D3A5E"/>
    <w:rsid w:val="005E0EFD"/>
    <w:rsid w:val="005E3201"/>
    <w:rsid w:val="005E7B52"/>
    <w:rsid w:val="005F2386"/>
    <w:rsid w:val="005F2F83"/>
    <w:rsid w:val="005F5A0D"/>
    <w:rsid w:val="005F7293"/>
    <w:rsid w:val="006013B0"/>
    <w:rsid w:val="006023E3"/>
    <w:rsid w:val="00602606"/>
    <w:rsid w:val="006029F8"/>
    <w:rsid w:val="00606E5D"/>
    <w:rsid w:val="00610E7C"/>
    <w:rsid w:val="006159D7"/>
    <w:rsid w:val="00617AB4"/>
    <w:rsid w:val="00624445"/>
    <w:rsid w:val="00625012"/>
    <w:rsid w:val="006341D0"/>
    <w:rsid w:val="00634485"/>
    <w:rsid w:val="00636C94"/>
    <w:rsid w:val="0064030F"/>
    <w:rsid w:val="00643988"/>
    <w:rsid w:val="00645DE1"/>
    <w:rsid w:val="00650A9B"/>
    <w:rsid w:val="00652353"/>
    <w:rsid w:val="006543EB"/>
    <w:rsid w:val="006613CF"/>
    <w:rsid w:val="00662BE2"/>
    <w:rsid w:val="00663212"/>
    <w:rsid w:val="00666098"/>
    <w:rsid w:val="00666CC7"/>
    <w:rsid w:val="00673499"/>
    <w:rsid w:val="00673A00"/>
    <w:rsid w:val="00675D17"/>
    <w:rsid w:val="00676071"/>
    <w:rsid w:val="00685758"/>
    <w:rsid w:val="006862C6"/>
    <w:rsid w:val="00687856"/>
    <w:rsid w:val="006939CA"/>
    <w:rsid w:val="00693FC0"/>
    <w:rsid w:val="006946C2"/>
    <w:rsid w:val="00695264"/>
    <w:rsid w:val="006A1AD3"/>
    <w:rsid w:val="006A2903"/>
    <w:rsid w:val="006A3019"/>
    <w:rsid w:val="006A31F2"/>
    <w:rsid w:val="006A6999"/>
    <w:rsid w:val="006A6C7E"/>
    <w:rsid w:val="006A70BC"/>
    <w:rsid w:val="006B14F9"/>
    <w:rsid w:val="006B5EB9"/>
    <w:rsid w:val="006B6EE4"/>
    <w:rsid w:val="006C0B4D"/>
    <w:rsid w:val="006C0DD4"/>
    <w:rsid w:val="006D18A8"/>
    <w:rsid w:val="006D31F9"/>
    <w:rsid w:val="006D4B17"/>
    <w:rsid w:val="006D538A"/>
    <w:rsid w:val="006D5797"/>
    <w:rsid w:val="006E1898"/>
    <w:rsid w:val="006E4A24"/>
    <w:rsid w:val="006E4FC1"/>
    <w:rsid w:val="006E6B08"/>
    <w:rsid w:val="006E7446"/>
    <w:rsid w:val="006F0570"/>
    <w:rsid w:val="006F0EA3"/>
    <w:rsid w:val="006F1EEF"/>
    <w:rsid w:val="006F4F7A"/>
    <w:rsid w:val="006F5D14"/>
    <w:rsid w:val="006F6AF0"/>
    <w:rsid w:val="006F7C33"/>
    <w:rsid w:val="006F7C8B"/>
    <w:rsid w:val="00701DB0"/>
    <w:rsid w:val="00703057"/>
    <w:rsid w:val="00706C7D"/>
    <w:rsid w:val="00706F99"/>
    <w:rsid w:val="00707F86"/>
    <w:rsid w:val="00711451"/>
    <w:rsid w:val="00711A62"/>
    <w:rsid w:val="00712FD0"/>
    <w:rsid w:val="00715AB6"/>
    <w:rsid w:val="00716E17"/>
    <w:rsid w:val="00720031"/>
    <w:rsid w:val="00721AB7"/>
    <w:rsid w:val="00721C70"/>
    <w:rsid w:val="007220C0"/>
    <w:rsid w:val="00726A06"/>
    <w:rsid w:val="00726C57"/>
    <w:rsid w:val="00727111"/>
    <w:rsid w:val="00733009"/>
    <w:rsid w:val="00733D32"/>
    <w:rsid w:val="00736052"/>
    <w:rsid w:val="007408F6"/>
    <w:rsid w:val="00742CE1"/>
    <w:rsid w:val="0074365C"/>
    <w:rsid w:val="00743E09"/>
    <w:rsid w:val="00746A4A"/>
    <w:rsid w:val="007511F0"/>
    <w:rsid w:val="00752382"/>
    <w:rsid w:val="00753A08"/>
    <w:rsid w:val="00754DE0"/>
    <w:rsid w:val="00770D36"/>
    <w:rsid w:val="00770F62"/>
    <w:rsid w:val="00771325"/>
    <w:rsid w:val="007721C9"/>
    <w:rsid w:val="00772F11"/>
    <w:rsid w:val="007744EF"/>
    <w:rsid w:val="007750EE"/>
    <w:rsid w:val="00775ED2"/>
    <w:rsid w:val="0078177F"/>
    <w:rsid w:val="00781DC1"/>
    <w:rsid w:val="00782D8A"/>
    <w:rsid w:val="00782F2F"/>
    <w:rsid w:val="0078578B"/>
    <w:rsid w:val="00785B67"/>
    <w:rsid w:val="00786471"/>
    <w:rsid w:val="00786E50"/>
    <w:rsid w:val="007879F2"/>
    <w:rsid w:val="007943B0"/>
    <w:rsid w:val="007A1163"/>
    <w:rsid w:val="007A2979"/>
    <w:rsid w:val="007A299E"/>
    <w:rsid w:val="007A45D6"/>
    <w:rsid w:val="007A527C"/>
    <w:rsid w:val="007B4A32"/>
    <w:rsid w:val="007C1A9E"/>
    <w:rsid w:val="007C2F8F"/>
    <w:rsid w:val="007C7183"/>
    <w:rsid w:val="007D12E1"/>
    <w:rsid w:val="007D387F"/>
    <w:rsid w:val="007E7CD9"/>
    <w:rsid w:val="007F00AD"/>
    <w:rsid w:val="007F18E3"/>
    <w:rsid w:val="007F2653"/>
    <w:rsid w:val="007F3835"/>
    <w:rsid w:val="007F5A38"/>
    <w:rsid w:val="008010DD"/>
    <w:rsid w:val="00802349"/>
    <w:rsid w:val="00802A25"/>
    <w:rsid w:val="00804468"/>
    <w:rsid w:val="008048D5"/>
    <w:rsid w:val="00806185"/>
    <w:rsid w:val="00807FCC"/>
    <w:rsid w:val="00815240"/>
    <w:rsid w:val="0081527A"/>
    <w:rsid w:val="0081693F"/>
    <w:rsid w:val="00816F7D"/>
    <w:rsid w:val="008235DF"/>
    <w:rsid w:val="00823EFA"/>
    <w:rsid w:val="00827E5D"/>
    <w:rsid w:val="00833BB3"/>
    <w:rsid w:val="0083487E"/>
    <w:rsid w:val="00834E13"/>
    <w:rsid w:val="0083675B"/>
    <w:rsid w:val="0083717E"/>
    <w:rsid w:val="00837984"/>
    <w:rsid w:val="00842865"/>
    <w:rsid w:val="00843F6F"/>
    <w:rsid w:val="00845D82"/>
    <w:rsid w:val="00845EF5"/>
    <w:rsid w:val="0085228A"/>
    <w:rsid w:val="008558BC"/>
    <w:rsid w:val="0085647C"/>
    <w:rsid w:val="0086144B"/>
    <w:rsid w:val="00862565"/>
    <w:rsid w:val="00863671"/>
    <w:rsid w:val="00874B74"/>
    <w:rsid w:val="008760AB"/>
    <w:rsid w:val="00877AC7"/>
    <w:rsid w:val="008801AE"/>
    <w:rsid w:val="008820BB"/>
    <w:rsid w:val="00882ADA"/>
    <w:rsid w:val="00883185"/>
    <w:rsid w:val="00885137"/>
    <w:rsid w:val="0088548D"/>
    <w:rsid w:val="00885AB7"/>
    <w:rsid w:val="00891D13"/>
    <w:rsid w:val="00891D15"/>
    <w:rsid w:val="00896332"/>
    <w:rsid w:val="0089654C"/>
    <w:rsid w:val="008A0870"/>
    <w:rsid w:val="008A2140"/>
    <w:rsid w:val="008A292E"/>
    <w:rsid w:val="008B09A9"/>
    <w:rsid w:val="008B0C78"/>
    <w:rsid w:val="008B2B87"/>
    <w:rsid w:val="008B4335"/>
    <w:rsid w:val="008B57C1"/>
    <w:rsid w:val="008B7AD1"/>
    <w:rsid w:val="008C2C55"/>
    <w:rsid w:val="008C4AA1"/>
    <w:rsid w:val="008C64F6"/>
    <w:rsid w:val="008D1CA4"/>
    <w:rsid w:val="008D5578"/>
    <w:rsid w:val="008E749D"/>
    <w:rsid w:val="008E761C"/>
    <w:rsid w:val="008F39D4"/>
    <w:rsid w:val="008F555A"/>
    <w:rsid w:val="008F5EEA"/>
    <w:rsid w:val="008F6EEB"/>
    <w:rsid w:val="00900080"/>
    <w:rsid w:val="009014B2"/>
    <w:rsid w:val="0090374D"/>
    <w:rsid w:val="00914B91"/>
    <w:rsid w:val="00917012"/>
    <w:rsid w:val="009305E5"/>
    <w:rsid w:val="00930738"/>
    <w:rsid w:val="009307D3"/>
    <w:rsid w:val="00931CA8"/>
    <w:rsid w:val="0093378F"/>
    <w:rsid w:val="00935032"/>
    <w:rsid w:val="009365F6"/>
    <w:rsid w:val="00940A73"/>
    <w:rsid w:val="00943A11"/>
    <w:rsid w:val="00946A25"/>
    <w:rsid w:val="00946F47"/>
    <w:rsid w:val="00951057"/>
    <w:rsid w:val="009514B8"/>
    <w:rsid w:val="00952F3D"/>
    <w:rsid w:val="009536F3"/>
    <w:rsid w:val="009555F8"/>
    <w:rsid w:val="0096018D"/>
    <w:rsid w:val="00961CFB"/>
    <w:rsid w:val="00963D6E"/>
    <w:rsid w:val="00963F59"/>
    <w:rsid w:val="00964E98"/>
    <w:rsid w:val="00967C0D"/>
    <w:rsid w:val="00967D92"/>
    <w:rsid w:val="009707C3"/>
    <w:rsid w:val="009719D2"/>
    <w:rsid w:val="00972CFC"/>
    <w:rsid w:val="00973C93"/>
    <w:rsid w:val="0097406B"/>
    <w:rsid w:val="009740C8"/>
    <w:rsid w:val="00976DA1"/>
    <w:rsid w:val="00976EEF"/>
    <w:rsid w:val="00980913"/>
    <w:rsid w:val="0098684E"/>
    <w:rsid w:val="00990459"/>
    <w:rsid w:val="00993DB2"/>
    <w:rsid w:val="00996903"/>
    <w:rsid w:val="009A25F7"/>
    <w:rsid w:val="009A4CD6"/>
    <w:rsid w:val="009A567E"/>
    <w:rsid w:val="009A688D"/>
    <w:rsid w:val="009A7A20"/>
    <w:rsid w:val="009B265E"/>
    <w:rsid w:val="009B40C2"/>
    <w:rsid w:val="009B4221"/>
    <w:rsid w:val="009B48EC"/>
    <w:rsid w:val="009C0EFB"/>
    <w:rsid w:val="009C1CCE"/>
    <w:rsid w:val="009C2ED0"/>
    <w:rsid w:val="009C44F6"/>
    <w:rsid w:val="009C4CCC"/>
    <w:rsid w:val="009C5432"/>
    <w:rsid w:val="009C6C52"/>
    <w:rsid w:val="009E0166"/>
    <w:rsid w:val="009F0277"/>
    <w:rsid w:val="009F105A"/>
    <w:rsid w:val="009F4230"/>
    <w:rsid w:val="00A01916"/>
    <w:rsid w:val="00A02C9B"/>
    <w:rsid w:val="00A03DEF"/>
    <w:rsid w:val="00A05A58"/>
    <w:rsid w:val="00A0690F"/>
    <w:rsid w:val="00A07A6E"/>
    <w:rsid w:val="00A10657"/>
    <w:rsid w:val="00A13B70"/>
    <w:rsid w:val="00A13B77"/>
    <w:rsid w:val="00A1434F"/>
    <w:rsid w:val="00A15947"/>
    <w:rsid w:val="00A1655D"/>
    <w:rsid w:val="00A20D9E"/>
    <w:rsid w:val="00A23336"/>
    <w:rsid w:val="00A251F3"/>
    <w:rsid w:val="00A2576A"/>
    <w:rsid w:val="00A31B15"/>
    <w:rsid w:val="00A31C17"/>
    <w:rsid w:val="00A31D12"/>
    <w:rsid w:val="00A374EB"/>
    <w:rsid w:val="00A43021"/>
    <w:rsid w:val="00A43057"/>
    <w:rsid w:val="00A4460D"/>
    <w:rsid w:val="00A461B4"/>
    <w:rsid w:val="00A465C9"/>
    <w:rsid w:val="00A50765"/>
    <w:rsid w:val="00A54D6F"/>
    <w:rsid w:val="00A5592E"/>
    <w:rsid w:val="00A56C18"/>
    <w:rsid w:val="00A60558"/>
    <w:rsid w:val="00A60DD6"/>
    <w:rsid w:val="00A617CD"/>
    <w:rsid w:val="00A65B7B"/>
    <w:rsid w:val="00A72210"/>
    <w:rsid w:val="00A753CD"/>
    <w:rsid w:val="00A80226"/>
    <w:rsid w:val="00A81191"/>
    <w:rsid w:val="00A816D8"/>
    <w:rsid w:val="00A83D50"/>
    <w:rsid w:val="00A85D46"/>
    <w:rsid w:val="00A91512"/>
    <w:rsid w:val="00A91B91"/>
    <w:rsid w:val="00A91ED2"/>
    <w:rsid w:val="00A95773"/>
    <w:rsid w:val="00A9781A"/>
    <w:rsid w:val="00A97C9D"/>
    <w:rsid w:val="00AA1229"/>
    <w:rsid w:val="00AA2CED"/>
    <w:rsid w:val="00AA3BFC"/>
    <w:rsid w:val="00AA5EFC"/>
    <w:rsid w:val="00AA7939"/>
    <w:rsid w:val="00AB196E"/>
    <w:rsid w:val="00AB4981"/>
    <w:rsid w:val="00AB623F"/>
    <w:rsid w:val="00AB7FF9"/>
    <w:rsid w:val="00AC1DE9"/>
    <w:rsid w:val="00AC241D"/>
    <w:rsid w:val="00AC3AF1"/>
    <w:rsid w:val="00AC6E14"/>
    <w:rsid w:val="00AC771A"/>
    <w:rsid w:val="00AD10B2"/>
    <w:rsid w:val="00AD1EE9"/>
    <w:rsid w:val="00AD2C96"/>
    <w:rsid w:val="00AD4981"/>
    <w:rsid w:val="00AD6679"/>
    <w:rsid w:val="00AD6C7C"/>
    <w:rsid w:val="00AD7605"/>
    <w:rsid w:val="00AD798F"/>
    <w:rsid w:val="00AE0B11"/>
    <w:rsid w:val="00AE6210"/>
    <w:rsid w:val="00AE7CDC"/>
    <w:rsid w:val="00AF124E"/>
    <w:rsid w:val="00AF25AC"/>
    <w:rsid w:val="00AF3579"/>
    <w:rsid w:val="00AF4CB2"/>
    <w:rsid w:val="00AF7AED"/>
    <w:rsid w:val="00B03D64"/>
    <w:rsid w:val="00B049CA"/>
    <w:rsid w:val="00B058E9"/>
    <w:rsid w:val="00B12F49"/>
    <w:rsid w:val="00B161AD"/>
    <w:rsid w:val="00B16DA4"/>
    <w:rsid w:val="00B1777E"/>
    <w:rsid w:val="00B202C3"/>
    <w:rsid w:val="00B20BDB"/>
    <w:rsid w:val="00B22669"/>
    <w:rsid w:val="00B23EB7"/>
    <w:rsid w:val="00B24DD2"/>
    <w:rsid w:val="00B25512"/>
    <w:rsid w:val="00B25C1B"/>
    <w:rsid w:val="00B269EF"/>
    <w:rsid w:val="00B27C7B"/>
    <w:rsid w:val="00B31C5C"/>
    <w:rsid w:val="00B37AFA"/>
    <w:rsid w:val="00B436D9"/>
    <w:rsid w:val="00B45032"/>
    <w:rsid w:val="00B47725"/>
    <w:rsid w:val="00B506A1"/>
    <w:rsid w:val="00B50D5B"/>
    <w:rsid w:val="00B50DE4"/>
    <w:rsid w:val="00B51A55"/>
    <w:rsid w:val="00B533D9"/>
    <w:rsid w:val="00B54B8E"/>
    <w:rsid w:val="00B557A6"/>
    <w:rsid w:val="00B62C21"/>
    <w:rsid w:val="00B71B5D"/>
    <w:rsid w:val="00B731C9"/>
    <w:rsid w:val="00B757D0"/>
    <w:rsid w:val="00B758F1"/>
    <w:rsid w:val="00B763DC"/>
    <w:rsid w:val="00B806CC"/>
    <w:rsid w:val="00B8096C"/>
    <w:rsid w:val="00B84E7D"/>
    <w:rsid w:val="00B91EB9"/>
    <w:rsid w:val="00B928DF"/>
    <w:rsid w:val="00B94BE1"/>
    <w:rsid w:val="00B96485"/>
    <w:rsid w:val="00B9740C"/>
    <w:rsid w:val="00BA12A0"/>
    <w:rsid w:val="00BA3B7E"/>
    <w:rsid w:val="00BA7AD1"/>
    <w:rsid w:val="00BB4969"/>
    <w:rsid w:val="00BB5687"/>
    <w:rsid w:val="00BB5F66"/>
    <w:rsid w:val="00BC0543"/>
    <w:rsid w:val="00BC1DA9"/>
    <w:rsid w:val="00BC2983"/>
    <w:rsid w:val="00BC3F33"/>
    <w:rsid w:val="00BD2675"/>
    <w:rsid w:val="00BD50DC"/>
    <w:rsid w:val="00BD67C9"/>
    <w:rsid w:val="00BE0F79"/>
    <w:rsid w:val="00BE264C"/>
    <w:rsid w:val="00BE4492"/>
    <w:rsid w:val="00BE5EA2"/>
    <w:rsid w:val="00BE7DB5"/>
    <w:rsid w:val="00BF111B"/>
    <w:rsid w:val="00BF65E4"/>
    <w:rsid w:val="00BF7591"/>
    <w:rsid w:val="00C030C2"/>
    <w:rsid w:val="00C030F9"/>
    <w:rsid w:val="00C0357E"/>
    <w:rsid w:val="00C05BA1"/>
    <w:rsid w:val="00C067EC"/>
    <w:rsid w:val="00C12C8A"/>
    <w:rsid w:val="00C15427"/>
    <w:rsid w:val="00C16E19"/>
    <w:rsid w:val="00C17390"/>
    <w:rsid w:val="00C20513"/>
    <w:rsid w:val="00C228C8"/>
    <w:rsid w:val="00C2423E"/>
    <w:rsid w:val="00C245A1"/>
    <w:rsid w:val="00C24A6F"/>
    <w:rsid w:val="00C25CEB"/>
    <w:rsid w:val="00C2738F"/>
    <w:rsid w:val="00C308D2"/>
    <w:rsid w:val="00C3293E"/>
    <w:rsid w:val="00C42EEA"/>
    <w:rsid w:val="00C4329F"/>
    <w:rsid w:val="00C43A0B"/>
    <w:rsid w:val="00C43D5B"/>
    <w:rsid w:val="00C472D8"/>
    <w:rsid w:val="00C51439"/>
    <w:rsid w:val="00C52775"/>
    <w:rsid w:val="00C5396A"/>
    <w:rsid w:val="00C5399D"/>
    <w:rsid w:val="00C54C06"/>
    <w:rsid w:val="00C62DED"/>
    <w:rsid w:val="00C672F5"/>
    <w:rsid w:val="00C700EF"/>
    <w:rsid w:val="00C733A6"/>
    <w:rsid w:val="00C74915"/>
    <w:rsid w:val="00C76D55"/>
    <w:rsid w:val="00C84038"/>
    <w:rsid w:val="00C848D1"/>
    <w:rsid w:val="00C914E5"/>
    <w:rsid w:val="00C91C78"/>
    <w:rsid w:val="00C94AD6"/>
    <w:rsid w:val="00C94D98"/>
    <w:rsid w:val="00C97DB9"/>
    <w:rsid w:val="00CA0B3E"/>
    <w:rsid w:val="00CA3B99"/>
    <w:rsid w:val="00CA7924"/>
    <w:rsid w:val="00CB06E5"/>
    <w:rsid w:val="00CB10B3"/>
    <w:rsid w:val="00CB3936"/>
    <w:rsid w:val="00CC3C7C"/>
    <w:rsid w:val="00CC3EE8"/>
    <w:rsid w:val="00CC4409"/>
    <w:rsid w:val="00CC4CD9"/>
    <w:rsid w:val="00CC6E0B"/>
    <w:rsid w:val="00CD33AB"/>
    <w:rsid w:val="00CD4363"/>
    <w:rsid w:val="00CD5011"/>
    <w:rsid w:val="00CD5581"/>
    <w:rsid w:val="00CD7F20"/>
    <w:rsid w:val="00CE1AC0"/>
    <w:rsid w:val="00CE2DC8"/>
    <w:rsid w:val="00CE4F20"/>
    <w:rsid w:val="00CE56EE"/>
    <w:rsid w:val="00CE781D"/>
    <w:rsid w:val="00CF0C99"/>
    <w:rsid w:val="00CF0CEC"/>
    <w:rsid w:val="00CF3635"/>
    <w:rsid w:val="00CF3FB0"/>
    <w:rsid w:val="00CF6307"/>
    <w:rsid w:val="00CF647C"/>
    <w:rsid w:val="00D00E63"/>
    <w:rsid w:val="00D010A6"/>
    <w:rsid w:val="00D01AFF"/>
    <w:rsid w:val="00D01F6E"/>
    <w:rsid w:val="00D056EF"/>
    <w:rsid w:val="00D06E1D"/>
    <w:rsid w:val="00D07667"/>
    <w:rsid w:val="00D110D0"/>
    <w:rsid w:val="00D132AE"/>
    <w:rsid w:val="00D15152"/>
    <w:rsid w:val="00D170D7"/>
    <w:rsid w:val="00D20716"/>
    <w:rsid w:val="00D233C6"/>
    <w:rsid w:val="00D24598"/>
    <w:rsid w:val="00D24DB7"/>
    <w:rsid w:val="00D3658F"/>
    <w:rsid w:val="00D36C58"/>
    <w:rsid w:val="00D40279"/>
    <w:rsid w:val="00D408D2"/>
    <w:rsid w:val="00D40B77"/>
    <w:rsid w:val="00D43BAE"/>
    <w:rsid w:val="00D445F8"/>
    <w:rsid w:val="00D44D35"/>
    <w:rsid w:val="00D45511"/>
    <w:rsid w:val="00D46223"/>
    <w:rsid w:val="00D46642"/>
    <w:rsid w:val="00D52F5B"/>
    <w:rsid w:val="00D55801"/>
    <w:rsid w:val="00D56335"/>
    <w:rsid w:val="00D56AFA"/>
    <w:rsid w:val="00D63CEC"/>
    <w:rsid w:val="00D65C7B"/>
    <w:rsid w:val="00D65CED"/>
    <w:rsid w:val="00D73C7F"/>
    <w:rsid w:val="00D77E73"/>
    <w:rsid w:val="00D80038"/>
    <w:rsid w:val="00D806C8"/>
    <w:rsid w:val="00D809DC"/>
    <w:rsid w:val="00D839A1"/>
    <w:rsid w:val="00D8437C"/>
    <w:rsid w:val="00D85D79"/>
    <w:rsid w:val="00D86522"/>
    <w:rsid w:val="00D87935"/>
    <w:rsid w:val="00D91F33"/>
    <w:rsid w:val="00D92861"/>
    <w:rsid w:val="00D97CCD"/>
    <w:rsid w:val="00DA0363"/>
    <w:rsid w:val="00DA1715"/>
    <w:rsid w:val="00DA65E0"/>
    <w:rsid w:val="00DA6B3B"/>
    <w:rsid w:val="00DA75AB"/>
    <w:rsid w:val="00DA766A"/>
    <w:rsid w:val="00DA7F76"/>
    <w:rsid w:val="00DB20CB"/>
    <w:rsid w:val="00DB5FDA"/>
    <w:rsid w:val="00DC5247"/>
    <w:rsid w:val="00DC6C47"/>
    <w:rsid w:val="00DC72FB"/>
    <w:rsid w:val="00DD057B"/>
    <w:rsid w:val="00DD0686"/>
    <w:rsid w:val="00DD16D7"/>
    <w:rsid w:val="00DD17E1"/>
    <w:rsid w:val="00DD4E23"/>
    <w:rsid w:val="00DD4F62"/>
    <w:rsid w:val="00DD6450"/>
    <w:rsid w:val="00DE1798"/>
    <w:rsid w:val="00DE400A"/>
    <w:rsid w:val="00DE423F"/>
    <w:rsid w:val="00DE7A80"/>
    <w:rsid w:val="00DF3935"/>
    <w:rsid w:val="00DF3D78"/>
    <w:rsid w:val="00DF463A"/>
    <w:rsid w:val="00DF5521"/>
    <w:rsid w:val="00DF73C9"/>
    <w:rsid w:val="00DF7441"/>
    <w:rsid w:val="00DF77B7"/>
    <w:rsid w:val="00E04D5C"/>
    <w:rsid w:val="00E05874"/>
    <w:rsid w:val="00E10FE2"/>
    <w:rsid w:val="00E12B13"/>
    <w:rsid w:val="00E13997"/>
    <w:rsid w:val="00E13A08"/>
    <w:rsid w:val="00E13D5E"/>
    <w:rsid w:val="00E140D0"/>
    <w:rsid w:val="00E14305"/>
    <w:rsid w:val="00E21EA7"/>
    <w:rsid w:val="00E2351A"/>
    <w:rsid w:val="00E23F40"/>
    <w:rsid w:val="00E261D6"/>
    <w:rsid w:val="00E269CC"/>
    <w:rsid w:val="00E304CC"/>
    <w:rsid w:val="00E3141D"/>
    <w:rsid w:val="00E3402E"/>
    <w:rsid w:val="00E3654A"/>
    <w:rsid w:val="00E37F97"/>
    <w:rsid w:val="00E4671C"/>
    <w:rsid w:val="00E5176F"/>
    <w:rsid w:val="00E52B51"/>
    <w:rsid w:val="00E53994"/>
    <w:rsid w:val="00E54A50"/>
    <w:rsid w:val="00E556F4"/>
    <w:rsid w:val="00E603E0"/>
    <w:rsid w:val="00E634C1"/>
    <w:rsid w:val="00E63929"/>
    <w:rsid w:val="00E66F3F"/>
    <w:rsid w:val="00E67524"/>
    <w:rsid w:val="00E720EE"/>
    <w:rsid w:val="00E75802"/>
    <w:rsid w:val="00E76254"/>
    <w:rsid w:val="00E76E0D"/>
    <w:rsid w:val="00E827D3"/>
    <w:rsid w:val="00E845DF"/>
    <w:rsid w:val="00E86840"/>
    <w:rsid w:val="00E86E6D"/>
    <w:rsid w:val="00E90863"/>
    <w:rsid w:val="00E914D8"/>
    <w:rsid w:val="00E96D26"/>
    <w:rsid w:val="00E97F13"/>
    <w:rsid w:val="00EA0B60"/>
    <w:rsid w:val="00EA3E18"/>
    <w:rsid w:val="00EA68F3"/>
    <w:rsid w:val="00EA6A13"/>
    <w:rsid w:val="00EB01A7"/>
    <w:rsid w:val="00EB0EF3"/>
    <w:rsid w:val="00EB2529"/>
    <w:rsid w:val="00EB29FC"/>
    <w:rsid w:val="00EB4230"/>
    <w:rsid w:val="00EB51B5"/>
    <w:rsid w:val="00EB60D8"/>
    <w:rsid w:val="00EC6636"/>
    <w:rsid w:val="00ED0EC4"/>
    <w:rsid w:val="00ED133D"/>
    <w:rsid w:val="00ED2542"/>
    <w:rsid w:val="00ED5E1F"/>
    <w:rsid w:val="00ED72A6"/>
    <w:rsid w:val="00EE0813"/>
    <w:rsid w:val="00EE081E"/>
    <w:rsid w:val="00EE2223"/>
    <w:rsid w:val="00EF1799"/>
    <w:rsid w:val="00EF59F2"/>
    <w:rsid w:val="00EF6437"/>
    <w:rsid w:val="00EF6835"/>
    <w:rsid w:val="00EF714B"/>
    <w:rsid w:val="00F0224F"/>
    <w:rsid w:val="00F037F8"/>
    <w:rsid w:val="00F05336"/>
    <w:rsid w:val="00F126BC"/>
    <w:rsid w:val="00F17509"/>
    <w:rsid w:val="00F17838"/>
    <w:rsid w:val="00F24CEF"/>
    <w:rsid w:val="00F309C2"/>
    <w:rsid w:val="00F31E4B"/>
    <w:rsid w:val="00F343E9"/>
    <w:rsid w:val="00F3484C"/>
    <w:rsid w:val="00F351FD"/>
    <w:rsid w:val="00F355CC"/>
    <w:rsid w:val="00F35C55"/>
    <w:rsid w:val="00F4009F"/>
    <w:rsid w:val="00F40F4D"/>
    <w:rsid w:val="00F418FC"/>
    <w:rsid w:val="00F41DAE"/>
    <w:rsid w:val="00F41E73"/>
    <w:rsid w:val="00F443C5"/>
    <w:rsid w:val="00F445EE"/>
    <w:rsid w:val="00F53FD2"/>
    <w:rsid w:val="00F60EB9"/>
    <w:rsid w:val="00F61BBA"/>
    <w:rsid w:val="00F63535"/>
    <w:rsid w:val="00F64730"/>
    <w:rsid w:val="00F6488B"/>
    <w:rsid w:val="00F67E61"/>
    <w:rsid w:val="00F708B1"/>
    <w:rsid w:val="00F7155B"/>
    <w:rsid w:val="00F71FED"/>
    <w:rsid w:val="00F73A25"/>
    <w:rsid w:val="00F75647"/>
    <w:rsid w:val="00F77972"/>
    <w:rsid w:val="00F838AB"/>
    <w:rsid w:val="00F83F43"/>
    <w:rsid w:val="00F85E90"/>
    <w:rsid w:val="00F9670D"/>
    <w:rsid w:val="00FA08C9"/>
    <w:rsid w:val="00FA1C9F"/>
    <w:rsid w:val="00FA59C1"/>
    <w:rsid w:val="00FA6DD6"/>
    <w:rsid w:val="00FB00BD"/>
    <w:rsid w:val="00FB1113"/>
    <w:rsid w:val="00FB28FC"/>
    <w:rsid w:val="00FB3C25"/>
    <w:rsid w:val="00FB4D47"/>
    <w:rsid w:val="00FC0E55"/>
    <w:rsid w:val="00FC45B9"/>
    <w:rsid w:val="00FC5E93"/>
    <w:rsid w:val="00FC6383"/>
    <w:rsid w:val="00FC6434"/>
    <w:rsid w:val="00FC6F24"/>
    <w:rsid w:val="00FC741A"/>
    <w:rsid w:val="00FC7BEF"/>
    <w:rsid w:val="00FD40E7"/>
    <w:rsid w:val="00FD5A03"/>
    <w:rsid w:val="00FD5E4E"/>
    <w:rsid w:val="00FE5A50"/>
    <w:rsid w:val="00FF0B66"/>
    <w:rsid w:val="00FF1734"/>
    <w:rsid w:val="00FF7422"/>
    <w:rsid w:val="02391A92"/>
    <w:rsid w:val="057966F1"/>
    <w:rsid w:val="0C2C83FE"/>
    <w:rsid w:val="115E6C48"/>
    <w:rsid w:val="11CAE024"/>
    <w:rsid w:val="125705C4"/>
    <w:rsid w:val="1CA6E4FD"/>
    <w:rsid w:val="23635099"/>
    <w:rsid w:val="243BEEBB"/>
    <w:rsid w:val="2BA59AFE"/>
    <w:rsid w:val="3732C529"/>
    <w:rsid w:val="37CC0C8F"/>
    <w:rsid w:val="3DC7CA5A"/>
    <w:rsid w:val="3F092EF1"/>
    <w:rsid w:val="41E99C65"/>
    <w:rsid w:val="46CF01E6"/>
    <w:rsid w:val="472B9F08"/>
    <w:rsid w:val="516E8DF5"/>
    <w:rsid w:val="557E1FEE"/>
    <w:rsid w:val="55E7D143"/>
    <w:rsid w:val="5702F060"/>
    <w:rsid w:val="58A20DB1"/>
    <w:rsid w:val="5903405E"/>
    <w:rsid w:val="5C896286"/>
    <w:rsid w:val="68602784"/>
    <w:rsid w:val="6B143B88"/>
    <w:rsid w:val="6F758A81"/>
    <w:rsid w:val="70EF91DC"/>
    <w:rsid w:val="74E3A7D6"/>
    <w:rsid w:val="75F7348E"/>
    <w:rsid w:val="76710434"/>
    <w:rsid w:val="773E3110"/>
    <w:rsid w:val="7C707244"/>
    <w:rsid w:val="7CCE2EB6"/>
  </w:rsids>
  <m:mathPr>
    <m:mathFont m:val="Cambria Math"/>
    <m:brkBin m:val="before"/>
    <m:brkBinSub m:val="--"/>
    <m:smallFrac/>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6F0C2"/>
  <w15:docId w15:val="{AF9D9B1C-0893-4934-B86B-85782D1FD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543027"/>
    <w:pPr>
      <w:suppressAutoHyphens/>
      <w:spacing w:after="200" w:line="276" w:lineRule="auto"/>
    </w:pPr>
    <w:rPr>
      <w:rFonts w:ascii="Calibri" w:eastAsia="Calibri" w:hAnsi="Calibri" w:cs="Times New Roman"/>
      <w:lang w:val="it-IT"/>
    </w:rPr>
  </w:style>
  <w:style w:type="paragraph" w:styleId="Titolo1">
    <w:name w:val="heading 1"/>
    <w:basedOn w:val="Normale"/>
    <w:next w:val="Normale"/>
    <w:link w:val="Titolo1Carattere"/>
    <w:uiPriority w:val="9"/>
    <w:qFormat/>
    <w:rsid w:val="005430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5430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E76E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43027"/>
    <w:rPr>
      <w:rFonts w:asciiTheme="majorHAnsi" w:eastAsiaTheme="majorEastAsia" w:hAnsiTheme="majorHAnsi" w:cstheme="majorBidi"/>
      <w:color w:val="2F5496" w:themeColor="accent1" w:themeShade="BF"/>
      <w:sz w:val="32"/>
      <w:szCs w:val="32"/>
    </w:rPr>
  </w:style>
  <w:style w:type="character" w:styleId="Numeroriga">
    <w:name w:val="line number"/>
    <w:basedOn w:val="Carpredefinitoparagrafo"/>
    <w:uiPriority w:val="99"/>
    <w:semiHidden/>
    <w:unhideWhenUsed/>
    <w:rsid w:val="00543027"/>
  </w:style>
  <w:style w:type="character" w:customStyle="1" w:styleId="Titolo3Carattere">
    <w:name w:val="Titolo 3 Carattere"/>
    <w:basedOn w:val="Carpredefinitoparagrafo"/>
    <w:link w:val="Titolo3"/>
    <w:uiPriority w:val="9"/>
    <w:semiHidden/>
    <w:rsid w:val="00543027"/>
    <w:rPr>
      <w:rFonts w:asciiTheme="majorHAnsi" w:eastAsiaTheme="majorEastAsia" w:hAnsiTheme="majorHAnsi" w:cstheme="majorBidi"/>
      <w:color w:val="1F3763" w:themeColor="accent1" w:themeShade="7F"/>
      <w:sz w:val="24"/>
      <w:szCs w:val="24"/>
      <w:lang w:val="it-IT"/>
    </w:rPr>
  </w:style>
  <w:style w:type="character" w:styleId="Rimandocommento">
    <w:name w:val="annotation reference"/>
    <w:basedOn w:val="Carpredefinitoparagrafo"/>
    <w:uiPriority w:val="99"/>
    <w:semiHidden/>
    <w:unhideWhenUsed/>
    <w:rsid w:val="0047429D"/>
    <w:rPr>
      <w:sz w:val="16"/>
      <w:szCs w:val="16"/>
    </w:rPr>
  </w:style>
  <w:style w:type="paragraph" w:styleId="Testocommento">
    <w:name w:val="annotation text"/>
    <w:basedOn w:val="Normale"/>
    <w:link w:val="TestocommentoCarattere"/>
    <w:uiPriority w:val="99"/>
    <w:unhideWhenUsed/>
    <w:rsid w:val="0047429D"/>
    <w:pPr>
      <w:spacing w:line="240" w:lineRule="auto"/>
    </w:pPr>
    <w:rPr>
      <w:sz w:val="20"/>
      <w:szCs w:val="20"/>
    </w:rPr>
  </w:style>
  <w:style w:type="character" w:customStyle="1" w:styleId="TestocommentoCarattere">
    <w:name w:val="Testo commento Carattere"/>
    <w:basedOn w:val="Carpredefinitoparagrafo"/>
    <w:link w:val="Testocommento"/>
    <w:uiPriority w:val="99"/>
    <w:rsid w:val="0047429D"/>
    <w:rPr>
      <w:rFonts w:ascii="Calibri" w:eastAsia="Calibri" w:hAnsi="Calibri" w:cs="Times New Roman"/>
      <w:sz w:val="20"/>
      <w:szCs w:val="20"/>
      <w:lang w:val="it-IT"/>
    </w:rPr>
  </w:style>
  <w:style w:type="paragraph" w:styleId="Soggettocommento">
    <w:name w:val="annotation subject"/>
    <w:basedOn w:val="Testocommento"/>
    <w:next w:val="Testocommento"/>
    <w:link w:val="SoggettocommentoCarattere"/>
    <w:uiPriority w:val="99"/>
    <w:semiHidden/>
    <w:unhideWhenUsed/>
    <w:rsid w:val="0047429D"/>
    <w:rPr>
      <w:b/>
      <w:bCs/>
    </w:rPr>
  </w:style>
  <w:style w:type="character" w:customStyle="1" w:styleId="SoggettocommentoCarattere">
    <w:name w:val="Soggetto commento Carattere"/>
    <w:basedOn w:val="TestocommentoCarattere"/>
    <w:link w:val="Soggettocommento"/>
    <w:uiPriority w:val="99"/>
    <w:semiHidden/>
    <w:rsid w:val="0047429D"/>
    <w:rPr>
      <w:rFonts w:ascii="Calibri" w:eastAsia="Calibri" w:hAnsi="Calibri" w:cs="Times New Roman"/>
      <w:b/>
      <w:bCs/>
      <w:sz w:val="20"/>
      <w:szCs w:val="20"/>
      <w:lang w:val="it-IT"/>
    </w:rPr>
  </w:style>
  <w:style w:type="paragraph" w:styleId="Testofumetto">
    <w:name w:val="Balloon Text"/>
    <w:basedOn w:val="Normale"/>
    <w:link w:val="TestofumettoCarattere"/>
    <w:uiPriority w:val="99"/>
    <w:semiHidden/>
    <w:unhideWhenUsed/>
    <w:rsid w:val="0047429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7429D"/>
    <w:rPr>
      <w:rFonts w:ascii="Segoe UI" w:eastAsia="Calibri" w:hAnsi="Segoe UI" w:cs="Segoe UI"/>
      <w:sz w:val="18"/>
      <w:szCs w:val="18"/>
      <w:lang w:val="it-IT"/>
    </w:rPr>
  </w:style>
  <w:style w:type="paragraph" w:styleId="NormaleWeb">
    <w:name w:val="Normal (Web)"/>
    <w:basedOn w:val="Normale"/>
    <w:uiPriority w:val="99"/>
    <w:semiHidden/>
    <w:unhideWhenUsed/>
    <w:rsid w:val="0047429D"/>
    <w:pPr>
      <w:suppressAutoHyphens w:val="0"/>
      <w:spacing w:before="100" w:beforeAutospacing="1" w:after="100" w:afterAutospacing="1" w:line="240" w:lineRule="auto"/>
    </w:pPr>
    <w:rPr>
      <w:rFonts w:ascii="Times New Roman" w:eastAsia="Times New Roman" w:hAnsi="Times New Roman"/>
      <w:sz w:val="24"/>
      <w:szCs w:val="24"/>
      <w:lang w:val="en-US"/>
    </w:rPr>
  </w:style>
  <w:style w:type="character" w:styleId="Collegamentoipertestuale">
    <w:name w:val="Hyperlink"/>
    <w:basedOn w:val="Carpredefinitoparagrafo"/>
    <w:uiPriority w:val="99"/>
    <w:unhideWhenUsed/>
    <w:rsid w:val="0047429D"/>
    <w:rPr>
      <w:color w:val="0000FF"/>
      <w:u w:val="single"/>
    </w:rPr>
  </w:style>
  <w:style w:type="character" w:styleId="Enfasigrassetto">
    <w:name w:val="Strong"/>
    <w:basedOn w:val="Carpredefinitoparagrafo"/>
    <w:uiPriority w:val="22"/>
    <w:qFormat/>
    <w:rsid w:val="0047429D"/>
    <w:rPr>
      <w:b/>
      <w:bCs/>
    </w:rPr>
  </w:style>
  <w:style w:type="paragraph" w:styleId="Intestazione">
    <w:name w:val="header"/>
    <w:basedOn w:val="Normale"/>
    <w:link w:val="IntestazioneCarattere"/>
    <w:uiPriority w:val="99"/>
    <w:unhideWhenUsed/>
    <w:rsid w:val="00EF1799"/>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EF1799"/>
    <w:rPr>
      <w:rFonts w:ascii="Calibri" w:eastAsia="Calibri" w:hAnsi="Calibri" w:cs="Times New Roman"/>
      <w:lang w:val="it-IT"/>
    </w:rPr>
  </w:style>
  <w:style w:type="paragraph" w:styleId="Pidipagina">
    <w:name w:val="footer"/>
    <w:basedOn w:val="Normale"/>
    <w:link w:val="PidipaginaCarattere"/>
    <w:uiPriority w:val="99"/>
    <w:unhideWhenUsed/>
    <w:rsid w:val="00EF1799"/>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EF1799"/>
    <w:rPr>
      <w:rFonts w:ascii="Calibri" w:eastAsia="Calibri" w:hAnsi="Calibri" w:cs="Times New Roman"/>
      <w:lang w:val="it-IT"/>
    </w:rPr>
  </w:style>
  <w:style w:type="table" w:styleId="Grigliatabella">
    <w:name w:val="Table Grid"/>
    <w:basedOn w:val="Tabellanormale"/>
    <w:uiPriority w:val="39"/>
    <w:rsid w:val="001D5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corsivo">
    <w:name w:val="Emphasis"/>
    <w:basedOn w:val="Carpredefinitoparagrafo"/>
    <w:uiPriority w:val="20"/>
    <w:qFormat/>
    <w:rsid w:val="00531398"/>
    <w:rPr>
      <w:i/>
      <w:iCs/>
    </w:rPr>
  </w:style>
  <w:style w:type="character" w:customStyle="1" w:styleId="citation-publication-date">
    <w:name w:val="citation-publication-date"/>
    <w:basedOn w:val="Carpredefinitoparagrafo"/>
    <w:rsid w:val="00531398"/>
  </w:style>
  <w:style w:type="character" w:customStyle="1" w:styleId="doi">
    <w:name w:val="doi"/>
    <w:basedOn w:val="Carpredefinitoparagrafo"/>
    <w:rsid w:val="00531398"/>
  </w:style>
  <w:style w:type="paragraph" w:styleId="Revisione">
    <w:name w:val="Revision"/>
    <w:hidden/>
    <w:uiPriority w:val="99"/>
    <w:semiHidden/>
    <w:rsid w:val="00F35C55"/>
    <w:pPr>
      <w:spacing w:after="0" w:line="240" w:lineRule="auto"/>
    </w:pPr>
    <w:rPr>
      <w:rFonts w:ascii="Calibri" w:eastAsia="Calibri" w:hAnsi="Calibri" w:cs="Times New Roman"/>
      <w:lang w:val="it-IT"/>
    </w:rPr>
  </w:style>
  <w:style w:type="paragraph" w:customStyle="1" w:styleId="Titolo10">
    <w:name w:val="Titolo1"/>
    <w:basedOn w:val="Normale"/>
    <w:rsid w:val="00DF3D78"/>
    <w:pPr>
      <w:suppressAutoHyphens w:val="0"/>
      <w:spacing w:before="100" w:beforeAutospacing="1" w:after="100" w:afterAutospacing="1" w:line="240" w:lineRule="auto"/>
    </w:pPr>
    <w:rPr>
      <w:rFonts w:ascii="Times New Roman" w:eastAsia="Times New Roman" w:hAnsi="Times New Roman"/>
      <w:sz w:val="24"/>
      <w:szCs w:val="24"/>
      <w:lang w:val="en-US" w:eastAsia="en-US"/>
    </w:rPr>
  </w:style>
  <w:style w:type="paragraph" w:customStyle="1" w:styleId="desc">
    <w:name w:val="desc"/>
    <w:basedOn w:val="Normale"/>
    <w:rsid w:val="00DF3D78"/>
    <w:pPr>
      <w:suppressAutoHyphens w:val="0"/>
      <w:spacing w:before="100" w:beforeAutospacing="1" w:after="100" w:afterAutospacing="1" w:line="240" w:lineRule="auto"/>
    </w:pPr>
    <w:rPr>
      <w:rFonts w:ascii="Times New Roman" w:eastAsia="Times New Roman" w:hAnsi="Times New Roman"/>
      <w:sz w:val="24"/>
      <w:szCs w:val="24"/>
      <w:lang w:val="en-US" w:eastAsia="en-US"/>
    </w:rPr>
  </w:style>
  <w:style w:type="paragraph" w:customStyle="1" w:styleId="details">
    <w:name w:val="details"/>
    <w:basedOn w:val="Normale"/>
    <w:rsid w:val="00DF3D78"/>
    <w:pPr>
      <w:suppressAutoHyphens w:val="0"/>
      <w:spacing w:before="100" w:beforeAutospacing="1" w:after="100" w:afterAutospacing="1" w:line="240" w:lineRule="auto"/>
    </w:pPr>
    <w:rPr>
      <w:rFonts w:ascii="Times New Roman" w:eastAsia="Times New Roman" w:hAnsi="Times New Roman"/>
      <w:sz w:val="24"/>
      <w:szCs w:val="24"/>
      <w:lang w:val="en-US" w:eastAsia="en-US"/>
    </w:rPr>
  </w:style>
  <w:style w:type="character" w:customStyle="1" w:styleId="jrnl">
    <w:name w:val="jrnl"/>
    <w:basedOn w:val="Carpredefinitoparagrafo"/>
    <w:rsid w:val="00DF3D78"/>
  </w:style>
  <w:style w:type="paragraph" w:customStyle="1" w:styleId="links">
    <w:name w:val="links"/>
    <w:basedOn w:val="Normale"/>
    <w:rsid w:val="00DF3D78"/>
    <w:pPr>
      <w:suppressAutoHyphens w:val="0"/>
      <w:spacing w:before="100" w:beforeAutospacing="1" w:after="100" w:afterAutospacing="1" w:line="240" w:lineRule="auto"/>
    </w:pPr>
    <w:rPr>
      <w:rFonts w:ascii="Times New Roman" w:eastAsia="Times New Roman" w:hAnsi="Times New Roman"/>
      <w:sz w:val="24"/>
      <w:szCs w:val="24"/>
      <w:lang w:val="en-US" w:eastAsia="en-US"/>
    </w:rPr>
  </w:style>
  <w:style w:type="character" w:customStyle="1" w:styleId="highwire-citation-author">
    <w:name w:val="highwire-citation-author"/>
    <w:basedOn w:val="Carpredefinitoparagrafo"/>
    <w:rsid w:val="00E5176F"/>
  </w:style>
  <w:style w:type="character" w:customStyle="1" w:styleId="nlm-surname">
    <w:name w:val="nlm-surname"/>
    <w:basedOn w:val="Carpredefinitoparagrafo"/>
    <w:rsid w:val="00E5176F"/>
  </w:style>
  <w:style w:type="character" w:customStyle="1" w:styleId="highwire-cite-metadata-journal">
    <w:name w:val="highwire-cite-metadata-journal"/>
    <w:basedOn w:val="Carpredefinitoparagrafo"/>
    <w:rsid w:val="00E5176F"/>
  </w:style>
  <w:style w:type="character" w:customStyle="1" w:styleId="highwire-cite-metadata-year">
    <w:name w:val="highwire-cite-metadata-year"/>
    <w:basedOn w:val="Carpredefinitoparagrafo"/>
    <w:rsid w:val="00E5176F"/>
  </w:style>
  <w:style w:type="character" w:customStyle="1" w:styleId="highwire-cite-metadata-volume">
    <w:name w:val="highwire-cite-metadata-volume"/>
    <w:basedOn w:val="Carpredefinitoparagrafo"/>
    <w:rsid w:val="00E5176F"/>
  </w:style>
  <w:style w:type="character" w:customStyle="1" w:styleId="highwire-cite-metadata-pages">
    <w:name w:val="highwire-cite-metadata-pages"/>
    <w:basedOn w:val="Carpredefinitoparagrafo"/>
    <w:rsid w:val="00E5176F"/>
  </w:style>
  <w:style w:type="character" w:customStyle="1" w:styleId="UnresolvedMention1">
    <w:name w:val="Unresolved Mention1"/>
    <w:basedOn w:val="Carpredefinitoparagrafo"/>
    <w:uiPriority w:val="99"/>
    <w:semiHidden/>
    <w:unhideWhenUsed/>
    <w:rsid w:val="00781DC1"/>
    <w:rPr>
      <w:color w:val="605E5C"/>
      <w:shd w:val="clear" w:color="auto" w:fill="E1DFDD"/>
    </w:rPr>
  </w:style>
  <w:style w:type="character" w:customStyle="1" w:styleId="Titolo4Carattere">
    <w:name w:val="Titolo 4 Carattere"/>
    <w:basedOn w:val="Carpredefinitoparagrafo"/>
    <w:link w:val="Titolo4"/>
    <w:uiPriority w:val="9"/>
    <w:semiHidden/>
    <w:rsid w:val="00E76E0D"/>
    <w:rPr>
      <w:rFonts w:asciiTheme="majorHAnsi" w:eastAsiaTheme="majorEastAsia" w:hAnsiTheme="majorHAnsi" w:cstheme="majorBidi"/>
      <w:i/>
      <w:iCs/>
      <w:color w:val="2F5496" w:themeColor="accent1" w:themeShade="BF"/>
      <w:lang w:val="it-IT"/>
    </w:rPr>
  </w:style>
  <w:style w:type="paragraph" w:customStyle="1" w:styleId="Title1">
    <w:name w:val="Title1"/>
    <w:basedOn w:val="Normale"/>
    <w:rsid w:val="00E76E0D"/>
    <w:pPr>
      <w:suppressAutoHyphens w:val="0"/>
      <w:spacing w:before="100" w:beforeAutospacing="1" w:after="100" w:afterAutospacing="1" w:line="240" w:lineRule="auto"/>
    </w:pPr>
    <w:rPr>
      <w:rFonts w:ascii="Times New Roman" w:eastAsia="Times New Roman" w:hAnsi="Times New Roman"/>
      <w:sz w:val="24"/>
      <w:szCs w:val="24"/>
      <w:lang w:val="en-US"/>
    </w:rPr>
  </w:style>
  <w:style w:type="paragraph" w:customStyle="1" w:styleId="Titolo20">
    <w:name w:val="Titolo2"/>
    <w:basedOn w:val="Normale"/>
    <w:rsid w:val="001001B8"/>
    <w:pPr>
      <w:suppressAutoHyphens w:val="0"/>
      <w:spacing w:before="100" w:beforeAutospacing="1" w:after="100" w:afterAutospacing="1" w:line="240" w:lineRule="auto"/>
    </w:pPr>
    <w:rPr>
      <w:rFonts w:ascii="Times New Roman" w:eastAsia="Times New Roman" w:hAnsi="Times New Roman"/>
      <w:sz w:val="24"/>
      <w:szCs w:val="24"/>
      <w:lang w:val="en-US" w:eastAsia="en-US"/>
    </w:rPr>
  </w:style>
  <w:style w:type="character" w:customStyle="1" w:styleId="bkciteavail">
    <w:name w:val="bk_cite_avail"/>
    <w:basedOn w:val="Carpredefinitoparagrafo"/>
    <w:rsid w:val="009A25F7"/>
  </w:style>
  <w:style w:type="character" w:customStyle="1" w:styleId="normaltextrun">
    <w:name w:val="normaltextrun"/>
    <w:basedOn w:val="Carpredefinitoparagrafo"/>
    <w:rsid w:val="00111A55"/>
  </w:style>
  <w:style w:type="character" w:customStyle="1" w:styleId="highlight">
    <w:name w:val="highlight"/>
    <w:basedOn w:val="Carpredefinitoparagrafo"/>
    <w:rsid w:val="00AE7CDC"/>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F5496" w:themeColor="accent1" w:themeShade="BF"/>
      <w:sz w:val="26"/>
      <w:szCs w:val="26"/>
    </w:rPr>
  </w:style>
  <w:style w:type="character" w:styleId="Collegamentovisitato">
    <w:name w:val="FollowedHyperlink"/>
    <w:basedOn w:val="Carpredefinitoparagrafo"/>
    <w:uiPriority w:val="99"/>
    <w:semiHidden/>
    <w:unhideWhenUsed/>
    <w:rsid w:val="004336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43058">
      <w:bodyDiv w:val="1"/>
      <w:marLeft w:val="0"/>
      <w:marRight w:val="0"/>
      <w:marTop w:val="0"/>
      <w:marBottom w:val="0"/>
      <w:divBdr>
        <w:top w:val="none" w:sz="0" w:space="0" w:color="auto"/>
        <w:left w:val="none" w:sz="0" w:space="0" w:color="auto"/>
        <w:bottom w:val="none" w:sz="0" w:space="0" w:color="auto"/>
        <w:right w:val="none" w:sz="0" w:space="0" w:color="auto"/>
      </w:divBdr>
    </w:div>
    <w:div w:id="39944055">
      <w:bodyDiv w:val="1"/>
      <w:marLeft w:val="0"/>
      <w:marRight w:val="0"/>
      <w:marTop w:val="0"/>
      <w:marBottom w:val="0"/>
      <w:divBdr>
        <w:top w:val="none" w:sz="0" w:space="0" w:color="auto"/>
        <w:left w:val="none" w:sz="0" w:space="0" w:color="auto"/>
        <w:bottom w:val="none" w:sz="0" w:space="0" w:color="auto"/>
        <w:right w:val="none" w:sz="0" w:space="0" w:color="auto"/>
      </w:divBdr>
    </w:div>
    <w:div w:id="74087060">
      <w:bodyDiv w:val="1"/>
      <w:marLeft w:val="0"/>
      <w:marRight w:val="0"/>
      <w:marTop w:val="0"/>
      <w:marBottom w:val="0"/>
      <w:divBdr>
        <w:top w:val="none" w:sz="0" w:space="0" w:color="auto"/>
        <w:left w:val="none" w:sz="0" w:space="0" w:color="auto"/>
        <w:bottom w:val="none" w:sz="0" w:space="0" w:color="auto"/>
        <w:right w:val="none" w:sz="0" w:space="0" w:color="auto"/>
      </w:divBdr>
      <w:divsChild>
        <w:div w:id="351029336">
          <w:marLeft w:val="0"/>
          <w:marRight w:val="0"/>
          <w:marTop w:val="0"/>
          <w:marBottom w:val="0"/>
          <w:divBdr>
            <w:top w:val="none" w:sz="0" w:space="0" w:color="auto"/>
            <w:left w:val="none" w:sz="0" w:space="0" w:color="auto"/>
            <w:bottom w:val="none" w:sz="0" w:space="0" w:color="auto"/>
            <w:right w:val="none" w:sz="0" w:space="0" w:color="auto"/>
          </w:divBdr>
          <w:divsChild>
            <w:div w:id="1592466554">
              <w:marLeft w:val="60"/>
              <w:marRight w:val="0"/>
              <w:marTop w:val="0"/>
              <w:marBottom w:val="0"/>
              <w:divBdr>
                <w:top w:val="none" w:sz="0" w:space="0" w:color="auto"/>
                <w:left w:val="none" w:sz="0" w:space="0" w:color="auto"/>
                <w:bottom w:val="none" w:sz="0" w:space="0" w:color="auto"/>
                <w:right w:val="none" w:sz="0" w:space="0" w:color="auto"/>
              </w:divBdr>
              <w:divsChild>
                <w:div w:id="1907757386">
                  <w:marLeft w:val="0"/>
                  <w:marRight w:val="0"/>
                  <w:marTop w:val="0"/>
                  <w:marBottom w:val="0"/>
                  <w:divBdr>
                    <w:top w:val="none" w:sz="0" w:space="0" w:color="auto"/>
                    <w:left w:val="none" w:sz="0" w:space="0" w:color="auto"/>
                    <w:bottom w:val="none" w:sz="0" w:space="0" w:color="auto"/>
                    <w:right w:val="none" w:sz="0" w:space="0" w:color="auto"/>
                  </w:divBdr>
                  <w:divsChild>
                    <w:div w:id="825323224">
                      <w:marLeft w:val="0"/>
                      <w:marRight w:val="0"/>
                      <w:marTop w:val="0"/>
                      <w:marBottom w:val="120"/>
                      <w:divBdr>
                        <w:top w:val="single" w:sz="6" w:space="0" w:color="F5F5F5"/>
                        <w:left w:val="single" w:sz="6" w:space="0" w:color="F5F5F5"/>
                        <w:bottom w:val="single" w:sz="6" w:space="0" w:color="F5F5F5"/>
                        <w:right w:val="single" w:sz="6" w:space="0" w:color="F5F5F5"/>
                      </w:divBdr>
                      <w:divsChild>
                        <w:div w:id="383599305">
                          <w:marLeft w:val="0"/>
                          <w:marRight w:val="0"/>
                          <w:marTop w:val="0"/>
                          <w:marBottom w:val="0"/>
                          <w:divBdr>
                            <w:top w:val="none" w:sz="0" w:space="0" w:color="auto"/>
                            <w:left w:val="none" w:sz="0" w:space="0" w:color="auto"/>
                            <w:bottom w:val="none" w:sz="0" w:space="0" w:color="auto"/>
                            <w:right w:val="none" w:sz="0" w:space="0" w:color="auto"/>
                          </w:divBdr>
                          <w:divsChild>
                            <w:div w:id="36845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482299">
          <w:marLeft w:val="0"/>
          <w:marRight w:val="0"/>
          <w:marTop w:val="0"/>
          <w:marBottom w:val="0"/>
          <w:divBdr>
            <w:top w:val="none" w:sz="0" w:space="0" w:color="auto"/>
            <w:left w:val="none" w:sz="0" w:space="0" w:color="auto"/>
            <w:bottom w:val="none" w:sz="0" w:space="0" w:color="auto"/>
            <w:right w:val="none" w:sz="0" w:space="0" w:color="auto"/>
          </w:divBdr>
          <w:divsChild>
            <w:div w:id="1184242009">
              <w:marLeft w:val="0"/>
              <w:marRight w:val="60"/>
              <w:marTop w:val="0"/>
              <w:marBottom w:val="0"/>
              <w:divBdr>
                <w:top w:val="none" w:sz="0" w:space="0" w:color="auto"/>
                <w:left w:val="none" w:sz="0" w:space="0" w:color="auto"/>
                <w:bottom w:val="none" w:sz="0" w:space="0" w:color="auto"/>
                <w:right w:val="none" w:sz="0" w:space="0" w:color="auto"/>
              </w:divBdr>
              <w:divsChild>
                <w:div w:id="1187524126">
                  <w:marLeft w:val="0"/>
                  <w:marRight w:val="0"/>
                  <w:marTop w:val="0"/>
                  <w:marBottom w:val="120"/>
                  <w:divBdr>
                    <w:top w:val="single" w:sz="6" w:space="0" w:color="A0A0A0"/>
                    <w:left w:val="single" w:sz="6" w:space="0" w:color="B9B9B9"/>
                    <w:bottom w:val="single" w:sz="6" w:space="0" w:color="B9B9B9"/>
                    <w:right w:val="single" w:sz="6" w:space="0" w:color="B9B9B9"/>
                  </w:divBdr>
                  <w:divsChild>
                    <w:div w:id="1763456406">
                      <w:marLeft w:val="0"/>
                      <w:marRight w:val="0"/>
                      <w:marTop w:val="0"/>
                      <w:marBottom w:val="0"/>
                      <w:divBdr>
                        <w:top w:val="none" w:sz="0" w:space="0" w:color="auto"/>
                        <w:left w:val="none" w:sz="0" w:space="0" w:color="auto"/>
                        <w:bottom w:val="none" w:sz="0" w:space="0" w:color="auto"/>
                        <w:right w:val="none" w:sz="0" w:space="0" w:color="auto"/>
                      </w:divBdr>
                    </w:div>
                    <w:div w:id="180835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27495">
      <w:bodyDiv w:val="1"/>
      <w:marLeft w:val="0"/>
      <w:marRight w:val="0"/>
      <w:marTop w:val="0"/>
      <w:marBottom w:val="0"/>
      <w:divBdr>
        <w:top w:val="none" w:sz="0" w:space="0" w:color="auto"/>
        <w:left w:val="none" w:sz="0" w:space="0" w:color="auto"/>
        <w:bottom w:val="none" w:sz="0" w:space="0" w:color="auto"/>
        <w:right w:val="none" w:sz="0" w:space="0" w:color="auto"/>
      </w:divBdr>
    </w:div>
    <w:div w:id="155729509">
      <w:bodyDiv w:val="1"/>
      <w:marLeft w:val="0"/>
      <w:marRight w:val="0"/>
      <w:marTop w:val="0"/>
      <w:marBottom w:val="0"/>
      <w:divBdr>
        <w:top w:val="none" w:sz="0" w:space="0" w:color="auto"/>
        <w:left w:val="none" w:sz="0" w:space="0" w:color="auto"/>
        <w:bottom w:val="none" w:sz="0" w:space="0" w:color="auto"/>
        <w:right w:val="none" w:sz="0" w:space="0" w:color="auto"/>
      </w:divBdr>
    </w:div>
    <w:div w:id="198392983">
      <w:bodyDiv w:val="1"/>
      <w:marLeft w:val="0"/>
      <w:marRight w:val="0"/>
      <w:marTop w:val="0"/>
      <w:marBottom w:val="0"/>
      <w:divBdr>
        <w:top w:val="none" w:sz="0" w:space="0" w:color="auto"/>
        <w:left w:val="none" w:sz="0" w:space="0" w:color="auto"/>
        <w:bottom w:val="none" w:sz="0" w:space="0" w:color="auto"/>
        <w:right w:val="none" w:sz="0" w:space="0" w:color="auto"/>
      </w:divBdr>
      <w:divsChild>
        <w:div w:id="234357860">
          <w:marLeft w:val="0"/>
          <w:marRight w:val="0"/>
          <w:marTop w:val="34"/>
          <w:marBottom w:val="34"/>
          <w:divBdr>
            <w:top w:val="none" w:sz="0" w:space="0" w:color="auto"/>
            <w:left w:val="none" w:sz="0" w:space="0" w:color="auto"/>
            <w:bottom w:val="none" w:sz="0" w:space="0" w:color="auto"/>
            <w:right w:val="none" w:sz="0" w:space="0" w:color="auto"/>
          </w:divBdr>
          <w:divsChild>
            <w:div w:id="487668867">
              <w:marLeft w:val="0"/>
              <w:marRight w:val="0"/>
              <w:marTop w:val="0"/>
              <w:marBottom w:val="0"/>
              <w:divBdr>
                <w:top w:val="none" w:sz="0" w:space="0" w:color="auto"/>
                <w:left w:val="none" w:sz="0" w:space="0" w:color="auto"/>
                <w:bottom w:val="none" w:sz="0" w:space="0" w:color="auto"/>
                <w:right w:val="none" w:sz="0" w:space="0" w:color="auto"/>
              </w:divBdr>
            </w:div>
            <w:div w:id="10940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5659">
      <w:bodyDiv w:val="1"/>
      <w:marLeft w:val="0"/>
      <w:marRight w:val="0"/>
      <w:marTop w:val="0"/>
      <w:marBottom w:val="0"/>
      <w:divBdr>
        <w:top w:val="none" w:sz="0" w:space="0" w:color="auto"/>
        <w:left w:val="none" w:sz="0" w:space="0" w:color="auto"/>
        <w:bottom w:val="none" w:sz="0" w:space="0" w:color="auto"/>
        <w:right w:val="none" w:sz="0" w:space="0" w:color="auto"/>
      </w:divBdr>
    </w:div>
    <w:div w:id="262495655">
      <w:bodyDiv w:val="1"/>
      <w:marLeft w:val="0"/>
      <w:marRight w:val="0"/>
      <w:marTop w:val="0"/>
      <w:marBottom w:val="0"/>
      <w:divBdr>
        <w:top w:val="none" w:sz="0" w:space="0" w:color="auto"/>
        <w:left w:val="none" w:sz="0" w:space="0" w:color="auto"/>
        <w:bottom w:val="none" w:sz="0" w:space="0" w:color="auto"/>
        <w:right w:val="none" w:sz="0" w:space="0" w:color="auto"/>
      </w:divBdr>
    </w:div>
    <w:div w:id="266546745">
      <w:bodyDiv w:val="1"/>
      <w:marLeft w:val="0"/>
      <w:marRight w:val="0"/>
      <w:marTop w:val="0"/>
      <w:marBottom w:val="0"/>
      <w:divBdr>
        <w:top w:val="none" w:sz="0" w:space="0" w:color="auto"/>
        <w:left w:val="none" w:sz="0" w:space="0" w:color="auto"/>
        <w:bottom w:val="none" w:sz="0" w:space="0" w:color="auto"/>
        <w:right w:val="none" w:sz="0" w:space="0" w:color="auto"/>
      </w:divBdr>
      <w:divsChild>
        <w:div w:id="546259362">
          <w:marLeft w:val="0"/>
          <w:marRight w:val="0"/>
          <w:marTop w:val="0"/>
          <w:marBottom w:val="0"/>
          <w:divBdr>
            <w:top w:val="none" w:sz="0" w:space="0" w:color="auto"/>
            <w:left w:val="none" w:sz="0" w:space="0" w:color="auto"/>
            <w:bottom w:val="none" w:sz="0" w:space="0" w:color="auto"/>
            <w:right w:val="none" w:sz="0" w:space="0" w:color="auto"/>
          </w:divBdr>
        </w:div>
        <w:div w:id="891229323">
          <w:marLeft w:val="0"/>
          <w:marRight w:val="0"/>
          <w:marTop w:val="34"/>
          <w:marBottom w:val="34"/>
          <w:divBdr>
            <w:top w:val="none" w:sz="0" w:space="0" w:color="auto"/>
            <w:left w:val="none" w:sz="0" w:space="0" w:color="auto"/>
            <w:bottom w:val="none" w:sz="0" w:space="0" w:color="auto"/>
            <w:right w:val="none" w:sz="0" w:space="0" w:color="auto"/>
          </w:divBdr>
          <w:divsChild>
            <w:div w:id="329482203">
              <w:marLeft w:val="0"/>
              <w:marRight w:val="0"/>
              <w:marTop w:val="0"/>
              <w:marBottom w:val="0"/>
              <w:divBdr>
                <w:top w:val="none" w:sz="0" w:space="0" w:color="auto"/>
                <w:left w:val="none" w:sz="0" w:space="0" w:color="auto"/>
                <w:bottom w:val="none" w:sz="0" w:space="0" w:color="auto"/>
                <w:right w:val="none" w:sz="0" w:space="0" w:color="auto"/>
              </w:divBdr>
            </w:div>
            <w:div w:id="47980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49633">
      <w:bodyDiv w:val="1"/>
      <w:marLeft w:val="0"/>
      <w:marRight w:val="0"/>
      <w:marTop w:val="0"/>
      <w:marBottom w:val="0"/>
      <w:divBdr>
        <w:top w:val="none" w:sz="0" w:space="0" w:color="auto"/>
        <w:left w:val="none" w:sz="0" w:space="0" w:color="auto"/>
        <w:bottom w:val="none" w:sz="0" w:space="0" w:color="auto"/>
        <w:right w:val="none" w:sz="0" w:space="0" w:color="auto"/>
      </w:divBdr>
    </w:div>
    <w:div w:id="357202135">
      <w:bodyDiv w:val="1"/>
      <w:marLeft w:val="0"/>
      <w:marRight w:val="0"/>
      <w:marTop w:val="0"/>
      <w:marBottom w:val="0"/>
      <w:divBdr>
        <w:top w:val="none" w:sz="0" w:space="0" w:color="auto"/>
        <w:left w:val="none" w:sz="0" w:space="0" w:color="auto"/>
        <w:bottom w:val="none" w:sz="0" w:space="0" w:color="auto"/>
        <w:right w:val="none" w:sz="0" w:space="0" w:color="auto"/>
      </w:divBdr>
    </w:div>
    <w:div w:id="403258732">
      <w:bodyDiv w:val="1"/>
      <w:marLeft w:val="0"/>
      <w:marRight w:val="0"/>
      <w:marTop w:val="0"/>
      <w:marBottom w:val="0"/>
      <w:divBdr>
        <w:top w:val="none" w:sz="0" w:space="0" w:color="auto"/>
        <w:left w:val="none" w:sz="0" w:space="0" w:color="auto"/>
        <w:bottom w:val="none" w:sz="0" w:space="0" w:color="auto"/>
        <w:right w:val="none" w:sz="0" w:space="0" w:color="auto"/>
      </w:divBdr>
    </w:div>
    <w:div w:id="471025462">
      <w:bodyDiv w:val="1"/>
      <w:marLeft w:val="0"/>
      <w:marRight w:val="0"/>
      <w:marTop w:val="0"/>
      <w:marBottom w:val="0"/>
      <w:divBdr>
        <w:top w:val="none" w:sz="0" w:space="0" w:color="auto"/>
        <w:left w:val="none" w:sz="0" w:space="0" w:color="auto"/>
        <w:bottom w:val="none" w:sz="0" w:space="0" w:color="auto"/>
        <w:right w:val="none" w:sz="0" w:space="0" w:color="auto"/>
      </w:divBdr>
    </w:div>
    <w:div w:id="482553344">
      <w:bodyDiv w:val="1"/>
      <w:marLeft w:val="0"/>
      <w:marRight w:val="0"/>
      <w:marTop w:val="0"/>
      <w:marBottom w:val="0"/>
      <w:divBdr>
        <w:top w:val="none" w:sz="0" w:space="0" w:color="auto"/>
        <w:left w:val="none" w:sz="0" w:space="0" w:color="auto"/>
        <w:bottom w:val="none" w:sz="0" w:space="0" w:color="auto"/>
        <w:right w:val="none" w:sz="0" w:space="0" w:color="auto"/>
      </w:divBdr>
    </w:div>
    <w:div w:id="483131746">
      <w:bodyDiv w:val="1"/>
      <w:marLeft w:val="0"/>
      <w:marRight w:val="0"/>
      <w:marTop w:val="0"/>
      <w:marBottom w:val="0"/>
      <w:divBdr>
        <w:top w:val="none" w:sz="0" w:space="0" w:color="auto"/>
        <w:left w:val="none" w:sz="0" w:space="0" w:color="auto"/>
        <w:bottom w:val="none" w:sz="0" w:space="0" w:color="auto"/>
        <w:right w:val="none" w:sz="0" w:space="0" w:color="auto"/>
      </w:divBdr>
    </w:div>
    <w:div w:id="483740064">
      <w:bodyDiv w:val="1"/>
      <w:marLeft w:val="0"/>
      <w:marRight w:val="0"/>
      <w:marTop w:val="0"/>
      <w:marBottom w:val="0"/>
      <w:divBdr>
        <w:top w:val="none" w:sz="0" w:space="0" w:color="auto"/>
        <w:left w:val="none" w:sz="0" w:space="0" w:color="auto"/>
        <w:bottom w:val="none" w:sz="0" w:space="0" w:color="auto"/>
        <w:right w:val="none" w:sz="0" w:space="0" w:color="auto"/>
      </w:divBdr>
    </w:div>
    <w:div w:id="519246703">
      <w:bodyDiv w:val="1"/>
      <w:marLeft w:val="0"/>
      <w:marRight w:val="0"/>
      <w:marTop w:val="0"/>
      <w:marBottom w:val="0"/>
      <w:divBdr>
        <w:top w:val="none" w:sz="0" w:space="0" w:color="auto"/>
        <w:left w:val="none" w:sz="0" w:space="0" w:color="auto"/>
        <w:bottom w:val="none" w:sz="0" w:space="0" w:color="auto"/>
        <w:right w:val="none" w:sz="0" w:space="0" w:color="auto"/>
      </w:divBdr>
    </w:div>
    <w:div w:id="524758940">
      <w:bodyDiv w:val="1"/>
      <w:marLeft w:val="0"/>
      <w:marRight w:val="0"/>
      <w:marTop w:val="0"/>
      <w:marBottom w:val="0"/>
      <w:divBdr>
        <w:top w:val="none" w:sz="0" w:space="0" w:color="auto"/>
        <w:left w:val="none" w:sz="0" w:space="0" w:color="auto"/>
        <w:bottom w:val="none" w:sz="0" w:space="0" w:color="auto"/>
        <w:right w:val="none" w:sz="0" w:space="0" w:color="auto"/>
      </w:divBdr>
    </w:div>
    <w:div w:id="527568466">
      <w:bodyDiv w:val="1"/>
      <w:marLeft w:val="0"/>
      <w:marRight w:val="0"/>
      <w:marTop w:val="0"/>
      <w:marBottom w:val="0"/>
      <w:divBdr>
        <w:top w:val="none" w:sz="0" w:space="0" w:color="auto"/>
        <w:left w:val="none" w:sz="0" w:space="0" w:color="auto"/>
        <w:bottom w:val="none" w:sz="0" w:space="0" w:color="auto"/>
        <w:right w:val="none" w:sz="0" w:space="0" w:color="auto"/>
      </w:divBdr>
      <w:divsChild>
        <w:div w:id="2251083">
          <w:marLeft w:val="0"/>
          <w:marRight w:val="0"/>
          <w:marTop w:val="0"/>
          <w:marBottom w:val="0"/>
          <w:divBdr>
            <w:top w:val="none" w:sz="0" w:space="0" w:color="auto"/>
            <w:left w:val="none" w:sz="0" w:space="0" w:color="auto"/>
            <w:bottom w:val="none" w:sz="0" w:space="0" w:color="auto"/>
            <w:right w:val="none" w:sz="0" w:space="0" w:color="auto"/>
          </w:divBdr>
        </w:div>
        <w:div w:id="1104884031">
          <w:marLeft w:val="0"/>
          <w:marRight w:val="0"/>
          <w:marTop w:val="0"/>
          <w:marBottom w:val="0"/>
          <w:divBdr>
            <w:top w:val="none" w:sz="0" w:space="0" w:color="auto"/>
            <w:left w:val="none" w:sz="0" w:space="0" w:color="auto"/>
            <w:bottom w:val="none" w:sz="0" w:space="0" w:color="auto"/>
            <w:right w:val="none" w:sz="0" w:space="0" w:color="auto"/>
          </w:divBdr>
        </w:div>
        <w:div w:id="1554805932">
          <w:marLeft w:val="0"/>
          <w:marRight w:val="0"/>
          <w:marTop w:val="0"/>
          <w:marBottom w:val="0"/>
          <w:divBdr>
            <w:top w:val="none" w:sz="0" w:space="0" w:color="auto"/>
            <w:left w:val="none" w:sz="0" w:space="0" w:color="auto"/>
            <w:bottom w:val="none" w:sz="0" w:space="0" w:color="auto"/>
            <w:right w:val="none" w:sz="0" w:space="0" w:color="auto"/>
          </w:divBdr>
        </w:div>
      </w:divsChild>
    </w:div>
    <w:div w:id="565839005">
      <w:bodyDiv w:val="1"/>
      <w:marLeft w:val="0"/>
      <w:marRight w:val="0"/>
      <w:marTop w:val="0"/>
      <w:marBottom w:val="0"/>
      <w:divBdr>
        <w:top w:val="none" w:sz="0" w:space="0" w:color="auto"/>
        <w:left w:val="none" w:sz="0" w:space="0" w:color="auto"/>
        <w:bottom w:val="none" w:sz="0" w:space="0" w:color="auto"/>
        <w:right w:val="none" w:sz="0" w:space="0" w:color="auto"/>
      </w:divBdr>
      <w:divsChild>
        <w:div w:id="1531722885">
          <w:marLeft w:val="0"/>
          <w:marRight w:val="0"/>
          <w:marTop w:val="34"/>
          <w:marBottom w:val="34"/>
          <w:divBdr>
            <w:top w:val="none" w:sz="0" w:space="0" w:color="auto"/>
            <w:left w:val="none" w:sz="0" w:space="0" w:color="auto"/>
            <w:bottom w:val="none" w:sz="0" w:space="0" w:color="auto"/>
            <w:right w:val="none" w:sz="0" w:space="0" w:color="auto"/>
          </w:divBdr>
        </w:div>
        <w:div w:id="1536118387">
          <w:marLeft w:val="0"/>
          <w:marRight w:val="0"/>
          <w:marTop w:val="0"/>
          <w:marBottom w:val="0"/>
          <w:divBdr>
            <w:top w:val="none" w:sz="0" w:space="0" w:color="auto"/>
            <w:left w:val="none" w:sz="0" w:space="0" w:color="auto"/>
            <w:bottom w:val="none" w:sz="0" w:space="0" w:color="auto"/>
            <w:right w:val="none" w:sz="0" w:space="0" w:color="auto"/>
          </w:divBdr>
        </w:div>
      </w:divsChild>
    </w:div>
    <w:div w:id="644630811">
      <w:bodyDiv w:val="1"/>
      <w:marLeft w:val="0"/>
      <w:marRight w:val="0"/>
      <w:marTop w:val="0"/>
      <w:marBottom w:val="0"/>
      <w:divBdr>
        <w:top w:val="none" w:sz="0" w:space="0" w:color="auto"/>
        <w:left w:val="none" w:sz="0" w:space="0" w:color="auto"/>
        <w:bottom w:val="none" w:sz="0" w:space="0" w:color="auto"/>
        <w:right w:val="none" w:sz="0" w:space="0" w:color="auto"/>
      </w:divBdr>
      <w:divsChild>
        <w:div w:id="259148433">
          <w:marLeft w:val="0"/>
          <w:marRight w:val="0"/>
          <w:marTop w:val="34"/>
          <w:marBottom w:val="34"/>
          <w:divBdr>
            <w:top w:val="none" w:sz="0" w:space="0" w:color="auto"/>
            <w:left w:val="none" w:sz="0" w:space="0" w:color="auto"/>
            <w:bottom w:val="none" w:sz="0" w:space="0" w:color="auto"/>
            <w:right w:val="none" w:sz="0" w:space="0" w:color="auto"/>
          </w:divBdr>
        </w:div>
        <w:div w:id="730348299">
          <w:marLeft w:val="0"/>
          <w:marRight w:val="0"/>
          <w:marTop w:val="0"/>
          <w:marBottom w:val="0"/>
          <w:divBdr>
            <w:top w:val="none" w:sz="0" w:space="0" w:color="auto"/>
            <w:left w:val="none" w:sz="0" w:space="0" w:color="auto"/>
            <w:bottom w:val="none" w:sz="0" w:space="0" w:color="auto"/>
            <w:right w:val="none" w:sz="0" w:space="0" w:color="auto"/>
          </w:divBdr>
        </w:div>
      </w:divsChild>
    </w:div>
    <w:div w:id="646477872">
      <w:bodyDiv w:val="1"/>
      <w:marLeft w:val="0"/>
      <w:marRight w:val="0"/>
      <w:marTop w:val="0"/>
      <w:marBottom w:val="0"/>
      <w:divBdr>
        <w:top w:val="none" w:sz="0" w:space="0" w:color="auto"/>
        <w:left w:val="none" w:sz="0" w:space="0" w:color="auto"/>
        <w:bottom w:val="none" w:sz="0" w:space="0" w:color="auto"/>
        <w:right w:val="none" w:sz="0" w:space="0" w:color="auto"/>
      </w:divBdr>
    </w:div>
    <w:div w:id="735132278">
      <w:bodyDiv w:val="1"/>
      <w:marLeft w:val="0"/>
      <w:marRight w:val="0"/>
      <w:marTop w:val="0"/>
      <w:marBottom w:val="0"/>
      <w:divBdr>
        <w:top w:val="none" w:sz="0" w:space="0" w:color="auto"/>
        <w:left w:val="none" w:sz="0" w:space="0" w:color="auto"/>
        <w:bottom w:val="none" w:sz="0" w:space="0" w:color="auto"/>
        <w:right w:val="none" w:sz="0" w:space="0" w:color="auto"/>
      </w:divBdr>
    </w:div>
    <w:div w:id="763305777">
      <w:bodyDiv w:val="1"/>
      <w:marLeft w:val="0"/>
      <w:marRight w:val="0"/>
      <w:marTop w:val="0"/>
      <w:marBottom w:val="0"/>
      <w:divBdr>
        <w:top w:val="none" w:sz="0" w:space="0" w:color="auto"/>
        <w:left w:val="none" w:sz="0" w:space="0" w:color="auto"/>
        <w:bottom w:val="none" w:sz="0" w:space="0" w:color="auto"/>
        <w:right w:val="none" w:sz="0" w:space="0" w:color="auto"/>
      </w:divBdr>
      <w:divsChild>
        <w:div w:id="1474788290">
          <w:marLeft w:val="0"/>
          <w:marRight w:val="0"/>
          <w:marTop w:val="120"/>
          <w:marBottom w:val="0"/>
          <w:divBdr>
            <w:top w:val="none" w:sz="0" w:space="0" w:color="auto"/>
            <w:left w:val="none" w:sz="0" w:space="0" w:color="auto"/>
            <w:bottom w:val="none" w:sz="0" w:space="0" w:color="auto"/>
            <w:right w:val="none" w:sz="0" w:space="0" w:color="auto"/>
          </w:divBdr>
        </w:div>
        <w:div w:id="1893954633">
          <w:marLeft w:val="0"/>
          <w:marRight w:val="0"/>
          <w:marTop w:val="120"/>
          <w:marBottom w:val="0"/>
          <w:divBdr>
            <w:top w:val="none" w:sz="0" w:space="0" w:color="auto"/>
            <w:left w:val="none" w:sz="0" w:space="0" w:color="auto"/>
            <w:bottom w:val="none" w:sz="0" w:space="0" w:color="auto"/>
            <w:right w:val="none" w:sz="0" w:space="0" w:color="auto"/>
          </w:divBdr>
        </w:div>
      </w:divsChild>
    </w:div>
    <w:div w:id="798457157">
      <w:bodyDiv w:val="1"/>
      <w:marLeft w:val="0"/>
      <w:marRight w:val="0"/>
      <w:marTop w:val="0"/>
      <w:marBottom w:val="0"/>
      <w:divBdr>
        <w:top w:val="none" w:sz="0" w:space="0" w:color="auto"/>
        <w:left w:val="none" w:sz="0" w:space="0" w:color="auto"/>
        <w:bottom w:val="none" w:sz="0" w:space="0" w:color="auto"/>
        <w:right w:val="none" w:sz="0" w:space="0" w:color="auto"/>
      </w:divBdr>
    </w:div>
    <w:div w:id="811795008">
      <w:bodyDiv w:val="1"/>
      <w:marLeft w:val="0"/>
      <w:marRight w:val="0"/>
      <w:marTop w:val="0"/>
      <w:marBottom w:val="0"/>
      <w:divBdr>
        <w:top w:val="none" w:sz="0" w:space="0" w:color="auto"/>
        <w:left w:val="none" w:sz="0" w:space="0" w:color="auto"/>
        <w:bottom w:val="none" w:sz="0" w:space="0" w:color="auto"/>
        <w:right w:val="none" w:sz="0" w:space="0" w:color="auto"/>
      </w:divBdr>
    </w:div>
    <w:div w:id="865215890">
      <w:bodyDiv w:val="1"/>
      <w:marLeft w:val="0"/>
      <w:marRight w:val="0"/>
      <w:marTop w:val="0"/>
      <w:marBottom w:val="0"/>
      <w:divBdr>
        <w:top w:val="none" w:sz="0" w:space="0" w:color="auto"/>
        <w:left w:val="none" w:sz="0" w:space="0" w:color="auto"/>
        <w:bottom w:val="none" w:sz="0" w:space="0" w:color="auto"/>
        <w:right w:val="none" w:sz="0" w:space="0" w:color="auto"/>
      </w:divBdr>
    </w:div>
    <w:div w:id="934749211">
      <w:bodyDiv w:val="1"/>
      <w:marLeft w:val="0"/>
      <w:marRight w:val="0"/>
      <w:marTop w:val="0"/>
      <w:marBottom w:val="0"/>
      <w:divBdr>
        <w:top w:val="none" w:sz="0" w:space="0" w:color="auto"/>
        <w:left w:val="none" w:sz="0" w:space="0" w:color="auto"/>
        <w:bottom w:val="none" w:sz="0" w:space="0" w:color="auto"/>
        <w:right w:val="none" w:sz="0" w:space="0" w:color="auto"/>
      </w:divBdr>
    </w:div>
    <w:div w:id="980647296">
      <w:bodyDiv w:val="1"/>
      <w:marLeft w:val="0"/>
      <w:marRight w:val="0"/>
      <w:marTop w:val="0"/>
      <w:marBottom w:val="0"/>
      <w:divBdr>
        <w:top w:val="none" w:sz="0" w:space="0" w:color="auto"/>
        <w:left w:val="none" w:sz="0" w:space="0" w:color="auto"/>
        <w:bottom w:val="none" w:sz="0" w:space="0" w:color="auto"/>
        <w:right w:val="none" w:sz="0" w:space="0" w:color="auto"/>
      </w:divBdr>
    </w:div>
    <w:div w:id="1165318694">
      <w:bodyDiv w:val="1"/>
      <w:marLeft w:val="0"/>
      <w:marRight w:val="0"/>
      <w:marTop w:val="0"/>
      <w:marBottom w:val="0"/>
      <w:divBdr>
        <w:top w:val="none" w:sz="0" w:space="0" w:color="auto"/>
        <w:left w:val="none" w:sz="0" w:space="0" w:color="auto"/>
        <w:bottom w:val="none" w:sz="0" w:space="0" w:color="auto"/>
        <w:right w:val="none" w:sz="0" w:space="0" w:color="auto"/>
      </w:divBdr>
    </w:div>
    <w:div w:id="1171528897">
      <w:bodyDiv w:val="1"/>
      <w:marLeft w:val="0"/>
      <w:marRight w:val="0"/>
      <w:marTop w:val="0"/>
      <w:marBottom w:val="0"/>
      <w:divBdr>
        <w:top w:val="none" w:sz="0" w:space="0" w:color="auto"/>
        <w:left w:val="none" w:sz="0" w:space="0" w:color="auto"/>
        <w:bottom w:val="none" w:sz="0" w:space="0" w:color="auto"/>
        <w:right w:val="none" w:sz="0" w:space="0" w:color="auto"/>
      </w:divBdr>
    </w:div>
    <w:div w:id="1335298634">
      <w:bodyDiv w:val="1"/>
      <w:marLeft w:val="0"/>
      <w:marRight w:val="0"/>
      <w:marTop w:val="0"/>
      <w:marBottom w:val="0"/>
      <w:divBdr>
        <w:top w:val="none" w:sz="0" w:space="0" w:color="auto"/>
        <w:left w:val="none" w:sz="0" w:space="0" w:color="auto"/>
        <w:bottom w:val="none" w:sz="0" w:space="0" w:color="auto"/>
        <w:right w:val="none" w:sz="0" w:space="0" w:color="auto"/>
      </w:divBdr>
    </w:div>
    <w:div w:id="1360546311">
      <w:bodyDiv w:val="1"/>
      <w:marLeft w:val="0"/>
      <w:marRight w:val="0"/>
      <w:marTop w:val="0"/>
      <w:marBottom w:val="0"/>
      <w:divBdr>
        <w:top w:val="none" w:sz="0" w:space="0" w:color="auto"/>
        <w:left w:val="none" w:sz="0" w:space="0" w:color="auto"/>
        <w:bottom w:val="none" w:sz="0" w:space="0" w:color="auto"/>
        <w:right w:val="none" w:sz="0" w:space="0" w:color="auto"/>
      </w:divBdr>
    </w:div>
    <w:div w:id="1367098138">
      <w:bodyDiv w:val="1"/>
      <w:marLeft w:val="0"/>
      <w:marRight w:val="0"/>
      <w:marTop w:val="0"/>
      <w:marBottom w:val="0"/>
      <w:divBdr>
        <w:top w:val="none" w:sz="0" w:space="0" w:color="auto"/>
        <w:left w:val="none" w:sz="0" w:space="0" w:color="auto"/>
        <w:bottom w:val="none" w:sz="0" w:space="0" w:color="auto"/>
        <w:right w:val="none" w:sz="0" w:space="0" w:color="auto"/>
      </w:divBdr>
    </w:div>
    <w:div w:id="1374035615">
      <w:bodyDiv w:val="1"/>
      <w:marLeft w:val="0"/>
      <w:marRight w:val="0"/>
      <w:marTop w:val="0"/>
      <w:marBottom w:val="0"/>
      <w:divBdr>
        <w:top w:val="none" w:sz="0" w:space="0" w:color="auto"/>
        <w:left w:val="none" w:sz="0" w:space="0" w:color="auto"/>
        <w:bottom w:val="none" w:sz="0" w:space="0" w:color="auto"/>
        <w:right w:val="none" w:sz="0" w:space="0" w:color="auto"/>
      </w:divBdr>
    </w:div>
    <w:div w:id="1385180760">
      <w:bodyDiv w:val="1"/>
      <w:marLeft w:val="0"/>
      <w:marRight w:val="0"/>
      <w:marTop w:val="0"/>
      <w:marBottom w:val="0"/>
      <w:divBdr>
        <w:top w:val="none" w:sz="0" w:space="0" w:color="auto"/>
        <w:left w:val="none" w:sz="0" w:space="0" w:color="auto"/>
        <w:bottom w:val="none" w:sz="0" w:space="0" w:color="auto"/>
        <w:right w:val="none" w:sz="0" w:space="0" w:color="auto"/>
      </w:divBdr>
    </w:div>
    <w:div w:id="1398819383">
      <w:bodyDiv w:val="1"/>
      <w:marLeft w:val="0"/>
      <w:marRight w:val="0"/>
      <w:marTop w:val="0"/>
      <w:marBottom w:val="0"/>
      <w:divBdr>
        <w:top w:val="none" w:sz="0" w:space="0" w:color="auto"/>
        <w:left w:val="none" w:sz="0" w:space="0" w:color="auto"/>
        <w:bottom w:val="none" w:sz="0" w:space="0" w:color="auto"/>
        <w:right w:val="none" w:sz="0" w:space="0" w:color="auto"/>
      </w:divBdr>
    </w:div>
    <w:div w:id="1401637545">
      <w:bodyDiv w:val="1"/>
      <w:marLeft w:val="0"/>
      <w:marRight w:val="0"/>
      <w:marTop w:val="0"/>
      <w:marBottom w:val="0"/>
      <w:divBdr>
        <w:top w:val="none" w:sz="0" w:space="0" w:color="auto"/>
        <w:left w:val="none" w:sz="0" w:space="0" w:color="auto"/>
        <w:bottom w:val="none" w:sz="0" w:space="0" w:color="auto"/>
        <w:right w:val="none" w:sz="0" w:space="0" w:color="auto"/>
      </w:divBdr>
      <w:divsChild>
        <w:div w:id="1334802292">
          <w:marLeft w:val="0"/>
          <w:marRight w:val="0"/>
          <w:marTop w:val="120"/>
          <w:marBottom w:val="360"/>
          <w:divBdr>
            <w:top w:val="none" w:sz="0" w:space="0" w:color="auto"/>
            <w:left w:val="none" w:sz="0" w:space="0" w:color="auto"/>
            <w:bottom w:val="none" w:sz="0" w:space="0" w:color="auto"/>
            <w:right w:val="none" w:sz="0" w:space="0" w:color="auto"/>
          </w:divBdr>
          <w:divsChild>
            <w:div w:id="886067218">
              <w:marLeft w:val="0"/>
              <w:marRight w:val="0"/>
              <w:marTop w:val="0"/>
              <w:marBottom w:val="0"/>
              <w:divBdr>
                <w:top w:val="none" w:sz="0" w:space="0" w:color="auto"/>
                <w:left w:val="none" w:sz="0" w:space="0" w:color="auto"/>
                <w:bottom w:val="none" w:sz="0" w:space="0" w:color="auto"/>
                <w:right w:val="none" w:sz="0" w:space="0" w:color="auto"/>
              </w:divBdr>
              <w:divsChild>
                <w:div w:id="1497112383">
                  <w:marLeft w:val="0"/>
                  <w:marRight w:val="0"/>
                  <w:marTop w:val="0"/>
                  <w:marBottom w:val="0"/>
                  <w:divBdr>
                    <w:top w:val="none" w:sz="0" w:space="0" w:color="auto"/>
                    <w:left w:val="none" w:sz="0" w:space="0" w:color="auto"/>
                    <w:bottom w:val="none" w:sz="0" w:space="0" w:color="auto"/>
                    <w:right w:val="none" w:sz="0" w:space="0" w:color="auto"/>
                  </w:divBdr>
                </w:div>
              </w:divsChild>
            </w:div>
            <w:div w:id="203668825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 w:id="1462962104">
      <w:bodyDiv w:val="1"/>
      <w:marLeft w:val="0"/>
      <w:marRight w:val="0"/>
      <w:marTop w:val="0"/>
      <w:marBottom w:val="0"/>
      <w:divBdr>
        <w:top w:val="none" w:sz="0" w:space="0" w:color="auto"/>
        <w:left w:val="none" w:sz="0" w:space="0" w:color="auto"/>
        <w:bottom w:val="none" w:sz="0" w:space="0" w:color="auto"/>
        <w:right w:val="none" w:sz="0" w:space="0" w:color="auto"/>
      </w:divBdr>
    </w:div>
    <w:div w:id="1466463430">
      <w:bodyDiv w:val="1"/>
      <w:marLeft w:val="0"/>
      <w:marRight w:val="0"/>
      <w:marTop w:val="0"/>
      <w:marBottom w:val="0"/>
      <w:divBdr>
        <w:top w:val="none" w:sz="0" w:space="0" w:color="auto"/>
        <w:left w:val="none" w:sz="0" w:space="0" w:color="auto"/>
        <w:bottom w:val="none" w:sz="0" w:space="0" w:color="auto"/>
        <w:right w:val="none" w:sz="0" w:space="0" w:color="auto"/>
      </w:divBdr>
    </w:div>
    <w:div w:id="1506819201">
      <w:bodyDiv w:val="1"/>
      <w:marLeft w:val="0"/>
      <w:marRight w:val="0"/>
      <w:marTop w:val="0"/>
      <w:marBottom w:val="0"/>
      <w:divBdr>
        <w:top w:val="none" w:sz="0" w:space="0" w:color="auto"/>
        <w:left w:val="none" w:sz="0" w:space="0" w:color="auto"/>
        <w:bottom w:val="none" w:sz="0" w:space="0" w:color="auto"/>
        <w:right w:val="none" w:sz="0" w:space="0" w:color="auto"/>
      </w:divBdr>
    </w:div>
    <w:div w:id="1516115210">
      <w:bodyDiv w:val="1"/>
      <w:marLeft w:val="0"/>
      <w:marRight w:val="0"/>
      <w:marTop w:val="0"/>
      <w:marBottom w:val="0"/>
      <w:divBdr>
        <w:top w:val="none" w:sz="0" w:space="0" w:color="auto"/>
        <w:left w:val="none" w:sz="0" w:space="0" w:color="auto"/>
        <w:bottom w:val="none" w:sz="0" w:space="0" w:color="auto"/>
        <w:right w:val="none" w:sz="0" w:space="0" w:color="auto"/>
      </w:divBdr>
    </w:div>
    <w:div w:id="1521777100">
      <w:bodyDiv w:val="1"/>
      <w:marLeft w:val="0"/>
      <w:marRight w:val="0"/>
      <w:marTop w:val="0"/>
      <w:marBottom w:val="0"/>
      <w:divBdr>
        <w:top w:val="none" w:sz="0" w:space="0" w:color="auto"/>
        <w:left w:val="none" w:sz="0" w:space="0" w:color="auto"/>
        <w:bottom w:val="none" w:sz="0" w:space="0" w:color="auto"/>
        <w:right w:val="none" w:sz="0" w:space="0" w:color="auto"/>
      </w:divBdr>
    </w:div>
    <w:div w:id="1539777913">
      <w:bodyDiv w:val="1"/>
      <w:marLeft w:val="0"/>
      <w:marRight w:val="0"/>
      <w:marTop w:val="0"/>
      <w:marBottom w:val="0"/>
      <w:divBdr>
        <w:top w:val="none" w:sz="0" w:space="0" w:color="auto"/>
        <w:left w:val="none" w:sz="0" w:space="0" w:color="auto"/>
        <w:bottom w:val="none" w:sz="0" w:space="0" w:color="auto"/>
        <w:right w:val="none" w:sz="0" w:space="0" w:color="auto"/>
      </w:divBdr>
    </w:div>
    <w:div w:id="1576938871">
      <w:bodyDiv w:val="1"/>
      <w:marLeft w:val="0"/>
      <w:marRight w:val="0"/>
      <w:marTop w:val="0"/>
      <w:marBottom w:val="0"/>
      <w:divBdr>
        <w:top w:val="none" w:sz="0" w:space="0" w:color="auto"/>
        <w:left w:val="none" w:sz="0" w:space="0" w:color="auto"/>
        <w:bottom w:val="none" w:sz="0" w:space="0" w:color="auto"/>
        <w:right w:val="none" w:sz="0" w:space="0" w:color="auto"/>
      </w:divBdr>
      <w:divsChild>
        <w:div w:id="1994943004">
          <w:marLeft w:val="0"/>
          <w:marRight w:val="0"/>
          <w:marTop w:val="120"/>
          <w:marBottom w:val="360"/>
          <w:divBdr>
            <w:top w:val="none" w:sz="0" w:space="0" w:color="auto"/>
            <w:left w:val="none" w:sz="0" w:space="0" w:color="auto"/>
            <w:bottom w:val="none" w:sz="0" w:space="0" w:color="auto"/>
            <w:right w:val="none" w:sz="0" w:space="0" w:color="auto"/>
          </w:divBdr>
          <w:divsChild>
            <w:div w:id="1088963002">
              <w:marLeft w:val="0"/>
              <w:marRight w:val="0"/>
              <w:marTop w:val="34"/>
              <w:marBottom w:val="34"/>
              <w:divBdr>
                <w:top w:val="none" w:sz="0" w:space="0" w:color="auto"/>
                <w:left w:val="none" w:sz="0" w:space="0" w:color="auto"/>
                <w:bottom w:val="none" w:sz="0" w:space="0" w:color="auto"/>
                <w:right w:val="none" w:sz="0" w:space="0" w:color="auto"/>
              </w:divBdr>
            </w:div>
            <w:div w:id="1962759917">
              <w:marLeft w:val="0"/>
              <w:marRight w:val="0"/>
              <w:marTop w:val="0"/>
              <w:marBottom w:val="0"/>
              <w:divBdr>
                <w:top w:val="none" w:sz="0" w:space="0" w:color="auto"/>
                <w:left w:val="none" w:sz="0" w:space="0" w:color="auto"/>
                <w:bottom w:val="none" w:sz="0" w:space="0" w:color="auto"/>
                <w:right w:val="none" w:sz="0" w:space="0" w:color="auto"/>
              </w:divBdr>
              <w:divsChild>
                <w:div w:id="5809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859545">
      <w:bodyDiv w:val="1"/>
      <w:marLeft w:val="0"/>
      <w:marRight w:val="0"/>
      <w:marTop w:val="0"/>
      <w:marBottom w:val="0"/>
      <w:divBdr>
        <w:top w:val="none" w:sz="0" w:space="0" w:color="auto"/>
        <w:left w:val="none" w:sz="0" w:space="0" w:color="auto"/>
        <w:bottom w:val="none" w:sz="0" w:space="0" w:color="auto"/>
        <w:right w:val="none" w:sz="0" w:space="0" w:color="auto"/>
      </w:divBdr>
    </w:div>
    <w:div w:id="1759906608">
      <w:bodyDiv w:val="1"/>
      <w:marLeft w:val="0"/>
      <w:marRight w:val="0"/>
      <w:marTop w:val="0"/>
      <w:marBottom w:val="0"/>
      <w:divBdr>
        <w:top w:val="none" w:sz="0" w:space="0" w:color="auto"/>
        <w:left w:val="none" w:sz="0" w:space="0" w:color="auto"/>
        <w:bottom w:val="none" w:sz="0" w:space="0" w:color="auto"/>
        <w:right w:val="none" w:sz="0" w:space="0" w:color="auto"/>
      </w:divBdr>
    </w:div>
    <w:div w:id="1818180970">
      <w:bodyDiv w:val="1"/>
      <w:marLeft w:val="0"/>
      <w:marRight w:val="0"/>
      <w:marTop w:val="0"/>
      <w:marBottom w:val="0"/>
      <w:divBdr>
        <w:top w:val="none" w:sz="0" w:space="0" w:color="auto"/>
        <w:left w:val="none" w:sz="0" w:space="0" w:color="auto"/>
        <w:bottom w:val="none" w:sz="0" w:space="0" w:color="auto"/>
        <w:right w:val="none" w:sz="0" w:space="0" w:color="auto"/>
      </w:divBdr>
    </w:div>
    <w:div w:id="1879973609">
      <w:bodyDiv w:val="1"/>
      <w:marLeft w:val="0"/>
      <w:marRight w:val="0"/>
      <w:marTop w:val="0"/>
      <w:marBottom w:val="0"/>
      <w:divBdr>
        <w:top w:val="none" w:sz="0" w:space="0" w:color="auto"/>
        <w:left w:val="none" w:sz="0" w:space="0" w:color="auto"/>
        <w:bottom w:val="none" w:sz="0" w:space="0" w:color="auto"/>
        <w:right w:val="none" w:sz="0" w:space="0" w:color="auto"/>
      </w:divBdr>
    </w:div>
    <w:div w:id="1923638331">
      <w:bodyDiv w:val="1"/>
      <w:marLeft w:val="0"/>
      <w:marRight w:val="0"/>
      <w:marTop w:val="0"/>
      <w:marBottom w:val="0"/>
      <w:divBdr>
        <w:top w:val="none" w:sz="0" w:space="0" w:color="auto"/>
        <w:left w:val="none" w:sz="0" w:space="0" w:color="auto"/>
        <w:bottom w:val="none" w:sz="0" w:space="0" w:color="auto"/>
        <w:right w:val="none" w:sz="0" w:space="0" w:color="auto"/>
      </w:divBdr>
    </w:div>
    <w:div w:id="1973946733">
      <w:bodyDiv w:val="1"/>
      <w:marLeft w:val="0"/>
      <w:marRight w:val="0"/>
      <w:marTop w:val="0"/>
      <w:marBottom w:val="0"/>
      <w:divBdr>
        <w:top w:val="none" w:sz="0" w:space="0" w:color="auto"/>
        <w:left w:val="none" w:sz="0" w:space="0" w:color="auto"/>
        <w:bottom w:val="none" w:sz="0" w:space="0" w:color="auto"/>
        <w:right w:val="none" w:sz="0" w:space="0" w:color="auto"/>
      </w:divBdr>
      <w:divsChild>
        <w:div w:id="1910457602">
          <w:marLeft w:val="0"/>
          <w:marRight w:val="0"/>
          <w:marTop w:val="120"/>
          <w:marBottom w:val="0"/>
          <w:divBdr>
            <w:top w:val="none" w:sz="0" w:space="0" w:color="auto"/>
            <w:left w:val="none" w:sz="0" w:space="0" w:color="auto"/>
            <w:bottom w:val="none" w:sz="0" w:space="0" w:color="auto"/>
            <w:right w:val="none" w:sz="0" w:space="0" w:color="auto"/>
          </w:divBdr>
        </w:div>
        <w:div w:id="2016573715">
          <w:marLeft w:val="0"/>
          <w:marRight w:val="0"/>
          <w:marTop w:val="120"/>
          <w:marBottom w:val="0"/>
          <w:divBdr>
            <w:top w:val="none" w:sz="0" w:space="0" w:color="auto"/>
            <w:left w:val="none" w:sz="0" w:space="0" w:color="auto"/>
            <w:bottom w:val="none" w:sz="0" w:space="0" w:color="auto"/>
            <w:right w:val="none" w:sz="0" w:space="0" w:color="auto"/>
          </w:divBdr>
        </w:div>
      </w:divsChild>
    </w:div>
    <w:div w:id="2036728616">
      <w:bodyDiv w:val="1"/>
      <w:marLeft w:val="0"/>
      <w:marRight w:val="0"/>
      <w:marTop w:val="0"/>
      <w:marBottom w:val="0"/>
      <w:divBdr>
        <w:top w:val="none" w:sz="0" w:space="0" w:color="auto"/>
        <w:left w:val="none" w:sz="0" w:space="0" w:color="auto"/>
        <w:bottom w:val="none" w:sz="0" w:space="0" w:color="auto"/>
        <w:right w:val="none" w:sz="0" w:space="0" w:color="auto"/>
      </w:divBdr>
    </w:div>
    <w:div w:id="2043363405">
      <w:bodyDiv w:val="1"/>
      <w:marLeft w:val="0"/>
      <w:marRight w:val="0"/>
      <w:marTop w:val="0"/>
      <w:marBottom w:val="0"/>
      <w:divBdr>
        <w:top w:val="none" w:sz="0" w:space="0" w:color="auto"/>
        <w:left w:val="none" w:sz="0" w:space="0" w:color="auto"/>
        <w:bottom w:val="none" w:sz="0" w:space="0" w:color="auto"/>
        <w:right w:val="none" w:sz="0" w:space="0" w:color="auto"/>
      </w:divBdr>
    </w:div>
    <w:div w:id="213262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camarcia@sosep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rlo.giaquinto@unipd.it" TargetMode="External"/><Relationship Id="rId5" Type="http://schemas.openxmlformats.org/officeDocument/2006/relationships/webSettings" Target="webSettings.xml"/><Relationship Id="rId10" Type="http://schemas.openxmlformats.org/officeDocument/2006/relationships/hyperlink" Target="mailto:l.cantarutti@sosepe.com" TargetMode="External"/><Relationship Id="rId4" Type="http://schemas.openxmlformats.org/officeDocument/2006/relationships/settings" Target="settings.xml"/><Relationship Id="rId9" Type="http://schemas.openxmlformats.org/officeDocument/2006/relationships/hyperlink" Target="mailto:giovanni.corrao@unimib.it"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AFD05-4F16-4A59-8C3E-75B0E3F1C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27</Pages>
  <Words>29909</Words>
  <Characters>170487</Characters>
  <Application>Microsoft Office Word</Application>
  <DocSecurity>0</DocSecurity>
  <Lines>1420</Lines>
  <Paragraphs>399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199997</CharactersWithSpaces>
  <SharedDoc>false</SharedDoc>
  <HLinks>
    <vt:vector size="12" baseType="variant">
      <vt:variant>
        <vt:i4>6357039</vt:i4>
      </vt:variant>
      <vt:variant>
        <vt:i4>57</vt:i4>
      </vt:variant>
      <vt:variant>
        <vt:i4>0</vt:i4>
      </vt:variant>
      <vt:variant>
        <vt:i4>5</vt:i4>
      </vt:variant>
      <vt:variant>
        <vt:lpwstr>http://www.pedianet.it/</vt:lpwstr>
      </vt:variant>
      <vt:variant>
        <vt:lpwstr/>
      </vt:variant>
      <vt:variant>
        <vt:i4>5439564</vt:i4>
      </vt:variant>
      <vt:variant>
        <vt:i4>0</vt:i4>
      </vt:variant>
      <vt:variant>
        <vt:i4>0</vt:i4>
      </vt:variant>
      <vt:variant>
        <vt:i4>5</vt:i4>
      </vt:variant>
      <vt:variant>
        <vt:lpwstr>http://www.consort-statement.org/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barbieri</dc:creator>
  <cp:keywords/>
  <dc:description/>
  <cp:lastModifiedBy>ELISA BARBIERI</cp:lastModifiedBy>
  <cp:revision>1</cp:revision>
  <cp:lastPrinted>2019-02-11T09:25:00Z</cp:lastPrinted>
  <dcterms:created xsi:type="dcterms:W3CDTF">2019-05-20T16:07:00Z</dcterms:created>
  <dcterms:modified xsi:type="dcterms:W3CDTF">2019-05-22T10:00:00Z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4e34c793-1d05-3721-9634-71eb1b2cd8fc</vt:lpwstr>
  </property>
  <property fmtid="{D5CDD505-2E9C-101B-9397-08002B2CF9AE}" pid="24" name="Mendeley Citation Style_1">
    <vt:lpwstr>http://www.zotero.org/styles/nature</vt:lpwstr>
  </property>
</Properties>
</file>